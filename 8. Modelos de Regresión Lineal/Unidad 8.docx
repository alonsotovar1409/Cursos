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E7A76" w14:textId="77777777" w:rsidR="002B6AD3" w:rsidRPr="00417C7B" w:rsidRDefault="002B6AD3" w:rsidP="00D04660">
      <w:pPr>
        <w:pStyle w:val="Ttulo1"/>
        <w:jc w:val="both"/>
      </w:pPr>
      <w:r w:rsidRPr="00417C7B">
        <w:t xml:space="preserve">Unidad 8: Modelamiento Estadístico1: Regresión Lineal </w:t>
      </w:r>
    </w:p>
    <w:p w14:paraId="56FCEAE4" w14:textId="77777777" w:rsidR="002B6AD3" w:rsidRDefault="002B6AD3" w:rsidP="00D04660">
      <w:pPr>
        <w:pStyle w:val="Ttulo1"/>
        <w:jc w:val="both"/>
      </w:pPr>
      <w:r w:rsidRPr="00417C7B">
        <w:t xml:space="preserve">Modelamiento Lineal </w:t>
      </w:r>
    </w:p>
    <w:p w14:paraId="3FCC077E" w14:textId="77777777" w:rsidR="00D04660" w:rsidRPr="00D04660" w:rsidRDefault="00D04660" w:rsidP="00D04660">
      <w:pPr>
        <w:jc w:val="both"/>
      </w:pPr>
    </w:p>
    <w:p w14:paraId="11483E60" w14:textId="77777777" w:rsidR="002B6AD3" w:rsidRPr="00417C7B" w:rsidRDefault="00D04660" w:rsidP="00D04660">
      <w:pPr>
        <w:jc w:val="both"/>
      </w:pPr>
      <w:del w:id="0" w:author="Noam Dante Valentín López Villanes" w:date="2016-01-27T17:11:00Z">
        <w:r w:rsidDel="00A322A2">
          <w:delText xml:space="preserve">Si </w:delText>
        </w:r>
        <w:r w:rsidR="002B6AD3" w:rsidRPr="00417C7B" w:rsidDel="00A322A2">
          <w:delText>usted</w:delText>
        </w:r>
      </w:del>
      <w:ins w:id="1" w:author="Noam Dante Valentín López Villanes" w:date="2016-01-27T17:11:00Z">
        <w:r w:rsidR="00A322A2">
          <w:t>Usted</w:t>
        </w:r>
      </w:ins>
      <w:r w:rsidR="002B6AD3" w:rsidRPr="00417C7B">
        <w:t xml:space="preserve"> está realizando un estudio</w:t>
      </w:r>
      <w:ins w:id="2" w:author="Noam Dante Valentín López Villanes" w:date="2016-01-27T17:07:00Z">
        <w:r w:rsidR="00A322A2">
          <w:t xml:space="preserve"> para explicar el</w:t>
        </w:r>
      </w:ins>
      <w:del w:id="3" w:author="Noam Dante Valentín López Villanes" w:date="2016-01-27T17:07:00Z">
        <w:r w:rsidR="002B6AD3" w:rsidRPr="00417C7B" w:rsidDel="00A322A2">
          <w:delText xml:space="preserve"> sobre el desempeño del </w:delText>
        </w:r>
      </w:del>
      <w:r w:rsidR="002B6AD3" w:rsidRPr="00417C7B">
        <w:t>IDH en los países de Latinoamérica durante el 201</w:t>
      </w:r>
      <w:r w:rsidR="00A322A2">
        <w:t>4</w:t>
      </w:r>
      <w:r w:rsidR="002B6AD3" w:rsidRPr="00417C7B">
        <w:t xml:space="preserve">. Para ello usted, mediante criterios teóricos, selecciona algunas variables </w:t>
      </w:r>
      <w:commentRangeStart w:id="4"/>
      <w:r w:rsidR="002B6AD3" w:rsidRPr="00417C7B">
        <w:t>como PBI per cápita, tasa de desempleo, tasa de pobreza y tasa de alfabetización</w:t>
      </w:r>
      <w:commentRangeEnd w:id="4"/>
      <w:r w:rsidR="00A322A2">
        <w:rPr>
          <w:rStyle w:val="Refdecomentario"/>
        </w:rPr>
        <w:commentReference w:id="4"/>
      </w:r>
      <w:r w:rsidR="002B6AD3" w:rsidRPr="00417C7B">
        <w:t xml:space="preserve">. ¿Qué herramienta es capaz de traducir una relación causal teórica en términos </w:t>
      </w:r>
      <w:del w:id="5" w:author="Noam Dante Valentín López Villanes" w:date="2016-01-27T17:10:00Z">
        <w:r w:rsidR="002B6AD3" w:rsidRPr="00417C7B" w:rsidDel="00A322A2">
          <w:delText xml:space="preserve">matemáticos </w:delText>
        </w:r>
      </w:del>
      <w:ins w:id="6" w:author="Noam Dante Valentín López Villanes" w:date="2016-01-27T17:10:00Z">
        <w:r w:rsidR="00A322A2">
          <w:t xml:space="preserve">estadísticos y así </w:t>
        </w:r>
      </w:ins>
      <w:del w:id="7" w:author="Noam Dante Valentín López Villanes" w:date="2016-01-27T17:10:00Z">
        <w:r w:rsidR="002B6AD3" w:rsidRPr="00417C7B" w:rsidDel="00A322A2">
          <w:delText>para armar un modelo estadístico como correlato del teórico</w:delText>
        </w:r>
      </w:del>
      <w:r w:rsidR="002B6AD3" w:rsidRPr="00417C7B">
        <w:t>?</w:t>
      </w:r>
    </w:p>
    <w:p w14:paraId="1B8D94EF" w14:textId="77777777" w:rsidR="002B6AD3" w:rsidRPr="00417C7B" w:rsidRDefault="002B6AD3" w:rsidP="00D04660">
      <w:pPr>
        <w:jc w:val="both"/>
      </w:pPr>
      <w:r w:rsidRPr="00417C7B">
        <w:t xml:space="preserve">En estos casos es necesario realizar un modelo de regresión lineal, que sería usado para explicar la relación entre una variable dependiente (IDH) y las variables independientes. El modelo de Regresión Lineal nos permite determinar el efecto de las variables independientes sobre el modelo y predecir valores de respuesta a partir de estos resultados. El </w:t>
      </w:r>
      <w:r w:rsidRPr="00417C7B">
        <w:rPr>
          <w:i/>
        </w:rPr>
        <w:t>Modelo de Regresión Lineal</w:t>
      </w:r>
      <w:r w:rsidRPr="00417C7B">
        <w:t xml:space="preserve"> tiene como requisito que la variable dependiente sea numérica continua; mientras que las independientes pueden ser numéricas, ordinal o categórica. A continuación, veamos cómo funciona este modelo con la base de datos UE, para lo cual armaremos nuestra ecuación con las siguientes variables: </w:t>
      </w:r>
      <w:r w:rsidRPr="00417C7B">
        <w:rPr>
          <w:i/>
        </w:rPr>
        <w:t>GDP Deflator</w:t>
      </w:r>
      <w:r w:rsidRPr="00417C7B">
        <w:t xml:space="preserve">, como variable dependiente y </w:t>
      </w:r>
      <w:r w:rsidRPr="00417C7B">
        <w:rPr>
          <w:i/>
        </w:rPr>
        <w:t>Government Bonds, Consumer Prices, Total Reserve Minus Gold</w:t>
      </w:r>
      <w:r w:rsidRPr="00417C7B">
        <w:t xml:space="preserve">, como variables independientes. </w:t>
      </w:r>
    </w:p>
    <w:p w14:paraId="2197672C" w14:textId="77777777" w:rsidR="002B6AD3" w:rsidRPr="00417C7B" w:rsidRDefault="002B6AD3" w:rsidP="00D04660">
      <w:pPr>
        <w:jc w:val="both"/>
      </w:pPr>
      <w:r w:rsidRPr="00417C7B">
        <w:rPr>
          <w:noProof/>
          <w:color w:val="2E74B5" w:themeColor="accent1" w:themeShade="BF"/>
          <w:sz w:val="24"/>
          <w:lang w:eastAsia="es-PE"/>
        </w:rPr>
        <mc:AlternateContent>
          <mc:Choice Requires="wps">
            <w:drawing>
              <wp:anchor distT="45720" distB="45720" distL="114300" distR="114300" simplePos="0" relativeHeight="251659264" behindDoc="0" locked="0" layoutInCell="1" allowOverlap="1" wp14:anchorId="5D475DD3" wp14:editId="15E7429E">
                <wp:simplePos x="0" y="0"/>
                <wp:positionH relativeFrom="margin">
                  <wp:align>left</wp:align>
                </wp:positionH>
                <wp:positionV relativeFrom="paragraph">
                  <wp:posOffset>216535</wp:posOffset>
                </wp:positionV>
                <wp:extent cx="5381625" cy="542925"/>
                <wp:effectExtent l="0" t="0" r="28575" b="2857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14:paraId="3D664F06" w14:textId="77777777" w:rsidR="002B6AD3" w:rsidRDefault="002B6AD3" w:rsidP="002B6AD3">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18F2811C" w14:textId="77777777" w:rsidR="002B6AD3" w:rsidRDefault="002B6AD3" w:rsidP="002B6A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75DD3" id="_x0000_t202" coordsize="21600,21600" o:spt="202" path="m,l,21600r21600,l21600,xe">
                <v:stroke joinstyle="miter"/>
                <v:path gradientshapeok="t" o:connecttype="rect"/>
              </v:shapetype>
              <v:shape id="Cuadro de texto 2" o:spid="_x0000_s1026" type="#_x0000_t202" style="position:absolute;left:0;text-align:left;margin-left:0;margin-top:17.05pt;width:423.75pt;height:4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">
                <v:textbox>
                  <w:txbxContent>
                    <w:p w14:paraId="3D664F06" w14:textId="77777777" w:rsidR="002B6AD3" w:rsidRDefault="002B6AD3" w:rsidP="002B6AD3">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18F2811C" w14:textId="77777777" w:rsidR="002B6AD3" w:rsidRDefault="002B6AD3" w:rsidP="002B6AD3"/>
                  </w:txbxContent>
                </v:textbox>
                <w10:wrap type="square" anchorx="margin"/>
              </v:shape>
            </w:pict>
          </mc:Fallback>
        </mc:AlternateContent>
      </w:r>
      <w:r w:rsidRPr="00417C7B">
        <w:t xml:space="preserve"> </w:t>
      </w:r>
    </w:p>
    <w:p w14:paraId="485DCE5D" w14:textId="77777777" w:rsidR="002B6AD3" w:rsidRPr="00417C7B" w:rsidRDefault="002B6AD3" w:rsidP="00D04660">
      <w:pPr>
        <w:jc w:val="both"/>
        <w:rPr>
          <w:color w:val="2E74B5" w:themeColor="accent1" w:themeShade="BF"/>
        </w:rPr>
      </w:pPr>
    </w:p>
    <w:p w14:paraId="51C29549" w14:textId="77777777" w:rsidR="002B6AD3" w:rsidRPr="00041ACE" w:rsidRDefault="002B6AD3" w:rsidP="00D04660">
      <w:pPr>
        <w:jc w:val="both"/>
        <w:rPr>
          <w:color w:val="2E74B5" w:themeColor="accent1" w:themeShade="BF"/>
          <w:lang w:val="en-US"/>
        </w:rPr>
      </w:pPr>
      <w:r w:rsidRPr="00041ACE">
        <w:rPr>
          <w:color w:val="2E74B5" w:themeColor="accent1" w:themeShade="BF"/>
          <w:lang w:val="en-US"/>
        </w:rPr>
        <w:t>library(foreign)</w:t>
      </w:r>
    </w:p>
    <w:p w14:paraId="30E5E0A5" w14:textId="77777777" w:rsidR="002B6AD3" w:rsidRPr="00041ACE" w:rsidRDefault="002B6AD3" w:rsidP="00D04660">
      <w:pPr>
        <w:jc w:val="both"/>
        <w:rPr>
          <w:color w:val="2E74B5" w:themeColor="accent1" w:themeShade="BF"/>
          <w:lang w:val="en-US"/>
        </w:rPr>
      </w:pPr>
      <w:r w:rsidRPr="00041ACE">
        <w:rPr>
          <w:color w:val="2E74B5" w:themeColor="accent1" w:themeShade="BF"/>
          <w:lang w:val="en-US"/>
        </w:rPr>
        <w:t>data2</w:t>
      </w:r>
      <w:r w:rsidR="00327E03" w:rsidRPr="00041ACE">
        <w:rPr>
          <w:color w:val="2E74B5" w:themeColor="accent1" w:themeShade="BF"/>
          <w:lang w:val="en-US"/>
        </w:rPr>
        <w:t xml:space="preserve"> </w:t>
      </w:r>
      <w:r w:rsidRPr="00041ACE">
        <w:rPr>
          <w:color w:val="2E74B5" w:themeColor="accent1" w:themeShade="BF"/>
          <w:lang w:val="en-US"/>
        </w:rPr>
        <w:t>&lt;-</w:t>
      </w:r>
      <w:r w:rsidR="00327E03" w:rsidRPr="00041ACE">
        <w:rPr>
          <w:color w:val="2E74B5" w:themeColor="accent1" w:themeShade="BF"/>
          <w:lang w:val="en-US"/>
        </w:rPr>
        <w:t xml:space="preserve"> </w:t>
      </w:r>
      <w:r w:rsidRPr="00041ACE">
        <w:rPr>
          <w:color w:val="2E74B5" w:themeColor="accent1" w:themeShade="BF"/>
          <w:lang w:val="en-US"/>
        </w:rPr>
        <w:t>read.spss("UE.sav", to.data.frame=TRUE, use.value.labels = TRUE)</w:t>
      </w:r>
    </w:p>
    <w:p w14:paraId="7DE7EC95" w14:textId="77777777" w:rsidR="002B6AD3" w:rsidRPr="00041ACE" w:rsidRDefault="002B6AD3" w:rsidP="00D04660">
      <w:pPr>
        <w:jc w:val="both"/>
        <w:rPr>
          <w:color w:val="000000" w:themeColor="text1"/>
          <w:lang w:val="en-US"/>
        </w:rPr>
      </w:pPr>
    </w:p>
    <w:tbl>
      <w:tblPr>
        <w:tblStyle w:val="Tablaconcuadrcula"/>
        <w:tblW w:w="0" w:type="auto"/>
        <w:tblLook w:val="04A0" w:firstRow="1" w:lastRow="0" w:firstColumn="1" w:lastColumn="0" w:noHBand="0" w:noVBand="1"/>
      </w:tblPr>
      <w:tblGrid>
        <w:gridCol w:w="8494"/>
      </w:tblGrid>
      <w:tr w:rsidR="00327E03" w:rsidRPr="00417C7B" w14:paraId="5FBDE78D" w14:textId="77777777" w:rsidTr="00327E03">
        <w:tc>
          <w:tcPr>
            <w:tcW w:w="8494" w:type="dxa"/>
          </w:tcPr>
          <w:p w14:paraId="456C1DBE" w14:textId="77777777" w:rsidR="00327E03" w:rsidRPr="00417C7B" w:rsidRDefault="00327E03" w:rsidP="00D04660">
            <w:pPr>
              <w:jc w:val="both"/>
              <w:rPr>
                <w:color w:val="000000" w:themeColor="text1"/>
                <w:sz w:val="24"/>
                <w:szCs w:val="24"/>
              </w:rPr>
            </w:pPr>
            <w:commentRangeStart w:id="8"/>
            <w:r w:rsidRPr="00417C7B">
              <w:rPr>
                <w:color w:val="000000" w:themeColor="text1"/>
                <w:sz w:val="24"/>
                <w:szCs w:val="24"/>
              </w:rPr>
              <w:t xml:space="preserve">Existen dos formas de realizar el modelo de regresión lineal, podemos trabajar con el comando </w:t>
            </w:r>
            <w:r w:rsidRPr="00417C7B">
              <w:rPr>
                <w:i/>
                <w:color w:val="000000" w:themeColor="text1"/>
                <w:sz w:val="24"/>
                <w:szCs w:val="24"/>
              </w:rPr>
              <w:t>glm</w:t>
            </w:r>
            <w:r w:rsidRPr="00417C7B">
              <w:rPr>
                <w:color w:val="000000" w:themeColor="text1"/>
                <w:sz w:val="24"/>
                <w:szCs w:val="24"/>
              </w:rPr>
              <w:t xml:space="preserve"> o </w:t>
            </w:r>
            <w:r w:rsidRPr="00417C7B">
              <w:rPr>
                <w:i/>
                <w:color w:val="000000" w:themeColor="text1"/>
                <w:sz w:val="24"/>
                <w:szCs w:val="24"/>
              </w:rPr>
              <w:t>lm</w:t>
            </w:r>
            <w:r w:rsidRPr="00417C7B">
              <w:rPr>
                <w:color w:val="000000" w:themeColor="text1"/>
                <w:sz w:val="24"/>
                <w:szCs w:val="24"/>
              </w:rPr>
              <w:t>. Cada uno de estos comandos tienen características distintas pero los resultados serán los mismos.</w:t>
            </w:r>
            <w:commentRangeEnd w:id="8"/>
            <w:r w:rsidR="00041ACE">
              <w:rPr>
                <w:rStyle w:val="Refdecomentario"/>
              </w:rPr>
              <w:commentReference w:id="8"/>
            </w:r>
          </w:p>
        </w:tc>
      </w:tr>
    </w:tbl>
    <w:p w14:paraId="1368EAC9" w14:textId="77777777" w:rsidR="00327E03" w:rsidRPr="00417C7B" w:rsidRDefault="00327E03" w:rsidP="00D04660">
      <w:pPr>
        <w:jc w:val="both"/>
        <w:rPr>
          <w:color w:val="000000" w:themeColor="text1"/>
        </w:rPr>
      </w:pPr>
    </w:p>
    <w:p w14:paraId="3B03DD56" w14:textId="77777777" w:rsidR="002B6AD3" w:rsidRPr="00417C7B" w:rsidRDefault="002B6AD3" w:rsidP="00D04660">
      <w:pPr>
        <w:jc w:val="both"/>
        <w:rPr>
          <w:rFonts w:eastAsia="Times New Roman" w:cs="Arial"/>
          <w:lang w:eastAsia="es-ES"/>
        </w:rPr>
      </w:pPr>
      <w:r w:rsidRPr="00417C7B">
        <w:rPr>
          <w:color w:val="000000" w:themeColor="text1"/>
        </w:rPr>
        <w:t xml:space="preserve">Probemos con la primera forma de solicitar el modelo. La familia nos indica el tipo de modelo </w:t>
      </w:r>
      <w:del w:id="9" w:author="Noam Dante Valentín López Villanes" w:date="2016-01-27T17:37:00Z">
        <w:r w:rsidRPr="00417C7B" w:rsidDel="00382533">
          <w:rPr>
            <w:color w:val="000000" w:themeColor="text1"/>
          </w:rPr>
          <w:delText>que se realizará,</w:delText>
        </w:r>
      </w:del>
      <w:ins w:id="10" w:author="Noam Dante Valentín López Villanes" w:date="2016-01-27T17:37:00Z">
        <w:r w:rsidR="00382533">
          <w:rPr>
            <w:color w:val="000000" w:themeColor="text1"/>
          </w:rPr>
          <w:t>a realizarse.</w:t>
        </w:r>
      </w:ins>
      <w:r w:rsidRPr="00417C7B">
        <w:rPr>
          <w:color w:val="000000" w:themeColor="text1"/>
        </w:rPr>
        <w:t xml:space="preserve"> </w:t>
      </w:r>
      <w:del w:id="11" w:author="Noam Dante Valentín López Villanes" w:date="2016-01-27T17:37:00Z">
        <w:r w:rsidRPr="00417C7B" w:rsidDel="00382533">
          <w:rPr>
            <w:color w:val="000000" w:themeColor="text1"/>
          </w:rPr>
          <w:delText>e</w:delText>
        </w:r>
      </w:del>
      <w:ins w:id="12" w:author="Noam Dante Valentín López Villanes" w:date="2016-01-27T17:37:00Z">
        <w:r w:rsidR="00382533">
          <w:rPr>
            <w:color w:val="000000" w:themeColor="text1"/>
          </w:rPr>
          <w:t>E</w:t>
        </w:r>
      </w:ins>
      <w:r w:rsidRPr="00417C7B">
        <w:rPr>
          <w:color w:val="000000" w:themeColor="text1"/>
        </w:rPr>
        <w:t>n este caso solicitamos el gaussiano que hace referencia a un modelo con una variable dependiente numérica continua.</w:t>
      </w:r>
      <w:r w:rsidRPr="00417C7B">
        <w:rPr>
          <w:color w:val="2E74B5" w:themeColor="accent1" w:themeShade="BF"/>
        </w:rPr>
        <w:t xml:space="preserve"> </w:t>
      </w:r>
      <w:r w:rsidRPr="00417C7B">
        <w:rPr>
          <w:color w:val="000000" w:themeColor="text1"/>
        </w:rPr>
        <w:t xml:space="preserve">Algunas particularidades de este comando es que nos brinda el valor de </w:t>
      </w:r>
      <w:r w:rsidRPr="00417C7B">
        <w:rPr>
          <w:i/>
          <w:color w:val="000000" w:themeColor="text1"/>
        </w:rPr>
        <w:t>AIC</w:t>
      </w:r>
      <w:ins w:id="13" w:author="Noam Dante Valentín López Villanes" w:date="2016-01-27T17:37:00Z">
        <w:r w:rsidR="00382533">
          <w:rPr>
            <w:i/>
            <w:color w:val="000000" w:themeColor="text1"/>
          </w:rPr>
          <w:t xml:space="preserve"> </w:t>
        </w:r>
      </w:ins>
      <w:r w:rsidRPr="00417C7B">
        <w:rPr>
          <w:color w:val="000000" w:themeColor="text1"/>
        </w:rPr>
        <w:t xml:space="preserve"> (</w:t>
      </w:r>
      <w:r w:rsidRPr="00417C7B">
        <w:rPr>
          <w:i/>
          <w:color w:val="000000" w:themeColor="text1"/>
        </w:rPr>
        <w:t>Akaike</w:t>
      </w:r>
      <w:r w:rsidRPr="00417C7B">
        <w:rPr>
          <w:color w:val="000000" w:themeColor="text1"/>
        </w:rPr>
        <w:t xml:space="preserve"> </w:t>
      </w:r>
      <w:r w:rsidRPr="00417C7B">
        <w:rPr>
          <w:i/>
          <w:color w:val="000000" w:themeColor="text1"/>
        </w:rPr>
        <w:t>Information</w:t>
      </w:r>
      <w:r w:rsidRPr="00417C7B">
        <w:rPr>
          <w:color w:val="000000" w:themeColor="text1"/>
        </w:rPr>
        <w:t xml:space="preserve"> </w:t>
      </w:r>
      <w:r w:rsidRPr="00417C7B">
        <w:rPr>
          <w:i/>
          <w:color w:val="000000" w:themeColor="text1"/>
        </w:rPr>
        <w:t>Criterion</w:t>
      </w:r>
      <w:r w:rsidRPr="00417C7B">
        <w:rPr>
          <w:color w:val="000000" w:themeColor="text1"/>
        </w:rPr>
        <w:t xml:space="preserve">), que es un valor que se utiliza para comparar modelos. </w:t>
      </w:r>
      <w:r w:rsidRPr="00417C7B">
        <w:rPr>
          <w:rFonts w:eastAsia="Times New Roman" w:cs="Arial"/>
          <w:lang w:eastAsia="es-ES"/>
        </w:rPr>
        <w:t xml:space="preserve">En ambas formas </w:t>
      </w:r>
      <w:del w:id="14" w:author="Noam Dante Valentín López Villanes" w:date="2016-01-27T17:38:00Z">
        <w:r w:rsidRPr="00417C7B" w:rsidDel="00382533">
          <w:rPr>
            <w:rFonts w:eastAsia="Times New Roman" w:cs="Arial"/>
            <w:lang w:eastAsia="es-ES"/>
          </w:rPr>
          <w:delText>de solicita</w:delText>
        </w:r>
      </w:del>
      <w:del w:id="15" w:author="Noam Dante Valentín López Villanes" w:date="2016-01-27T17:37:00Z">
        <w:r w:rsidRPr="00417C7B" w:rsidDel="00382533">
          <w:rPr>
            <w:rFonts w:eastAsia="Times New Roman" w:cs="Arial"/>
            <w:lang w:eastAsia="es-ES"/>
          </w:rPr>
          <w:delText>r</w:delText>
        </w:r>
      </w:del>
      <w:del w:id="16" w:author="Noam Dante Valentín López Villanes" w:date="2016-01-27T17:38:00Z">
        <w:r w:rsidRPr="00417C7B" w:rsidDel="00382533">
          <w:rPr>
            <w:rFonts w:eastAsia="Times New Roman" w:cs="Arial"/>
            <w:lang w:eastAsia="es-ES"/>
          </w:rPr>
          <w:delText xml:space="preserve"> el modelo</w:delText>
        </w:r>
      </w:del>
      <w:r w:rsidRPr="00417C7B">
        <w:rPr>
          <w:rFonts w:eastAsia="Times New Roman" w:cs="Arial"/>
          <w:lang w:eastAsia="es-ES"/>
        </w:rPr>
        <w:t xml:space="preserve"> tenemos que observar los coeficientes e interceptos para generar la ecuación de la regresión.</w:t>
      </w:r>
    </w:p>
    <w:p w14:paraId="1E4F0E8D" w14:textId="77777777" w:rsidR="002B6AD3" w:rsidRPr="00417C7B" w:rsidRDefault="002B6AD3" w:rsidP="00D04660">
      <w:pPr>
        <w:jc w:val="both"/>
        <w:rPr>
          <w:color w:val="2E74B5" w:themeColor="accent1" w:themeShade="BF"/>
        </w:rPr>
      </w:pPr>
    </w:p>
    <w:p w14:paraId="59EDF6B0" w14:textId="77777777" w:rsidR="002B6AD3" w:rsidRPr="00417C7B" w:rsidRDefault="002B6AD3" w:rsidP="00D04660">
      <w:pPr>
        <w:jc w:val="both"/>
        <w:rPr>
          <w:color w:val="2E74B5" w:themeColor="accent1" w:themeShade="BF"/>
        </w:rPr>
      </w:pPr>
    </w:p>
    <w:p w14:paraId="191D9202" w14:textId="77777777" w:rsidR="002B6AD3" w:rsidRPr="00417C7B" w:rsidRDefault="002B6AD3" w:rsidP="00D04660">
      <w:pPr>
        <w:jc w:val="both"/>
        <w:rPr>
          <w:color w:val="FF0000"/>
        </w:rPr>
      </w:pPr>
      <w:r w:rsidRPr="00417C7B">
        <w:rPr>
          <w:color w:val="2E74B5" w:themeColor="accent1" w:themeShade="BF"/>
        </w:rPr>
        <w:lastRenderedPageBreak/>
        <w:t xml:space="preserve">modelo&lt;-glm(GDPDeflator ~ Governmentbonds + ConsumerPrices + TotalReservesMinusGold, family = gaussian, data = data2) </w:t>
      </w:r>
      <w:r w:rsidR="00327E03" w:rsidRPr="00417C7B">
        <w:rPr>
          <w:color w:val="2E74B5" w:themeColor="accent1" w:themeShade="BF"/>
        </w:rPr>
        <w:t xml:space="preserve"> </w:t>
      </w:r>
      <w:r w:rsidR="00327E03" w:rsidRPr="00417C7B">
        <w:rPr>
          <w:color w:val="FF0000"/>
        </w:rPr>
        <w:t>#</w:t>
      </w:r>
      <w:r w:rsidR="00417C7B" w:rsidRPr="00417C7B">
        <w:rPr>
          <w:color w:val="FF0000"/>
        </w:rPr>
        <w:t>creamos el objeto modelo</w:t>
      </w:r>
      <w:r w:rsidR="00417C7B">
        <w:rPr>
          <w:color w:val="FF0000"/>
        </w:rPr>
        <w:t>, para lo cual</w:t>
      </w:r>
      <w:r w:rsidR="00417C7B" w:rsidRPr="00417C7B">
        <w:rPr>
          <w:color w:val="FF0000"/>
        </w:rPr>
        <w:t xml:space="preserve"> </w:t>
      </w:r>
      <w:r w:rsidR="00327E03" w:rsidRPr="00417C7B">
        <w:rPr>
          <w:color w:val="FF0000"/>
        </w:rPr>
        <w:t xml:space="preserve">planteamos la </w:t>
      </w:r>
      <w:r w:rsidR="00417C7B" w:rsidRPr="00417C7B">
        <w:rPr>
          <w:color w:val="FF0000"/>
        </w:rPr>
        <w:t>fórmula</w:t>
      </w:r>
      <w:r w:rsidR="00327E03" w:rsidRPr="00417C7B">
        <w:rPr>
          <w:color w:val="FF0000"/>
        </w:rPr>
        <w:t xml:space="preserve"> de la ecuación</w:t>
      </w:r>
      <w:r w:rsidR="00417C7B">
        <w:rPr>
          <w:color w:val="FF0000"/>
        </w:rPr>
        <w:t xml:space="preserve"> de la regresión lineal</w:t>
      </w:r>
    </w:p>
    <w:p w14:paraId="1E7728ED" w14:textId="77777777" w:rsidR="002B6AD3" w:rsidRPr="00417C7B" w:rsidRDefault="002B6AD3" w:rsidP="00D04660">
      <w:pPr>
        <w:jc w:val="both"/>
        <w:rPr>
          <w:color w:val="FF0000"/>
        </w:rPr>
      </w:pPr>
      <w:r w:rsidRPr="00417C7B">
        <w:rPr>
          <w:color w:val="2E74B5" w:themeColor="accent1" w:themeShade="BF"/>
        </w:rPr>
        <w:t>summary(modelo)</w:t>
      </w:r>
      <w:r w:rsidR="00417C7B" w:rsidRPr="00417C7B">
        <w:rPr>
          <w:color w:val="2E74B5" w:themeColor="accent1" w:themeShade="BF"/>
        </w:rPr>
        <w:t xml:space="preserve"> </w:t>
      </w:r>
      <w:r w:rsidR="00417C7B" w:rsidRPr="00417C7B">
        <w:rPr>
          <w:color w:val="FF0000"/>
        </w:rPr>
        <w:t>#pedimos un resumen</w:t>
      </w:r>
    </w:p>
    <w:p w14:paraId="5C69C98A" w14:textId="77777777" w:rsidR="002B6AD3" w:rsidRPr="00417C7B" w:rsidRDefault="002B6AD3" w:rsidP="00D04660">
      <w:pPr>
        <w:jc w:val="both"/>
        <w:rPr>
          <w:sz w:val="20"/>
        </w:rPr>
      </w:pPr>
      <w:r w:rsidRPr="00417C7B">
        <w:rPr>
          <w:sz w:val="20"/>
        </w:rPr>
        <w:t>Call:</w:t>
      </w:r>
    </w:p>
    <w:p w14:paraId="61658ADF" w14:textId="77777777" w:rsidR="002B6AD3" w:rsidRPr="00041ACE" w:rsidRDefault="002B6AD3" w:rsidP="00D04660">
      <w:pPr>
        <w:jc w:val="both"/>
        <w:rPr>
          <w:sz w:val="20"/>
          <w:lang w:val="en-US"/>
        </w:rPr>
      </w:pPr>
      <w:r w:rsidRPr="00041ACE">
        <w:rPr>
          <w:sz w:val="20"/>
          <w:lang w:val="en-US"/>
        </w:rPr>
        <w:t xml:space="preserve">glm(formula = GDPDeflator ~ Governmentbonds + ConsumerPrices + </w:t>
      </w:r>
    </w:p>
    <w:p w14:paraId="0F8D81C1" w14:textId="77777777" w:rsidR="002B6AD3" w:rsidRPr="00041ACE" w:rsidRDefault="002B6AD3" w:rsidP="00D04660">
      <w:pPr>
        <w:jc w:val="both"/>
        <w:rPr>
          <w:sz w:val="20"/>
          <w:lang w:val="en-US"/>
        </w:rPr>
      </w:pPr>
      <w:r w:rsidRPr="00041ACE">
        <w:rPr>
          <w:sz w:val="20"/>
          <w:lang w:val="en-US"/>
        </w:rPr>
        <w:t xml:space="preserve">    TotalReservesMinusGold, family = gaussian, data = data2)</w:t>
      </w:r>
    </w:p>
    <w:p w14:paraId="42B77C70" w14:textId="77777777" w:rsidR="002B6AD3" w:rsidRPr="00041ACE" w:rsidRDefault="002B6AD3" w:rsidP="00D04660">
      <w:pPr>
        <w:jc w:val="both"/>
        <w:rPr>
          <w:sz w:val="20"/>
          <w:lang w:val="en-US"/>
        </w:rPr>
      </w:pPr>
    </w:p>
    <w:p w14:paraId="142DBECA" w14:textId="77777777" w:rsidR="002B6AD3" w:rsidRPr="00041ACE" w:rsidRDefault="002B6AD3" w:rsidP="00D04660">
      <w:pPr>
        <w:jc w:val="both"/>
        <w:rPr>
          <w:sz w:val="20"/>
          <w:lang w:val="en-US"/>
        </w:rPr>
      </w:pPr>
      <w:r w:rsidRPr="00041ACE">
        <w:rPr>
          <w:sz w:val="20"/>
          <w:lang w:val="en-US"/>
        </w:rPr>
        <w:t xml:space="preserve">Deviance Residuals: </w:t>
      </w:r>
    </w:p>
    <w:p w14:paraId="39FD06A7" w14:textId="77777777" w:rsidR="002B6AD3" w:rsidRPr="00041ACE" w:rsidRDefault="002B6AD3" w:rsidP="00D04660">
      <w:pPr>
        <w:jc w:val="both"/>
        <w:rPr>
          <w:sz w:val="20"/>
          <w:lang w:val="en-US"/>
        </w:rPr>
      </w:pPr>
      <w:r w:rsidRPr="00041ACE">
        <w:rPr>
          <w:sz w:val="20"/>
          <w:lang w:val="en-US"/>
        </w:rPr>
        <w:t xml:space="preserve">     Min        1Q    Median        3Q       Max  </w:t>
      </w:r>
    </w:p>
    <w:p w14:paraId="3AF50225" w14:textId="77777777" w:rsidR="002B6AD3" w:rsidRPr="00417C7B" w:rsidRDefault="002B6AD3" w:rsidP="00D04660">
      <w:pPr>
        <w:jc w:val="both"/>
        <w:rPr>
          <w:sz w:val="20"/>
        </w:rPr>
      </w:pPr>
      <w:r w:rsidRPr="00417C7B">
        <w:rPr>
          <w:sz w:val="20"/>
        </w:rPr>
        <w:t xml:space="preserve">-1.83403  -0.67586  -0.05295   0.58537   1.83679  </w:t>
      </w:r>
    </w:p>
    <w:p w14:paraId="6460183C" w14:textId="77777777" w:rsidR="002B6AD3" w:rsidRPr="00417C7B" w:rsidRDefault="002B6AD3" w:rsidP="00D04660">
      <w:pPr>
        <w:jc w:val="both"/>
        <w:rPr>
          <w:sz w:val="20"/>
        </w:rPr>
      </w:pPr>
      <w:r w:rsidRPr="00417C7B">
        <w:rPr>
          <w:sz w:val="20"/>
        </w:rPr>
        <w:t>Coefficients:</w:t>
      </w:r>
    </w:p>
    <w:p w14:paraId="558EAAFC" w14:textId="77777777" w:rsidR="002B6AD3" w:rsidRPr="00041ACE" w:rsidRDefault="002B6AD3" w:rsidP="00D04660">
      <w:pPr>
        <w:jc w:val="both"/>
        <w:rPr>
          <w:sz w:val="20"/>
          <w:lang w:val="en-US"/>
        </w:rPr>
      </w:pPr>
      <w:r w:rsidRPr="00417C7B">
        <w:rPr>
          <w:sz w:val="20"/>
        </w:rPr>
        <w:t xml:space="preserve">                       </w:t>
      </w:r>
      <w:r w:rsidRPr="00417C7B">
        <w:rPr>
          <w:sz w:val="20"/>
        </w:rPr>
        <w:tab/>
        <w:t xml:space="preserve">  </w:t>
      </w:r>
      <w:r w:rsidRPr="00417C7B">
        <w:rPr>
          <w:sz w:val="20"/>
        </w:rPr>
        <w:tab/>
      </w:r>
      <w:r w:rsidRPr="00041ACE">
        <w:rPr>
          <w:sz w:val="20"/>
          <w:lang w:val="en-US"/>
        </w:rPr>
        <w:t xml:space="preserve">Estimate Std. </w:t>
      </w:r>
      <w:r w:rsidRPr="00041ACE">
        <w:rPr>
          <w:sz w:val="20"/>
          <w:lang w:val="en-US"/>
        </w:rPr>
        <w:tab/>
        <w:t>Error</w:t>
      </w:r>
      <w:r w:rsidRPr="00041ACE">
        <w:rPr>
          <w:sz w:val="20"/>
          <w:lang w:val="en-US"/>
        </w:rPr>
        <w:tab/>
      </w:r>
      <w:r w:rsidRPr="00041ACE">
        <w:rPr>
          <w:sz w:val="20"/>
          <w:lang w:val="en-US"/>
        </w:rPr>
        <w:tab/>
        <w:t xml:space="preserve"> t value </w:t>
      </w:r>
      <w:r w:rsidRPr="00041ACE">
        <w:rPr>
          <w:sz w:val="20"/>
          <w:lang w:val="en-US"/>
        </w:rPr>
        <w:tab/>
      </w:r>
      <w:r w:rsidRPr="00041ACE">
        <w:rPr>
          <w:sz w:val="20"/>
          <w:lang w:val="en-US"/>
        </w:rPr>
        <w:tab/>
      </w:r>
      <w:r w:rsidRPr="00041ACE">
        <w:rPr>
          <w:b/>
          <w:sz w:val="20"/>
          <w:lang w:val="en-US"/>
        </w:rPr>
        <w:t>Pr(&gt;|t|)</w:t>
      </w:r>
      <w:r w:rsidRPr="00041ACE">
        <w:rPr>
          <w:sz w:val="20"/>
          <w:lang w:val="en-US"/>
        </w:rPr>
        <w:t xml:space="preserve">    </w:t>
      </w:r>
    </w:p>
    <w:p w14:paraId="5D4262AE" w14:textId="77777777" w:rsidR="002B6AD3" w:rsidRPr="00417C7B" w:rsidRDefault="002B6AD3" w:rsidP="00D04660">
      <w:pPr>
        <w:jc w:val="both"/>
        <w:rPr>
          <w:sz w:val="20"/>
        </w:rPr>
      </w:pPr>
      <w:r w:rsidRPr="00417C7B">
        <w:rPr>
          <w:sz w:val="20"/>
        </w:rPr>
        <w:t xml:space="preserve">(Intercept)            </w:t>
      </w:r>
      <w:r w:rsidRPr="00417C7B">
        <w:rPr>
          <w:sz w:val="20"/>
        </w:rPr>
        <w:tab/>
      </w:r>
      <w:r w:rsidRPr="00417C7B">
        <w:rPr>
          <w:sz w:val="20"/>
        </w:rPr>
        <w:tab/>
        <w:t xml:space="preserve">-3.131e+01  </w:t>
      </w:r>
      <w:r w:rsidRPr="00417C7B">
        <w:rPr>
          <w:sz w:val="20"/>
        </w:rPr>
        <w:tab/>
        <w:t xml:space="preserve">2.482e+01  </w:t>
      </w:r>
      <w:r w:rsidRPr="00417C7B">
        <w:rPr>
          <w:sz w:val="20"/>
        </w:rPr>
        <w:tab/>
        <w:t xml:space="preserve">-1.262  </w:t>
      </w:r>
      <w:r w:rsidRPr="00417C7B">
        <w:rPr>
          <w:sz w:val="20"/>
        </w:rPr>
        <w:tab/>
      </w:r>
      <w:r w:rsidRPr="00417C7B">
        <w:rPr>
          <w:sz w:val="20"/>
        </w:rPr>
        <w:tab/>
      </w:r>
      <w:r w:rsidRPr="00417C7B">
        <w:rPr>
          <w:b/>
          <w:sz w:val="20"/>
        </w:rPr>
        <w:t xml:space="preserve"> 0.2232</w:t>
      </w:r>
      <w:r w:rsidRPr="00417C7B">
        <w:rPr>
          <w:sz w:val="20"/>
        </w:rPr>
        <w:t xml:space="preserve">    </w:t>
      </w:r>
    </w:p>
    <w:p w14:paraId="56D0A4F2" w14:textId="77777777" w:rsidR="002B6AD3" w:rsidRPr="00417C7B" w:rsidRDefault="002B6AD3" w:rsidP="00D04660">
      <w:pPr>
        <w:jc w:val="both"/>
        <w:rPr>
          <w:sz w:val="20"/>
        </w:rPr>
      </w:pPr>
      <w:r w:rsidRPr="00417C7B">
        <w:rPr>
          <w:sz w:val="20"/>
        </w:rPr>
        <w:t xml:space="preserve">Governmentbonds       </w:t>
      </w:r>
      <w:r w:rsidRPr="00417C7B">
        <w:rPr>
          <w:sz w:val="20"/>
        </w:rPr>
        <w:tab/>
        <w:t xml:space="preserve">-2.403e-01  </w:t>
      </w:r>
      <w:r w:rsidRPr="00417C7B">
        <w:rPr>
          <w:sz w:val="20"/>
        </w:rPr>
        <w:tab/>
        <w:t xml:space="preserve">1.116e-01  </w:t>
      </w:r>
      <w:r w:rsidRPr="00417C7B">
        <w:rPr>
          <w:sz w:val="20"/>
        </w:rPr>
        <w:tab/>
        <w:t xml:space="preserve">-2.153   </w:t>
      </w:r>
      <w:r w:rsidRPr="00417C7B">
        <w:rPr>
          <w:sz w:val="20"/>
        </w:rPr>
        <w:tab/>
      </w:r>
      <w:r w:rsidRPr="00417C7B">
        <w:rPr>
          <w:sz w:val="20"/>
        </w:rPr>
        <w:tab/>
      </w:r>
      <w:r w:rsidRPr="00417C7B">
        <w:rPr>
          <w:b/>
          <w:sz w:val="20"/>
        </w:rPr>
        <w:t>0.0451 *</w:t>
      </w:r>
      <w:r w:rsidRPr="00417C7B">
        <w:rPr>
          <w:sz w:val="20"/>
        </w:rPr>
        <w:t xml:space="preserve">  </w:t>
      </w:r>
    </w:p>
    <w:p w14:paraId="1D54BBCC" w14:textId="77777777" w:rsidR="002B6AD3" w:rsidRPr="00417C7B" w:rsidRDefault="002B6AD3" w:rsidP="00D04660">
      <w:pPr>
        <w:jc w:val="both"/>
        <w:rPr>
          <w:sz w:val="20"/>
        </w:rPr>
      </w:pPr>
      <w:r w:rsidRPr="00417C7B">
        <w:rPr>
          <w:sz w:val="20"/>
        </w:rPr>
        <w:t xml:space="preserve">ConsumerPrices          </w:t>
      </w:r>
      <w:r w:rsidRPr="00417C7B">
        <w:rPr>
          <w:sz w:val="20"/>
        </w:rPr>
        <w:tab/>
        <w:t xml:space="preserve">1.306e+00  </w:t>
      </w:r>
      <w:r w:rsidRPr="00417C7B">
        <w:rPr>
          <w:sz w:val="20"/>
        </w:rPr>
        <w:tab/>
        <w:t xml:space="preserve">2.427e-01   </w:t>
      </w:r>
      <w:r w:rsidRPr="00417C7B">
        <w:rPr>
          <w:sz w:val="20"/>
        </w:rPr>
        <w:tab/>
        <w:t xml:space="preserve"> 5.381  </w:t>
      </w:r>
      <w:r w:rsidRPr="00417C7B">
        <w:rPr>
          <w:sz w:val="20"/>
        </w:rPr>
        <w:tab/>
      </w:r>
      <w:r w:rsidRPr="00417C7B">
        <w:rPr>
          <w:sz w:val="20"/>
        </w:rPr>
        <w:tab/>
      </w:r>
      <w:r w:rsidRPr="00417C7B">
        <w:rPr>
          <w:b/>
          <w:sz w:val="20"/>
        </w:rPr>
        <w:t>4.1e-05 ***</w:t>
      </w:r>
    </w:p>
    <w:p w14:paraId="56B53974" w14:textId="77777777" w:rsidR="002B6AD3" w:rsidRPr="00417C7B" w:rsidRDefault="002B6AD3" w:rsidP="00D04660">
      <w:pPr>
        <w:jc w:val="both"/>
        <w:rPr>
          <w:sz w:val="20"/>
        </w:rPr>
      </w:pPr>
      <w:r w:rsidRPr="00417C7B">
        <w:rPr>
          <w:sz w:val="20"/>
        </w:rPr>
        <w:t xml:space="preserve">TotalReservesMinusGold  -2.243e-05  </w:t>
      </w:r>
      <w:r w:rsidRPr="00417C7B">
        <w:rPr>
          <w:sz w:val="20"/>
        </w:rPr>
        <w:tab/>
        <w:t xml:space="preserve">1.234e-05  </w:t>
      </w:r>
      <w:r w:rsidRPr="00417C7B">
        <w:rPr>
          <w:sz w:val="20"/>
        </w:rPr>
        <w:tab/>
        <w:t xml:space="preserve">-1.817   </w:t>
      </w:r>
      <w:r w:rsidRPr="00417C7B">
        <w:rPr>
          <w:sz w:val="20"/>
        </w:rPr>
        <w:tab/>
      </w:r>
      <w:r w:rsidRPr="00417C7B">
        <w:rPr>
          <w:sz w:val="20"/>
        </w:rPr>
        <w:tab/>
      </w:r>
      <w:r w:rsidRPr="00417C7B">
        <w:rPr>
          <w:b/>
          <w:sz w:val="20"/>
        </w:rPr>
        <w:t>0.0859 .</w:t>
      </w:r>
      <w:r w:rsidRPr="00417C7B">
        <w:rPr>
          <w:sz w:val="20"/>
        </w:rPr>
        <w:t xml:space="preserve">  </w:t>
      </w:r>
    </w:p>
    <w:p w14:paraId="016A07C3" w14:textId="77777777" w:rsidR="002B6AD3" w:rsidRPr="00417C7B" w:rsidRDefault="002B6AD3" w:rsidP="00D04660">
      <w:pPr>
        <w:jc w:val="both"/>
        <w:rPr>
          <w:sz w:val="20"/>
        </w:rPr>
      </w:pPr>
      <w:r w:rsidRPr="00417C7B">
        <w:rPr>
          <w:sz w:val="20"/>
        </w:rPr>
        <w:t>---</w:t>
      </w:r>
    </w:p>
    <w:p w14:paraId="5BB8778A" w14:textId="77777777" w:rsidR="002B6AD3" w:rsidRPr="00041ACE" w:rsidRDefault="002B6AD3" w:rsidP="00D04660">
      <w:pPr>
        <w:jc w:val="both"/>
        <w:rPr>
          <w:sz w:val="20"/>
          <w:lang w:val="en-US"/>
        </w:rPr>
      </w:pPr>
      <w:r w:rsidRPr="00041ACE">
        <w:rPr>
          <w:sz w:val="20"/>
          <w:lang w:val="en-US"/>
        </w:rPr>
        <w:t>Signif. codes:  0 ‘***’ 0.001 ‘**’ 0.01 ‘*’ 0.05 ‘.’ 0.1 ‘ ’ 1</w:t>
      </w:r>
    </w:p>
    <w:p w14:paraId="4ECECFB6" w14:textId="77777777" w:rsidR="002B6AD3" w:rsidRPr="00041ACE" w:rsidRDefault="002B6AD3" w:rsidP="00D04660">
      <w:pPr>
        <w:jc w:val="both"/>
        <w:rPr>
          <w:sz w:val="20"/>
          <w:lang w:val="en-US"/>
        </w:rPr>
      </w:pPr>
      <w:r w:rsidRPr="00041ACE">
        <w:rPr>
          <w:sz w:val="20"/>
          <w:lang w:val="en-US"/>
        </w:rPr>
        <w:t>(Dispersion parameter for gaussian family taken to be 1.020216)</w:t>
      </w:r>
    </w:p>
    <w:p w14:paraId="6F03519B" w14:textId="77777777" w:rsidR="002B6AD3" w:rsidRPr="00041ACE" w:rsidRDefault="002B6AD3" w:rsidP="00D04660">
      <w:pPr>
        <w:jc w:val="both"/>
        <w:rPr>
          <w:sz w:val="20"/>
          <w:lang w:val="en-US"/>
        </w:rPr>
      </w:pPr>
      <w:r w:rsidRPr="00041ACE">
        <w:rPr>
          <w:sz w:val="20"/>
          <w:lang w:val="en-US"/>
        </w:rPr>
        <w:t>Null deviance: 48.297  on 21  degrees of freedom</w:t>
      </w:r>
    </w:p>
    <w:p w14:paraId="6D5E9500" w14:textId="77777777" w:rsidR="002B6AD3" w:rsidRPr="00041ACE" w:rsidRDefault="002B6AD3" w:rsidP="00D04660">
      <w:pPr>
        <w:jc w:val="both"/>
        <w:rPr>
          <w:sz w:val="20"/>
          <w:lang w:val="en-US"/>
        </w:rPr>
      </w:pPr>
      <w:r w:rsidRPr="00041ACE">
        <w:rPr>
          <w:sz w:val="20"/>
          <w:lang w:val="en-US"/>
        </w:rPr>
        <w:t>Residual deviance: 18.364  on 18  degrees of freedom</w:t>
      </w:r>
    </w:p>
    <w:p w14:paraId="60871E34" w14:textId="77777777" w:rsidR="002B6AD3" w:rsidRPr="00041ACE" w:rsidRDefault="002B6AD3" w:rsidP="00D04660">
      <w:pPr>
        <w:jc w:val="both"/>
        <w:rPr>
          <w:sz w:val="20"/>
          <w:lang w:val="en-US"/>
        </w:rPr>
      </w:pPr>
      <w:r w:rsidRPr="00041ACE">
        <w:rPr>
          <w:sz w:val="20"/>
          <w:lang w:val="en-US"/>
        </w:rPr>
        <w:t xml:space="preserve"> (8 observations deleted due to missingness)</w:t>
      </w:r>
    </w:p>
    <w:p w14:paraId="3A9E9ED0" w14:textId="77777777" w:rsidR="002B6AD3" w:rsidRPr="00041ACE" w:rsidRDefault="002B6AD3" w:rsidP="00D04660">
      <w:pPr>
        <w:jc w:val="both"/>
        <w:rPr>
          <w:sz w:val="20"/>
          <w:lang w:val="en-US"/>
        </w:rPr>
      </w:pPr>
      <w:r w:rsidRPr="00041ACE">
        <w:rPr>
          <w:sz w:val="20"/>
          <w:lang w:val="en-US"/>
        </w:rPr>
        <w:t>AIC : 68.459</w:t>
      </w:r>
    </w:p>
    <w:p w14:paraId="723F56F2" w14:textId="77777777" w:rsidR="002B6AD3" w:rsidRPr="00041ACE" w:rsidRDefault="002B6AD3" w:rsidP="00D04660">
      <w:pPr>
        <w:jc w:val="both"/>
        <w:rPr>
          <w:lang w:val="en-US"/>
        </w:rPr>
      </w:pPr>
      <w:r w:rsidRPr="00041ACE">
        <w:rPr>
          <w:sz w:val="20"/>
          <w:lang w:val="en-US"/>
        </w:rPr>
        <w:t>Number of Fisher Scoring iterations: 2</w:t>
      </w:r>
    </w:p>
    <w:p w14:paraId="02F76366" w14:textId="77777777" w:rsidR="002B6AD3" w:rsidRPr="00041ACE" w:rsidRDefault="002B6AD3" w:rsidP="00D04660">
      <w:pPr>
        <w:jc w:val="both"/>
        <w:rPr>
          <w:color w:val="2E74B5" w:themeColor="accent1" w:themeShade="BF"/>
          <w:lang w:val="en-US"/>
        </w:rPr>
      </w:pPr>
    </w:p>
    <w:p w14:paraId="67ACFFAB" w14:textId="77777777" w:rsidR="002B6AD3" w:rsidRPr="00417C7B" w:rsidRDefault="002B6AD3" w:rsidP="00D04660">
      <w:pPr>
        <w:jc w:val="both"/>
        <w:rPr>
          <w:color w:val="000000" w:themeColor="text1"/>
        </w:rPr>
      </w:pPr>
      <w:r w:rsidRPr="00417C7B">
        <w:rPr>
          <w:color w:val="000000" w:themeColor="text1"/>
        </w:rPr>
        <w:t>Probemos con la segunda forma de solicitar el modelo. La particularidad de esta forma</w:t>
      </w:r>
      <w:ins w:id="17" w:author="Noam Dante Valentín López Villanes" w:date="2016-01-27T17:38:00Z">
        <w:r w:rsidR="00382533">
          <w:rPr>
            <w:color w:val="000000" w:themeColor="text1"/>
          </w:rPr>
          <w:t xml:space="preserve"> </w:t>
        </w:r>
      </w:ins>
      <w:del w:id="18" w:author="Noam Dante Valentín López Villanes" w:date="2016-01-27T17:38:00Z">
        <w:r w:rsidRPr="00417C7B" w:rsidDel="00382533">
          <w:rPr>
            <w:color w:val="000000" w:themeColor="text1"/>
          </w:rPr>
          <w:delText xml:space="preserve"> de pedir el modelo</w:delText>
        </w:r>
        <w:r w:rsidR="00417C7B" w:rsidRPr="00417C7B" w:rsidDel="00382533">
          <w:rPr>
            <w:color w:val="000000" w:themeColor="text1"/>
          </w:rPr>
          <w:delText>,</w:delText>
        </w:r>
      </w:del>
      <w:r w:rsidR="00417C7B" w:rsidRPr="00417C7B">
        <w:rPr>
          <w:color w:val="000000" w:themeColor="text1"/>
        </w:rPr>
        <w:t xml:space="preserve"> radica</w:t>
      </w:r>
      <w:r w:rsidRPr="00417C7B">
        <w:rPr>
          <w:color w:val="000000" w:themeColor="text1"/>
        </w:rPr>
        <w:t xml:space="preserve"> en que nos brinda un resumen del modelo con R2, R2ajustado y el Error Estándar. Por eso, observamos el R2 para ver en qué porcentaje las independientes están explicando la dependiente</w:t>
      </w:r>
    </w:p>
    <w:p w14:paraId="72D92520" w14:textId="77777777" w:rsidR="002B6AD3" w:rsidRPr="00417C7B" w:rsidRDefault="002B6AD3" w:rsidP="00D04660">
      <w:pPr>
        <w:jc w:val="both"/>
        <w:rPr>
          <w:color w:val="000000" w:themeColor="text1"/>
        </w:rPr>
      </w:pPr>
    </w:p>
    <w:p w14:paraId="0F7243F3" w14:textId="77777777" w:rsidR="00BB0B41" w:rsidRPr="00041ACE" w:rsidRDefault="002B6AD3" w:rsidP="00D04660">
      <w:pPr>
        <w:jc w:val="both"/>
        <w:rPr>
          <w:color w:val="2E74B5" w:themeColor="accent1" w:themeShade="BF"/>
          <w:lang w:val="en-US"/>
        </w:rPr>
      </w:pPr>
      <w:r w:rsidRPr="00041ACE">
        <w:rPr>
          <w:color w:val="2E74B5" w:themeColor="accent1" w:themeShade="BF"/>
          <w:lang w:val="en-US"/>
        </w:rPr>
        <w:t>modelo2&lt;-lm(GDPDeflator ~ Governmentbonds + ConsumerPrices + TotalReservesMinusGold, data2)</w:t>
      </w:r>
    </w:p>
    <w:p w14:paraId="2DA5768E" w14:textId="77777777" w:rsidR="002B6AD3" w:rsidRPr="00BB0B41" w:rsidRDefault="002B6AD3" w:rsidP="00D04660">
      <w:pPr>
        <w:jc w:val="both"/>
        <w:rPr>
          <w:color w:val="2E74B5" w:themeColor="accent1" w:themeShade="BF"/>
        </w:rPr>
      </w:pPr>
      <w:r w:rsidRPr="00417C7B">
        <w:rPr>
          <w:color w:val="2E74B5" w:themeColor="accent1" w:themeShade="BF"/>
        </w:rPr>
        <w:t>summary(modelo2)</w:t>
      </w:r>
    </w:p>
    <w:p w14:paraId="3FC1DEAE" w14:textId="77777777" w:rsidR="002B6AD3" w:rsidRPr="00417C7B" w:rsidRDefault="002B6AD3" w:rsidP="00D04660">
      <w:pPr>
        <w:jc w:val="both"/>
        <w:rPr>
          <w:sz w:val="20"/>
        </w:rPr>
      </w:pPr>
      <w:r w:rsidRPr="00417C7B">
        <w:rPr>
          <w:sz w:val="20"/>
        </w:rPr>
        <w:lastRenderedPageBreak/>
        <w:t>Call:</w:t>
      </w:r>
    </w:p>
    <w:p w14:paraId="0B88A2CA" w14:textId="77777777" w:rsidR="002B6AD3" w:rsidRPr="00041ACE" w:rsidRDefault="002B6AD3" w:rsidP="00D04660">
      <w:pPr>
        <w:jc w:val="both"/>
        <w:rPr>
          <w:sz w:val="20"/>
          <w:lang w:val="en-US"/>
        </w:rPr>
      </w:pPr>
      <w:r w:rsidRPr="00041ACE">
        <w:rPr>
          <w:sz w:val="20"/>
          <w:lang w:val="en-US"/>
        </w:rPr>
        <w:t xml:space="preserve">lm(formula = GDPDeflator ~ Governmentbonds + ConsumerPrices + </w:t>
      </w:r>
    </w:p>
    <w:p w14:paraId="13D9D03D" w14:textId="77777777" w:rsidR="002B6AD3" w:rsidRPr="00041ACE" w:rsidRDefault="002B6AD3" w:rsidP="00D04660">
      <w:pPr>
        <w:jc w:val="both"/>
        <w:rPr>
          <w:sz w:val="20"/>
          <w:lang w:val="en-US"/>
        </w:rPr>
      </w:pPr>
      <w:r w:rsidRPr="00041ACE">
        <w:rPr>
          <w:sz w:val="20"/>
          <w:lang w:val="en-US"/>
        </w:rPr>
        <w:t xml:space="preserve">    TotalReservesMinusGold, data = data2)</w:t>
      </w:r>
    </w:p>
    <w:p w14:paraId="2616781F" w14:textId="77777777" w:rsidR="002B6AD3" w:rsidRPr="00041ACE" w:rsidRDefault="002B6AD3" w:rsidP="00D04660">
      <w:pPr>
        <w:jc w:val="both"/>
        <w:rPr>
          <w:sz w:val="20"/>
          <w:lang w:val="en-US"/>
        </w:rPr>
      </w:pPr>
      <w:r w:rsidRPr="00041ACE">
        <w:rPr>
          <w:sz w:val="20"/>
          <w:lang w:val="en-US"/>
        </w:rPr>
        <w:t>Residuals:</w:t>
      </w:r>
    </w:p>
    <w:p w14:paraId="470B0D6F" w14:textId="77777777" w:rsidR="002B6AD3" w:rsidRPr="00041ACE" w:rsidRDefault="002B6AD3" w:rsidP="00D04660">
      <w:pPr>
        <w:jc w:val="both"/>
        <w:rPr>
          <w:sz w:val="20"/>
          <w:lang w:val="en-US"/>
        </w:rPr>
      </w:pPr>
      <w:r w:rsidRPr="00041ACE">
        <w:rPr>
          <w:sz w:val="20"/>
          <w:lang w:val="en-US"/>
        </w:rPr>
        <w:t xml:space="preserve">     Min      </w:t>
      </w:r>
      <w:r w:rsidRPr="00041ACE">
        <w:rPr>
          <w:sz w:val="20"/>
          <w:lang w:val="en-US"/>
        </w:rPr>
        <w:tab/>
        <w:t xml:space="preserve"> 1Q   </w:t>
      </w:r>
      <w:r w:rsidRPr="00041ACE">
        <w:rPr>
          <w:sz w:val="20"/>
          <w:lang w:val="en-US"/>
        </w:rPr>
        <w:tab/>
      </w:r>
      <w:r w:rsidRPr="00041ACE">
        <w:rPr>
          <w:sz w:val="20"/>
          <w:lang w:val="en-US"/>
        </w:rPr>
        <w:tab/>
        <w:t xml:space="preserve">Median      </w:t>
      </w:r>
      <w:r w:rsidRPr="00041ACE">
        <w:rPr>
          <w:sz w:val="20"/>
          <w:lang w:val="en-US"/>
        </w:rPr>
        <w:tab/>
        <w:t xml:space="preserve"> 3Q      </w:t>
      </w:r>
      <w:r w:rsidRPr="00041ACE">
        <w:rPr>
          <w:sz w:val="20"/>
          <w:lang w:val="en-US"/>
        </w:rPr>
        <w:tab/>
      </w:r>
      <w:r w:rsidRPr="00041ACE">
        <w:rPr>
          <w:sz w:val="20"/>
          <w:lang w:val="en-US"/>
        </w:rPr>
        <w:tab/>
        <w:t xml:space="preserve">Max </w:t>
      </w:r>
    </w:p>
    <w:p w14:paraId="0E0F42CE" w14:textId="77777777" w:rsidR="002B6AD3" w:rsidRPr="00417C7B" w:rsidRDefault="002B6AD3" w:rsidP="00D04660">
      <w:pPr>
        <w:jc w:val="both"/>
        <w:rPr>
          <w:sz w:val="20"/>
        </w:rPr>
      </w:pPr>
      <w:r w:rsidRPr="00417C7B">
        <w:rPr>
          <w:sz w:val="20"/>
        </w:rPr>
        <w:t xml:space="preserve">-1.83403 </w:t>
      </w:r>
      <w:r w:rsidRPr="00417C7B">
        <w:rPr>
          <w:sz w:val="20"/>
        </w:rPr>
        <w:tab/>
        <w:t>-0.67586</w:t>
      </w:r>
      <w:r w:rsidRPr="00417C7B">
        <w:rPr>
          <w:sz w:val="20"/>
        </w:rPr>
        <w:tab/>
        <w:t xml:space="preserve"> -0.05295  </w:t>
      </w:r>
      <w:r w:rsidRPr="00417C7B">
        <w:rPr>
          <w:sz w:val="20"/>
        </w:rPr>
        <w:tab/>
        <w:t xml:space="preserve">0.58537  </w:t>
      </w:r>
      <w:r w:rsidRPr="00417C7B">
        <w:rPr>
          <w:sz w:val="20"/>
        </w:rPr>
        <w:tab/>
        <w:t xml:space="preserve">1.83679 </w:t>
      </w:r>
    </w:p>
    <w:p w14:paraId="7A828664" w14:textId="77777777" w:rsidR="002B6AD3" w:rsidRPr="00417C7B" w:rsidRDefault="002B6AD3" w:rsidP="00D04660">
      <w:pPr>
        <w:jc w:val="both"/>
        <w:rPr>
          <w:sz w:val="20"/>
        </w:rPr>
      </w:pPr>
      <w:r w:rsidRPr="00417C7B">
        <w:rPr>
          <w:sz w:val="20"/>
        </w:rPr>
        <w:t>Coefficients:</w:t>
      </w:r>
    </w:p>
    <w:p w14:paraId="7C6A94F3" w14:textId="77777777" w:rsidR="002B6AD3" w:rsidRPr="00041ACE" w:rsidRDefault="002B6AD3" w:rsidP="00D04660">
      <w:pPr>
        <w:jc w:val="both"/>
        <w:rPr>
          <w:sz w:val="20"/>
          <w:lang w:val="en-US"/>
        </w:rPr>
      </w:pPr>
      <w:r w:rsidRPr="00417C7B">
        <w:rPr>
          <w:sz w:val="20"/>
        </w:rPr>
        <w:t xml:space="preserve">                         </w:t>
      </w:r>
      <w:r w:rsidRPr="00417C7B">
        <w:rPr>
          <w:sz w:val="20"/>
        </w:rPr>
        <w:tab/>
      </w:r>
      <w:r w:rsidRPr="00417C7B">
        <w:rPr>
          <w:sz w:val="20"/>
        </w:rPr>
        <w:tab/>
      </w:r>
      <w:r w:rsidRPr="00417C7B">
        <w:rPr>
          <w:sz w:val="20"/>
        </w:rPr>
        <w:tab/>
      </w:r>
      <w:r w:rsidRPr="00041ACE">
        <w:rPr>
          <w:sz w:val="20"/>
          <w:lang w:val="en-US"/>
        </w:rPr>
        <w:t xml:space="preserve">Estimate Std. </w:t>
      </w:r>
      <w:r w:rsidRPr="00041ACE">
        <w:rPr>
          <w:sz w:val="20"/>
          <w:lang w:val="en-US"/>
        </w:rPr>
        <w:tab/>
        <w:t>Error</w:t>
      </w:r>
      <w:r w:rsidRPr="00041ACE">
        <w:rPr>
          <w:sz w:val="20"/>
          <w:lang w:val="en-US"/>
        </w:rPr>
        <w:tab/>
      </w:r>
      <w:r w:rsidRPr="00041ACE">
        <w:rPr>
          <w:sz w:val="20"/>
          <w:lang w:val="en-US"/>
        </w:rPr>
        <w:tab/>
        <w:t xml:space="preserve"> t value </w:t>
      </w:r>
      <w:r w:rsidRPr="00041ACE">
        <w:rPr>
          <w:sz w:val="20"/>
          <w:lang w:val="en-US"/>
        </w:rPr>
        <w:tab/>
      </w:r>
      <w:r w:rsidRPr="00041ACE">
        <w:rPr>
          <w:sz w:val="20"/>
          <w:lang w:val="en-US"/>
        </w:rPr>
        <w:tab/>
      </w:r>
      <w:r w:rsidRPr="00041ACE">
        <w:rPr>
          <w:b/>
          <w:sz w:val="20"/>
          <w:lang w:val="en-US"/>
        </w:rPr>
        <w:t>Pr(&gt;|t|)</w:t>
      </w:r>
      <w:r w:rsidRPr="00041ACE">
        <w:rPr>
          <w:sz w:val="20"/>
          <w:lang w:val="en-US"/>
        </w:rPr>
        <w:t xml:space="preserve">    </w:t>
      </w:r>
    </w:p>
    <w:p w14:paraId="1FE11A67" w14:textId="77777777" w:rsidR="002B6AD3" w:rsidRPr="00417C7B" w:rsidRDefault="002B6AD3" w:rsidP="00D04660">
      <w:pPr>
        <w:jc w:val="both"/>
        <w:rPr>
          <w:sz w:val="20"/>
        </w:rPr>
      </w:pPr>
      <w:r w:rsidRPr="00417C7B">
        <w:rPr>
          <w:sz w:val="20"/>
        </w:rPr>
        <w:t xml:space="preserve">(Intercept)           </w:t>
      </w:r>
      <w:r w:rsidRPr="00417C7B">
        <w:rPr>
          <w:sz w:val="20"/>
        </w:rPr>
        <w:tab/>
        <w:t xml:space="preserve"> </w:t>
      </w:r>
      <w:r w:rsidRPr="00417C7B">
        <w:rPr>
          <w:sz w:val="20"/>
        </w:rPr>
        <w:tab/>
      </w:r>
      <w:r w:rsidRPr="00417C7B">
        <w:rPr>
          <w:sz w:val="20"/>
        </w:rPr>
        <w:tab/>
        <w:t xml:space="preserve">-3.131e+01  </w:t>
      </w:r>
      <w:r w:rsidRPr="00417C7B">
        <w:rPr>
          <w:sz w:val="20"/>
        </w:rPr>
        <w:tab/>
        <w:t xml:space="preserve">2.482e+01  </w:t>
      </w:r>
      <w:r w:rsidRPr="00417C7B">
        <w:rPr>
          <w:sz w:val="20"/>
        </w:rPr>
        <w:tab/>
        <w:t xml:space="preserve">-1.262   </w:t>
      </w:r>
      <w:r w:rsidRPr="00417C7B">
        <w:rPr>
          <w:sz w:val="20"/>
        </w:rPr>
        <w:tab/>
      </w:r>
      <w:r w:rsidRPr="00417C7B">
        <w:rPr>
          <w:sz w:val="20"/>
        </w:rPr>
        <w:tab/>
      </w:r>
      <w:r w:rsidRPr="00417C7B">
        <w:rPr>
          <w:b/>
          <w:sz w:val="20"/>
        </w:rPr>
        <w:t>0.2232</w:t>
      </w:r>
      <w:r w:rsidRPr="00417C7B">
        <w:rPr>
          <w:sz w:val="20"/>
        </w:rPr>
        <w:t xml:space="preserve">    </w:t>
      </w:r>
    </w:p>
    <w:p w14:paraId="19BE9918" w14:textId="77777777" w:rsidR="002B6AD3" w:rsidRPr="00417C7B" w:rsidRDefault="002B6AD3" w:rsidP="00D04660">
      <w:pPr>
        <w:jc w:val="both"/>
        <w:rPr>
          <w:b/>
          <w:sz w:val="20"/>
        </w:rPr>
      </w:pPr>
      <w:r w:rsidRPr="00417C7B">
        <w:rPr>
          <w:sz w:val="20"/>
        </w:rPr>
        <w:t xml:space="preserve">Governmentbonds        </w:t>
      </w:r>
      <w:r w:rsidRPr="00417C7B">
        <w:rPr>
          <w:sz w:val="20"/>
        </w:rPr>
        <w:tab/>
      </w:r>
      <w:r w:rsidRPr="00417C7B">
        <w:rPr>
          <w:sz w:val="20"/>
        </w:rPr>
        <w:tab/>
        <w:t xml:space="preserve">-2.403e-01  </w:t>
      </w:r>
      <w:r w:rsidRPr="00417C7B">
        <w:rPr>
          <w:sz w:val="20"/>
        </w:rPr>
        <w:tab/>
        <w:t xml:space="preserve">1.116e-01  </w:t>
      </w:r>
      <w:r w:rsidRPr="00417C7B">
        <w:rPr>
          <w:sz w:val="20"/>
        </w:rPr>
        <w:tab/>
        <w:t xml:space="preserve">-2.153   </w:t>
      </w:r>
      <w:r w:rsidRPr="00417C7B">
        <w:rPr>
          <w:sz w:val="20"/>
        </w:rPr>
        <w:tab/>
      </w:r>
      <w:r w:rsidRPr="00417C7B">
        <w:rPr>
          <w:sz w:val="20"/>
        </w:rPr>
        <w:tab/>
      </w:r>
      <w:r w:rsidRPr="00417C7B">
        <w:rPr>
          <w:b/>
          <w:sz w:val="20"/>
        </w:rPr>
        <w:t xml:space="preserve">0.0451 *  </w:t>
      </w:r>
    </w:p>
    <w:p w14:paraId="4003DF9F" w14:textId="77777777" w:rsidR="002B6AD3" w:rsidRPr="00417C7B" w:rsidRDefault="002B6AD3" w:rsidP="00D04660">
      <w:pPr>
        <w:jc w:val="both"/>
        <w:rPr>
          <w:sz w:val="20"/>
        </w:rPr>
      </w:pPr>
      <w:r w:rsidRPr="00417C7B">
        <w:rPr>
          <w:sz w:val="20"/>
        </w:rPr>
        <w:t xml:space="preserve">ConsumerPrices          </w:t>
      </w:r>
      <w:r w:rsidRPr="00417C7B">
        <w:rPr>
          <w:sz w:val="20"/>
        </w:rPr>
        <w:tab/>
      </w:r>
      <w:r w:rsidRPr="00417C7B">
        <w:rPr>
          <w:sz w:val="20"/>
        </w:rPr>
        <w:tab/>
        <w:t xml:space="preserve">1.306e+00  </w:t>
      </w:r>
      <w:r w:rsidRPr="00417C7B">
        <w:rPr>
          <w:sz w:val="20"/>
        </w:rPr>
        <w:tab/>
        <w:t xml:space="preserve">2.427e-01   </w:t>
      </w:r>
      <w:r w:rsidRPr="00417C7B">
        <w:rPr>
          <w:sz w:val="20"/>
        </w:rPr>
        <w:tab/>
        <w:t xml:space="preserve">5.381  </w:t>
      </w:r>
      <w:r w:rsidRPr="00417C7B">
        <w:rPr>
          <w:sz w:val="20"/>
        </w:rPr>
        <w:tab/>
      </w:r>
      <w:r w:rsidRPr="00417C7B">
        <w:rPr>
          <w:sz w:val="20"/>
        </w:rPr>
        <w:tab/>
      </w:r>
      <w:r w:rsidRPr="00417C7B">
        <w:rPr>
          <w:b/>
          <w:sz w:val="20"/>
        </w:rPr>
        <w:t>4.1e-05 ***</w:t>
      </w:r>
    </w:p>
    <w:p w14:paraId="6FA6AF8D" w14:textId="77777777" w:rsidR="002B6AD3" w:rsidRPr="00417C7B" w:rsidRDefault="002B6AD3" w:rsidP="00D04660">
      <w:pPr>
        <w:jc w:val="both"/>
        <w:rPr>
          <w:sz w:val="20"/>
        </w:rPr>
      </w:pPr>
      <w:r w:rsidRPr="00417C7B">
        <w:rPr>
          <w:sz w:val="20"/>
        </w:rPr>
        <w:t xml:space="preserve">TotalReservesMinusGold </w:t>
      </w:r>
      <w:r w:rsidRPr="00417C7B">
        <w:rPr>
          <w:sz w:val="20"/>
        </w:rPr>
        <w:tab/>
      </w:r>
      <w:r w:rsidRPr="00417C7B">
        <w:rPr>
          <w:sz w:val="20"/>
        </w:rPr>
        <w:tab/>
        <w:t xml:space="preserve">-2.243e-05  </w:t>
      </w:r>
      <w:r w:rsidRPr="00417C7B">
        <w:rPr>
          <w:sz w:val="20"/>
        </w:rPr>
        <w:tab/>
        <w:t xml:space="preserve">1.234e-05  </w:t>
      </w:r>
      <w:r w:rsidRPr="00417C7B">
        <w:rPr>
          <w:sz w:val="20"/>
        </w:rPr>
        <w:tab/>
        <w:t xml:space="preserve">-1.817   </w:t>
      </w:r>
      <w:r w:rsidRPr="00417C7B">
        <w:rPr>
          <w:sz w:val="20"/>
        </w:rPr>
        <w:tab/>
      </w:r>
      <w:r w:rsidRPr="00417C7B">
        <w:rPr>
          <w:sz w:val="20"/>
        </w:rPr>
        <w:tab/>
      </w:r>
      <w:r w:rsidRPr="00417C7B">
        <w:rPr>
          <w:b/>
          <w:sz w:val="20"/>
        </w:rPr>
        <w:t>0.0859 .</w:t>
      </w:r>
      <w:r w:rsidRPr="00417C7B">
        <w:rPr>
          <w:sz w:val="20"/>
        </w:rPr>
        <w:t xml:space="preserve">  </w:t>
      </w:r>
    </w:p>
    <w:p w14:paraId="68A9976D" w14:textId="77777777" w:rsidR="002B6AD3" w:rsidRPr="00417C7B" w:rsidRDefault="002B6AD3" w:rsidP="00D04660">
      <w:pPr>
        <w:jc w:val="both"/>
        <w:rPr>
          <w:sz w:val="20"/>
        </w:rPr>
      </w:pPr>
      <w:r w:rsidRPr="00417C7B">
        <w:rPr>
          <w:sz w:val="20"/>
        </w:rPr>
        <w:t>---</w:t>
      </w:r>
    </w:p>
    <w:p w14:paraId="4D231D51" w14:textId="77777777" w:rsidR="002B6AD3" w:rsidRPr="00041ACE" w:rsidRDefault="002B6AD3" w:rsidP="00D04660">
      <w:pPr>
        <w:jc w:val="both"/>
        <w:rPr>
          <w:sz w:val="20"/>
          <w:lang w:val="en-US"/>
        </w:rPr>
      </w:pPr>
      <w:r w:rsidRPr="00041ACE">
        <w:rPr>
          <w:sz w:val="20"/>
          <w:lang w:val="en-US"/>
        </w:rPr>
        <w:t>Signif. codes:  0 ‘***’ 0.001 ‘**’ 0.01 ‘*’ 0.05 ‘.’ 0.1 ‘ ’ 1</w:t>
      </w:r>
    </w:p>
    <w:p w14:paraId="57289BC5" w14:textId="77777777" w:rsidR="002B6AD3" w:rsidRPr="00041ACE" w:rsidRDefault="002B6AD3" w:rsidP="00D04660">
      <w:pPr>
        <w:jc w:val="both"/>
        <w:rPr>
          <w:sz w:val="20"/>
          <w:lang w:val="en-US"/>
        </w:rPr>
      </w:pPr>
      <w:r w:rsidRPr="00041ACE">
        <w:rPr>
          <w:sz w:val="20"/>
          <w:lang w:val="en-US"/>
        </w:rPr>
        <w:t>Residual standard error: 1.01 on 18 degrees of freedom</w:t>
      </w:r>
    </w:p>
    <w:p w14:paraId="4BECAB42" w14:textId="77777777" w:rsidR="002B6AD3" w:rsidRPr="00041ACE" w:rsidRDefault="002B6AD3" w:rsidP="00D04660">
      <w:pPr>
        <w:jc w:val="both"/>
        <w:rPr>
          <w:sz w:val="20"/>
          <w:lang w:val="en-US"/>
        </w:rPr>
      </w:pPr>
      <w:r w:rsidRPr="00041ACE">
        <w:rPr>
          <w:sz w:val="20"/>
          <w:lang w:val="en-US"/>
        </w:rPr>
        <w:t>(8 observations deleted due to missingness)</w:t>
      </w:r>
    </w:p>
    <w:p w14:paraId="5172E2E2" w14:textId="77777777" w:rsidR="002B6AD3" w:rsidRPr="00041ACE" w:rsidRDefault="002B6AD3" w:rsidP="00D04660">
      <w:pPr>
        <w:jc w:val="both"/>
        <w:rPr>
          <w:sz w:val="20"/>
          <w:lang w:val="en-US"/>
        </w:rPr>
      </w:pPr>
      <w:r w:rsidRPr="00041ACE">
        <w:rPr>
          <w:sz w:val="20"/>
          <w:lang w:val="en-US"/>
        </w:rPr>
        <w:t xml:space="preserve">Multiple R-squared:  0.6198,    Adjusted R-squared:  0.5564 </w:t>
      </w:r>
    </w:p>
    <w:p w14:paraId="3F76E51F" w14:textId="77777777" w:rsidR="002B6AD3" w:rsidRPr="00041ACE" w:rsidRDefault="002B6AD3" w:rsidP="00D04660">
      <w:pPr>
        <w:jc w:val="both"/>
        <w:rPr>
          <w:sz w:val="20"/>
          <w:lang w:val="en-US"/>
        </w:rPr>
      </w:pPr>
      <w:r w:rsidRPr="00041ACE">
        <w:rPr>
          <w:sz w:val="20"/>
          <w:lang w:val="en-US"/>
        </w:rPr>
        <w:t>F-statistic:  9.78 on 3 and 18 DF,  p-value: 0.0004746</w:t>
      </w:r>
    </w:p>
    <w:p w14:paraId="4F40BB1D" w14:textId="77777777" w:rsidR="002B6AD3" w:rsidRPr="00041ACE" w:rsidRDefault="002B6AD3" w:rsidP="00D04660">
      <w:pPr>
        <w:jc w:val="both"/>
        <w:rPr>
          <w:sz w:val="20"/>
          <w:lang w:val="en-US"/>
        </w:rPr>
      </w:pPr>
    </w:p>
    <w:p w14:paraId="0157341C" w14:textId="77777777" w:rsidR="002B6AD3" w:rsidRPr="00417C7B" w:rsidRDefault="002B6AD3" w:rsidP="00D04660">
      <w:pPr>
        <w:jc w:val="both"/>
        <w:rPr>
          <w:rFonts w:eastAsia="Times New Roman" w:cs="Arial"/>
          <w:lang w:eastAsia="es-ES"/>
        </w:rPr>
      </w:pPr>
      <w:r w:rsidRPr="00417C7B">
        <w:rPr>
          <w:rFonts w:eastAsia="Times New Roman" w:cs="Arial"/>
          <w:lang w:eastAsia="es-ES"/>
        </w:rPr>
        <w:t xml:space="preserve">Ahora es momento de interpretar los resultados para conocer si el modelo </w:t>
      </w:r>
      <w:ins w:id="19" w:author="Noam Dante Valentín López Villanes" w:date="2016-01-27T17:39:00Z">
        <w:r w:rsidR="00382533">
          <w:rPr>
            <w:rFonts w:eastAsia="Times New Roman" w:cs="Arial"/>
            <w:lang w:eastAsia="es-ES"/>
          </w:rPr>
          <w:t>es significativo.</w:t>
        </w:r>
      </w:ins>
      <w:del w:id="20" w:author="Noam Dante Valentín López Villanes" w:date="2016-01-27T17:39:00Z">
        <w:r w:rsidRPr="00417C7B" w:rsidDel="00382533">
          <w:rPr>
            <w:rFonts w:eastAsia="Times New Roman" w:cs="Arial"/>
            <w:lang w:eastAsia="es-ES"/>
          </w:rPr>
          <w:delText>ha pasado la prueba</w:delText>
        </w:r>
      </w:del>
      <w:r w:rsidRPr="00417C7B">
        <w:rPr>
          <w:rFonts w:eastAsia="Times New Roman" w:cs="Arial"/>
          <w:lang w:eastAsia="es-ES"/>
        </w:rPr>
        <w:t xml:space="preserve">. Se debe observar la significancia de cada una de las variables independientes; es necesario que al menos una de las variables haya pasado esta prueba. Para esto observamos la última columna: </w:t>
      </w:r>
      <w:r w:rsidRPr="00417C7B">
        <w:rPr>
          <w:rFonts w:eastAsia="Times New Roman" w:cs="Arial"/>
          <w:i/>
          <w:lang w:eastAsia="es-ES"/>
        </w:rPr>
        <w:t xml:space="preserve">Pr(&gt;|t|) -&gt; </w:t>
      </w:r>
      <w:r w:rsidRPr="00417C7B">
        <w:rPr>
          <w:rFonts w:cs="Helvetica"/>
          <w:i/>
          <w:color w:val="222222"/>
        </w:rPr>
        <w:t>p-value for th</w:t>
      </w:r>
      <w:ins w:id="21" w:author="Noam Dante Valentín López Villanes" w:date="2016-01-27T17:40:00Z">
        <w:r w:rsidR="00382533">
          <w:rPr>
            <w:rFonts w:cs="Helvetica"/>
            <w:i/>
            <w:color w:val="222222"/>
          </w:rPr>
          <w:t>e</w:t>
        </w:r>
      </w:ins>
      <w:del w:id="22" w:author="Noam Dante Valentín López Villanes" w:date="2016-01-27T17:40:00Z">
        <w:r w:rsidRPr="00417C7B" w:rsidDel="00382533">
          <w:rPr>
            <w:rFonts w:cs="Helvetica"/>
            <w:i/>
            <w:color w:val="222222"/>
          </w:rPr>
          <w:delText>at</w:delText>
        </w:r>
      </w:del>
      <w:r w:rsidRPr="00417C7B">
        <w:rPr>
          <w:rFonts w:cs="Helvetica"/>
          <w:i/>
          <w:color w:val="222222"/>
        </w:rPr>
        <w:t xml:space="preserve"> t-tes</w:t>
      </w:r>
      <w:ins w:id="23" w:author="Noam Dante Valentín López Villanes" w:date="2016-01-27T17:40:00Z">
        <w:r w:rsidR="00382533">
          <w:rPr>
            <w:rFonts w:cs="Helvetica"/>
            <w:i/>
            <w:color w:val="222222"/>
          </w:rPr>
          <w:t>t</w:t>
        </w:r>
      </w:ins>
      <w:r w:rsidRPr="00417C7B">
        <w:rPr>
          <w:rFonts w:cs="Helvetica"/>
          <w:color w:val="222222"/>
        </w:rPr>
        <w:t>, tenemos que esperar que el valor de cada variable independiente no supere el 0,05 para que se acepte la Hipótesis de que si tiene efecto causal sobre la dependiente. Asimismo, observamos que es posible llegar a estas conclusiones con los asteriscos (*) que se encuentran al costado de dichos números</w:t>
      </w:r>
      <w:ins w:id="24" w:author="Noam Dante Valentín López Villanes" w:date="2016-01-27T17:40:00Z">
        <w:r w:rsidR="00382533">
          <w:rPr>
            <w:rFonts w:cs="Helvetica"/>
            <w:color w:val="222222"/>
          </w:rPr>
          <w:t xml:space="preserve">. </w:t>
        </w:r>
      </w:ins>
      <w:del w:id="25" w:author="Noam Dante Valentín López Villanes" w:date="2016-01-27T17:40:00Z">
        <w:r w:rsidRPr="00417C7B" w:rsidDel="00382533">
          <w:rPr>
            <w:rFonts w:cs="Helvetica"/>
            <w:color w:val="222222"/>
          </w:rPr>
          <w:delText>,</w:delText>
        </w:r>
      </w:del>
      <w:r w:rsidRPr="00417C7B">
        <w:rPr>
          <w:rFonts w:cs="Helvetica"/>
          <w:color w:val="222222"/>
        </w:rPr>
        <w:t xml:space="preserve"> </w:t>
      </w:r>
      <w:del w:id="26" w:author="Noam Dante Valentín López Villanes" w:date="2016-01-27T17:41:00Z">
        <w:r w:rsidRPr="00417C7B" w:rsidDel="00382533">
          <w:rPr>
            <w:rFonts w:cs="Helvetica"/>
            <w:color w:val="222222"/>
          </w:rPr>
          <w:delText>s</w:delText>
        </w:r>
      </w:del>
      <w:ins w:id="27" w:author="Noam Dante Valentín López Villanes" w:date="2016-01-27T17:41:00Z">
        <w:r w:rsidR="00382533">
          <w:rPr>
            <w:rFonts w:cs="Helvetica"/>
            <w:color w:val="222222"/>
          </w:rPr>
          <w:t>S</w:t>
        </w:r>
      </w:ins>
      <w:r w:rsidRPr="00417C7B">
        <w:rPr>
          <w:rFonts w:cs="Helvetica"/>
          <w:color w:val="222222"/>
        </w:rPr>
        <w:t xml:space="preserve">e espera que la variable independiente tenga al menos un asterisco. </w:t>
      </w:r>
      <w:r w:rsidRPr="00417C7B">
        <w:rPr>
          <w:rFonts w:eastAsia="Times New Roman" w:cs="Arial"/>
          <w:lang w:eastAsia="es-ES"/>
        </w:rPr>
        <w:t>Para ello observamos la columna del t</w:t>
      </w:r>
      <w:ins w:id="28" w:author="Noam Dante Valentín López Villanes" w:date="2016-01-27T17:41:00Z">
        <w:r w:rsidR="00382533">
          <w:rPr>
            <w:rFonts w:eastAsia="Times New Roman" w:cs="Arial"/>
            <w:lang w:eastAsia="es-ES"/>
          </w:rPr>
          <w:t>-</w:t>
        </w:r>
      </w:ins>
      <w:del w:id="29" w:author="Noam Dante Valentín López Villanes" w:date="2016-01-27T17:41:00Z">
        <w:r w:rsidRPr="00417C7B" w:rsidDel="00382533">
          <w:rPr>
            <w:rFonts w:eastAsia="Times New Roman" w:cs="Arial"/>
            <w:lang w:eastAsia="es-ES"/>
          </w:rPr>
          <w:delText xml:space="preserve"> </w:delText>
        </w:r>
      </w:del>
      <w:r w:rsidRPr="00417C7B">
        <w:rPr>
          <w:rFonts w:eastAsia="Times New Roman" w:cs="Arial"/>
          <w:lang w:eastAsia="es-ES"/>
        </w:rPr>
        <w:t xml:space="preserve">value de cada variable, y observamos las cifras, independientemente del signo. En ese sentido, podemos ver que la variable </w:t>
      </w:r>
      <w:r w:rsidRPr="00417C7B">
        <w:rPr>
          <w:i/>
        </w:rPr>
        <w:t>ConsumerPrices</w:t>
      </w:r>
      <w:r w:rsidRPr="00417C7B">
        <w:t xml:space="preserve"> tiene más efecto que </w:t>
      </w:r>
      <w:r w:rsidRPr="00417C7B">
        <w:rPr>
          <w:i/>
        </w:rPr>
        <w:t>Governmentbonds</w:t>
      </w:r>
      <w:r w:rsidRPr="00417C7B">
        <w:t xml:space="preserve"> sobre la variable dependiente. Nótese que se omitió </w:t>
      </w:r>
      <w:r w:rsidRPr="00417C7B">
        <w:rPr>
          <w:i/>
        </w:rPr>
        <w:t>TotalReservesMinusGold</w:t>
      </w:r>
      <w:r w:rsidRPr="00417C7B">
        <w:t>, ya que no pas</w:t>
      </w:r>
      <w:ins w:id="30" w:author="Noam Dante Valentín López Villanes" w:date="2016-01-27T17:41:00Z">
        <w:r w:rsidR="00382533">
          <w:t>ó</w:t>
        </w:r>
      </w:ins>
      <w:del w:id="31" w:author="Noam Dante Valentín López Villanes" w:date="2016-01-27T17:41:00Z">
        <w:r w:rsidRPr="00417C7B" w:rsidDel="00382533">
          <w:delText>o</w:delText>
        </w:r>
      </w:del>
      <w:r w:rsidRPr="00417C7B">
        <w:t xml:space="preserve"> la prueba.</w:t>
      </w:r>
    </w:p>
    <w:p w14:paraId="0976D138" w14:textId="77777777" w:rsidR="00BB0B41" w:rsidRPr="002C298C" w:rsidRDefault="002B6AD3" w:rsidP="00D04660">
      <w:pPr>
        <w:jc w:val="both"/>
        <w:rPr>
          <w:rFonts w:eastAsia="Times New Roman" w:cs="Arial"/>
          <w:lang w:eastAsia="es-ES"/>
        </w:rPr>
      </w:pPr>
      <w:r w:rsidRPr="00417C7B">
        <w:rPr>
          <w:rFonts w:cs="Helvetica"/>
          <w:color w:val="222222"/>
        </w:rPr>
        <w:t xml:space="preserve">En este caso, observamos que hay dos variables que han pasado la prueba y tiene efecto sobre la dependiente </w:t>
      </w:r>
      <w:r w:rsidRPr="00417C7B">
        <w:rPr>
          <w:rFonts w:cs="Helvetica"/>
          <w:i/>
          <w:color w:val="222222"/>
        </w:rPr>
        <w:t>GDP</w:t>
      </w:r>
      <w:r w:rsidRPr="00417C7B">
        <w:rPr>
          <w:rFonts w:cs="Helvetica"/>
          <w:color w:val="222222"/>
        </w:rPr>
        <w:t xml:space="preserve"> </w:t>
      </w:r>
      <w:r w:rsidRPr="00417C7B">
        <w:rPr>
          <w:rFonts w:cs="Helvetica"/>
          <w:i/>
          <w:color w:val="222222"/>
        </w:rPr>
        <w:t>deflator</w:t>
      </w:r>
      <w:r w:rsidRPr="00417C7B">
        <w:rPr>
          <w:rFonts w:cs="Helvetica"/>
          <w:color w:val="222222"/>
        </w:rPr>
        <w:t xml:space="preserve">: </w:t>
      </w:r>
      <w:r w:rsidRPr="00417C7B">
        <w:rPr>
          <w:rFonts w:cs="Helvetica"/>
          <w:i/>
          <w:color w:val="222222"/>
        </w:rPr>
        <w:t>Governmentbonds</w:t>
      </w:r>
      <w:r w:rsidRPr="00417C7B">
        <w:rPr>
          <w:rFonts w:cs="Helvetica"/>
          <w:color w:val="222222"/>
        </w:rPr>
        <w:t xml:space="preserve"> </w:t>
      </w:r>
      <w:r w:rsidRPr="00417C7B">
        <w:rPr>
          <w:rFonts w:cs="Helvetica"/>
          <w:i/>
          <w:color w:val="222222"/>
        </w:rPr>
        <w:t>GovBo</w:t>
      </w:r>
      <w:r w:rsidRPr="00417C7B">
        <w:rPr>
          <w:rFonts w:cs="Helvetica"/>
          <w:color w:val="222222"/>
        </w:rPr>
        <w:t xml:space="preserve"> y </w:t>
      </w:r>
      <w:r w:rsidRPr="00417C7B">
        <w:rPr>
          <w:rFonts w:cs="Helvetica"/>
          <w:i/>
          <w:color w:val="222222"/>
        </w:rPr>
        <w:t>Consumer</w:t>
      </w:r>
      <w:r w:rsidRPr="00417C7B">
        <w:rPr>
          <w:rFonts w:cs="Helvetica"/>
          <w:color w:val="222222"/>
        </w:rPr>
        <w:t xml:space="preserve"> </w:t>
      </w:r>
      <w:r w:rsidRPr="00417C7B">
        <w:rPr>
          <w:rFonts w:cs="Helvetica"/>
          <w:i/>
          <w:color w:val="222222"/>
        </w:rPr>
        <w:t>Prices</w:t>
      </w:r>
      <w:r w:rsidRPr="00417C7B">
        <w:rPr>
          <w:rFonts w:cs="Helvetica"/>
          <w:color w:val="222222"/>
        </w:rPr>
        <w:t xml:space="preserve"> </w:t>
      </w:r>
      <w:r w:rsidRPr="00417C7B">
        <w:rPr>
          <w:rFonts w:cs="Helvetica"/>
          <w:i/>
          <w:color w:val="222222"/>
        </w:rPr>
        <w:t>ConsPric</w:t>
      </w:r>
      <w:r w:rsidRPr="00417C7B">
        <w:rPr>
          <w:rFonts w:cs="Helvetica"/>
          <w:color w:val="222222"/>
        </w:rPr>
        <w:t xml:space="preserve">. </w:t>
      </w:r>
      <w:r w:rsidRPr="00417C7B">
        <w:rPr>
          <w:rFonts w:eastAsia="Times New Roman" w:cs="Arial"/>
          <w:lang w:eastAsia="es-ES"/>
        </w:rPr>
        <w:t xml:space="preserve">Ahora tenemos que plantear la ecuación. Para esto se observar la columna de </w:t>
      </w:r>
      <w:r w:rsidRPr="00417C7B">
        <w:rPr>
          <w:rFonts w:eastAsia="Times New Roman" w:cs="Arial"/>
          <w:i/>
          <w:lang w:eastAsia="es-ES"/>
        </w:rPr>
        <w:t>Estimate</w:t>
      </w:r>
      <w:r w:rsidRPr="00417C7B">
        <w:rPr>
          <w:rFonts w:eastAsia="Times New Roman" w:cs="Arial"/>
          <w:lang w:eastAsia="es-ES"/>
        </w:rPr>
        <w:t xml:space="preserve">, donde se encuentran todos los coeficientes de las dependientes. </w:t>
      </w:r>
    </w:p>
    <w:p w14:paraId="2E4509EB" w14:textId="77777777" w:rsidR="002B6AD3" w:rsidRPr="002C298C" w:rsidRDefault="002B6AD3" w:rsidP="00D04660">
      <w:pPr>
        <w:jc w:val="both"/>
        <w:rPr>
          <w:rFonts w:eastAsia="Times New Roman" w:cs="Arial"/>
          <w:b/>
          <w:sz w:val="20"/>
          <w:lang w:eastAsia="es-ES"/>
        </w:rPr>
      </w:pPr>
      <w:r w:rsidRPr="00417C7B">
        <w:rPr>
          <w:rFonts w:eastAsia="Times New Roman" w:cs="Arial"/>
          <w:b/>
          <w:sz w:val="20"/>
          <w:lang w:eastAsia="es-ES"/>
        </w:rPr>
        <w:t xml:space="preserve">GDP= </w:t>
      </w:r>
      <w:r w:rsidRPr="00417C7B">
        <w:rPr>
          <w:b/>
          <w:sz w:val="20"/>
        </w:rPr>
        <w:t xml:space="preserve">-3.131e+01  -2.403e-01 </w:t>
      </w:r>
      <w:r w:rsidRPr="00417C7B">
        <w:rPr>
          <w:rFonts w:eastAsia="Times New Roman" w:cs="Arial"/>
          <w:b/>
          <w:sz w:val="20"/>
          <w:lang w:eastAsia="es-ES"/>
        </w:rPr>
        <w:t xml:space="preserve">(GovBo) + </w:t>
      </w:r>
      <w:r w:rsidRPr="00417C7B">
        <w:rPr>
          <w:b/>
          <w:sz w:val="20"/>
        </w:rPr>
        <w:t>1.306e+00 (</w:t>
      </w:r>
      <w:r w:rsidRPr="00417C7B">
        <w:rPr>
          <w:rFonts w:eastAsia="Times New Roman" w:cs="Arial"/>
          <w:b/>
          <w:sz w:val="20"/>
          <w:lang w:eastAsia="es-ES"/>
        </w:rPr>
        <w:t xml:space="preserve">ConsPric)  </w:t>
      </w:r>
    </w:p>
    <w:p w14:paraId="299A40AC" w14:textId="77777777" w:rsidR="002B6AD3" w:rsidRPr="00417C7B" w:rsidRDefault="00BB0B41" w:rsidP="00D04660">
      <w:pPr>
        <w:jc w:val="both"/>
        <w:rPr>
          <w:rFonts w:eastAsia="Times New Roman" w:cs="Arial"/>
          <w:lang w:eastAsia="es-ES"/>
        </w:rPr>
      </w:pPr>
      <w:r>
        <w:rPr>
          <w:rFonts w:eastAsia="Times New Roman" w:cs="Arial"/>
          <w:lang w:eastAsia="es-ES"/>
        </w:rPr>
        <w:t>Desagreguemos el decimal y</w:t>
      </w:r>
      <w:r w:rsidR="002B6AD3" w:rsidRPr="00417C7B">
        <w:rPr>
          <w:rFonts w:eastAsia="Times New Roman" w:cs="Arial"/>
          <w:lang w:eastAsia="es-ES"/>
        </w:rPr>
        <w:t xml:space="preserve"> la ecuación final sería la siguiente:</w:t>
      </w:r>
    </w:p>
    <w:p w14:paraId="1DAFBC79" w14:textId="77777777" w:rsidR="002B6AD3" w:rsidRPr="002C298C" w:rsidRDefault="002B6AD3" w:rsidP="00D04660">
      <w:pPr>
        <w:jc w:val="both"/>
        <w:rPr>
          <w:rFonts w:eastAsia="Times New Roman" w:cs="Arial"/>
          <w:b/>
          <w:sz w:val="20"/>
          <w:lang w:eastAsia="es-ES"/>
        </w:rPr>
      </w:pPr>
      <w:r w:rsidRPr="00417C7B">
        <w:rPr>
          <w:rFonts w:eastAsia="Times New Roman" w:cs="Arial"/>
          <w:b/>
          <w:sz w:val="20"/>
          <w:lang w:eastAsia="es-ES"/>
        </w:rPr>
        <w:lastRenderedPageBreak/>
        <w:t xml:space="preserve">GDP= -31, 307 – 0,2403(GovBo) + 1.306(ConsPric) </w:t>
      </w:r>
    </w:p>
    <w:p w14:paraId="79DE2FB4" w14:textId="77777777" w:rsidR="002B6AD3" w:rsidRPr="00417C7B" w:rsidRDefault="002B6AD3" w:rsidP="00D04660">
      <w:pPr>
        <w:jc w:val="both"/>
        <w:rPr>
          <w:rFonts w:eastAsia="Times New Roman" w:cs="Arial"/>
          <w:lang w:eastAsia="es-ES"/>
        </w:rPr>
      </w:pPr>
      <w:r w:rsidRPr="00417C7B">
        <w:rPr>
          <w:rFonts w:eastAsia="Times New Roman" w:cs="Arial"/>
          <w:lang w:eastAsia="es-ES"/>
        </w:rPr>
        <w:t xml:space="preserve">En esta ecuación, también podemos observar qué sentido tiene la relación de cada variable significativa con la dependiente. La variable </w:t>
      </w:r>
      <w:r w:rsidRPr="00417C7B">
        <w:rPr>
          <w:rFonts w:eastAsia="Times New Roman" w:cs="Arial"/>
          <w:i/>
          <w:lang w:eastAsia="es-ES"/>
        </w:rPr>
        <w:t xml:space="preserve">GovBo </w:t>
      </w:r>
      <w:r w:rsidRPr="00417C7B">
        <w:rPr>
          <w:rFonts w:eastAsia="Times New Roman" w:cs="Arial"/>
          <w:lang w:eastAsia="es-ES"/>
        </w:rPr>
        <w:t>tiene un signo negativo, por lo tanto la relación es inversa; mientras que con la variable (ConsPric) la relación es directa, signo positivo.</w:t>
      </w:r>
    </w:p>
    <w:p w14:paraId="5BD9085C" w14:textId="77777777" w:rsidR="002B6AD3" w:rsidRPr="00417C7B" w:rsidRDefault="002B6AD3" w:rsidP="00D04660">
      <w:pPr>
        <w:jc w:val="both"/>
        <w:rPr>
          <w:rFonts w:eastAsia="Times New Roman" w:cs="Arial"/>
          <w:lang w:eastAsia="es-ES"/>
        </w:rPr>
      </w:pPr>
      <w:r w:rsidRPr="00417C7B">
        <w:rPr>
          <w:rFonts w:eastAsia="Times New Roman" w:cs="Arial"/>
          <w:lang w:eastAsia="es-ES"/>
        </w:rPr>
        <w:t xml:space="preserve">Para determinar la capacidad explicativa del modelo, como lo mencionamos líneas arriba, tenemos que fijarnos en el R2 (medida que nos brinda el modelo2) para ver cuánto está explicando mi modelo. En este caso el R2 calculado es 0,61 esto significa que las independientes explican un 61%. También se debe observar la intensidad de cada una de las relaciones significativas. </w:t>
      </w:r>
    </w:p>
    <w:p w14:paraId="30228C50" w14:textId="77777777" w:rsidR="002B6AD3" w:rsidRPr="00417C7B" w:rsidRDefault="002B6AD3" w:rsidP="00D04660">
      <w:pPr>
        <w:jc w:val="both"/>
        <w:rPr>
          <w:rFonts w:eastAsia="Times New Roman" w:cs="Arial"/>
          <w:lang w:eastAsia="es-ES"/>
        </w:rPr>
      </w:pPr>
      <w:r w:rsidRPr="00417C7B">
        <w:rPr>
          <w:rFonts w:eastAsia="Times New Roman" w:cs="Arial"/>
          <w:lang w:eastAsia="es-ES"/>
        </w:rPr>
        <w:t xml:space="preserve"> </w:t>
      </w:r>
    </w:p>
    <w:p w14:paraId="386D9934" w14:textId="77777777" w:rsidR="002B6AD3" w:rsidRPr="00417C7B" w:rsidRDefault="002B6AD3" w:rsidP="00D04660">
      <w:pPr>
        <w:jc w:val="both"/>
        <w:rPr>
          <w:rFonts w:eastAsia="Times New Roman" w:cs="Arial"/>
          <w:u w:val="single"/>
          <w:lang w:eastAsia="es-ES"/>
        </w:rPr>
      </w:pPr>
    </w:p>
    <w:p w14:paraId="5F9B25F2" w14:textId="77777777" w:rsidR="002B6AD3" w:rsidRPr="00417C7B" w:rsidRDefault="002B6AD3" w:rsidP="00D04660">
      <w:pPr>
        <w:jc w:val="both"/>
        <w:rPr>
          <w:rFonts w:eastAsia="Times New Roman" w:cs="Arial"/>
          <w:u w:val="single"/>
          <w:lang w:eastAsia="es-ES"/>
        </w:rPr>
      </w:pPr>
    </w:p>
    <w:p w14:paraId="5E0BAEBF" w14:textId="77777777" w:rsidR="002B6AD3" w:rsidRPr="00417C7B" w:rsidRDefault="002B6AD3" w:rsidP="00D04660">
      <w:pPr>
        <w:jc w:val="both"/>
        <w:rPr>
          <w:rFonts w:eastAsia="Times New Roman" w:cs="Arial"/>
          <w:u w:val="single"/>
          <w:lang w:eastAsia="es-ES"/>
        </w:rPr>
      </w:pPr>
    </w:p>
    <w:p w14:paraId="013BBC91" w14:textId="77777777" w:rsidR="002B6AD3" w:rsidRPr="00417C7B" w:rsidRDefault="002B6AD3" w:rsidP="00D04660">
      <w:pPr>
        <w:jc w:val="both"/>
        <w:rPr>
          <w:rFonts w:eastAsia="Times New Roman" w:cs="Arial"/>
          <w:u w:val="single"/>
          <w:lang w:eastAsia="es-ES"/>
        </w:rPr>
      </w:pPr>
    </w:p>
    <w:p w14:paraId="6BBDBEB8" w14:textId="77777777" w:rsidR="002B6AD3" w:rsidRPr="00417C7B" w:rsidRDefault="002B6AD3" w:rsidP="00D04660">
      <w:pPr>
        <w:jc w:val="both"/>
        <w:rPr>
          <w:rFonts w:eastAsia="Times New Roman" w:cs="Arial"/>
          <w:u w:val="single"/>
          <w:lang w:eastAsia="es-ES"/>
        </w:rPr>
      </w:pPr>
    </w:p>
    <w:p w14:paraId="694A93F3" w14:textId="77777777" w:rsidR="002B6AD3" w:rsidRPr="00417C7B" w:rsidRDefault="002B6AD3" w:rsidP="00D04660">
      <w:pPr>
        <w:jc w:val="both"/>
        <w:rPr>
          <w:rFonts w:eastAsia="Times New Roman" w:cs="Arial"/>
          <w:u w:val="single"/>
          <w:lang w:eastAsia="es-ES"/>
        </w:rPr>
      </w:pPr>
    </w:p>
    <w:p w14:paraId="6D1AC770" w14:textId="77777777" w:rsidR="002B6AD3" w:rsidRDefault="002B6AD3" w:rsidP="00D04660">
      <w:pPr>
        <w:jc w:val="both"/>
        <w:rPr>
          <w:rFonts w:eastAsia="Times New Roman" w:cs="Arial"/>
          <w:u w:val="single"/>
          <w:lang w:eastAsia="es-ES"/>
        </w:rPr>
      </w:pPr>
    </w:p>
    <w:p w14:paraId="3761FEB0" w14:textId="77777777" w:rsidR="00BB0B41" w:rsidRDefault="00BB0B41" w:rsidP="00D04660">
      <w:pPr>
        <w:jc w:val="both"/>
        <w:rPr>
          <w:rFonts w:eastAsia="Times New Roman" w:cs="Arial"/>
          <w:u w:val="single"/>
          <w:lang w:eastAsia="es-ES"/>
        </w:rPr>
      </w:pPr>
    </w:p>
    <w:p w14:paraId="45746819" w14:textId="77777777" w:rsidR="00BB0B41" w:rsidRDefault="00BB0B41" w:rsidP="00D04660">
      <w:pPr>
        <w:jc w:val="both"/>
        <w:rPr>
          <w:rFonts w:eastAsia="Times New Roman" w:cs="Arial"/>
          <w:u w:val="single"/>
          <w:lang w:eastAsia="es-ES"/>
        </w:rPr>
      </w:pPr>
    </w:p>
    <w:p w14:paraId="1DCA6FD6" w14:textId="77777777" w:rsidR="00BB0B41" w:rsidRDefault="00BB0B41" w:rsidP="00D04660">
      <w:pPr>
        <w:jc w:val="both"/>
        <w:rPr>
          <w:rFonts w:eastAsia="Times New Roman" w:cs="Arial"/>
          <w:u w:val="single"/>
          <w:lang w:eastAsia="es-ES"/>
        </w:rPr>
      </w:pPr>
    </w:p>
    <w:p w14:paraId="7A3115AB" w14:textId="77777777" w:rsidR="00BB0B41" w:rsidRDefault="00BB0B41" w:rsidP="00D04660">
      <w:pPr>
        <w:jc w:val="both"/>
        <w:rPr>
          <w:rFonts w:eastAsia="Times New Roman" w:cs="Arial"/>
          <w:u w:val="single"/>
          <w:lang w:eastAsia="es-ES"/>
        </w:rPr>
      </w:pPr>
    </w:p>
    <w:p w14:paraId="4819326A" w14:textId="77777777" w:rsidR="00BB0B41" w:rsidRDefault="00BB0B41" w:rsidP="00D04660">
      <w:pPr>
        <w:jc w:val="both"/>
        <w:rPr>
          <w:rFonts w:eastAsia="Times New Roman" w:cs="Arial"/>
          <w:u w:val="single"/>
          <w:lang w:eastAsia="es-ES"/>
        </w:rPr>
      </w:pPr>
    </w:p>
    <w:p w14:paraId="09AFD890" w14:textId="77777777" w:rsidR="00BB0B41" w:rsidRDefault="00BB0B41" w:rsidP="00D04660">
      <w:pPr>
        <w:jc w:val="both"/>
        <w:rPr>
          <w:rFonts w:eastAsia="Times New Roman" w:cs="Arial"/>
          <w:u w:val="single"/>
          <w:lang w:eastAsia="es-ES"/>
        </w:rPr>
      </w:pPr>
    </w:p>
    <w:p w14:paraId="3A13CDCD" w14:textId="77777777" w:rsidR="00BB0B41" w:rsidRDefault="00BB0B41" w:rsidP="00D04660">
      <w:pPr>
        <w:jc w:val="both"/>
        <w:rPr>
          <w:rFonts w:eastAsia="Times New Roman" w:cs="Arial"/>
          <w:u w:val="single"/>
          <w:lang w:eastAsia="es-ES"/>
        </w:rPr>
      </w:pPr>
    </w:p>
    <w:p w14:paraId="24CB01DF" w14:textId="77777777" w:rsidR="00BB0B41" w:rsidRDefault="00BB0B41" w:rsidP="00D04660">
      <w:pPr>
        <w:jc w:val="both"/>
        <w:rPr>
          <w:rFonts w:eastAsia="Times New Roman" w:cs="Arial"/>
          <w:u w:val="single"/>
          <w:lang w:eastAsia="es-ES"/>
        </w:rPr>
      </w:pPr>
    </w:p>
    <w:p w14:paraId="1B139E08" w14:textId="77777777" w:rsidR="00BB0B41" w:rsidRDefault="00BB0B41" w:rsidP="00D04660">
      <w:pPr>
        <w:jc w:val="both"/>
        <w:rPr>
          <w:rFonts w:eastAsia="Times New Roman" w:cs="Arial"/>
          <w:u w:val="single"/>
          <w:lang w:eastAsia="es-ES"/>
        </w:rPr>
      </w:pPr>
    </w:p>
    <w:p w14:paraId="5AA26076" w14:textId="77777777" w:rsidR="002C298C" w:rsidRDefault="002C298C" w:rsidP="00D04660">
      <w:pPr>
        <w:jc w:val="both"/>
        <w:rPr>
          <w:rFonts w:eastAsia="Times New Roman" w:cs="Arial"/>
          <w:u w:val="single"/>
          <w:lang w:eastAsia="es-ES"/>
        </w:rPr>
      </w:pPr>
    </w:p>
    <w:p w14:paraId="225B7A9E" w14:textId="77777777" w:rsidR="002C298C" w:rsidRDefault="002C298C" w:rsidP="00D04660">
      <w:pPr>
        <w:jc w:val="both"/>
        <w:rPr>
          <w:rFonts w:eastAsia="Times New Roman" w:cs="Arial"/>
          <w:u w:val="single"/>
          <w:lang w:eastAsia="es-ES"/>
        </w:rPr>
      </w:pPr>
    </w:p>
    <w:p w14:paraId="2A7BBA85" w14:textId="77777777" w:rsidR="002C298C" w:rsidRDefault="002C298C" w:rsidP="00D04660">
      <w:pPr>
        <w:jc w:val="both"/>
        <w:rPr>
          <w:rFonts w:eastAsia="Times New Roman" w:cs="Arial"/>
          <w:u w:val="single"/>
          <w:lang w:eastAsia="es-ES"/>
        </w:rPr>
      </w:pPr>
    </w:p>
    <w:p w14:paraId="67AF3FDA" w14:textId="77777777" w:rsidR="002C298C" w:rsidRDefault="002C298C" w:rsidP="00D04660">
      <w:pPr>
        <w:jc w:val="both"/>
        <w:rPr>
          <w:rFonts w:eastAsia="Times New Roman" w:cs="Arial"/>
          <w:u w:val="single"/>
          <w:lang w:eastAsia="es-ES"/>
        </w:rPr>
      </w:pPr>
    </w:p>
    <w:p w14:paraId="49318F99" w14:textId="77777777" w:rsidR="002C298C" w:rsidRDefault="002C298C" w:rsidP="00D04660">
      <w:pPr>
        <w:jc w:val="both"/>
        <w:rPr>
          <w:rFonts w:eastAsia="Times New Roman" w:cs="Arial"/>
          <w:u w:val="single"/>
          <w:lang w:eastAsia="es-ES"/>
        </w:rPr>
      </w:pPr>
    </w:p>
    <w:p w14:paraId="0D5EAEA9" w14:textId="77777777" w:rsidR="002C298C" w:rsidRDefault="002C298C" w:rsidP="00D04660">
      <w:pPr>
        <w:jc w:val="both"/>
        <w:rPr>
          <w:rFonts w:eastAsia="Times New Roman" w:cs="Arial"/>
          <w:u w:val="single"/>
          <w:lang w:eastAsia="es-ES"/>
        </w:rPr>
      </w:pPr>
    </w:p>
    <w:p w14:paraId="045F4737" w14:textId="77777777" w:rsidR="00BB0B41" w:rsidRPr="00417C7B" w:rsidDel="002F5F9B" w:rsidRDefault="00BB0B41" w:rsidP="00D04660">
      <w:pPr>
        <w:jc w:val="both"/>
        <w:rPr>
          <w:del w:id="32" w:author="Fernando Castro Vargas" w:date="2016-02-12T13:31:00Z"/>
          <w:rFonts w:eastAsia="Times New Roman" w:cs="Arial"/>
          <w:u w:val="single"/>
          <w:lang w:eastAsia="es-ES"/>
        </w:rPr>
      </w:pPr>
    </w:p>
    <w:p w14:paraId="563BB6D6" w14:textId="77777777" w:rsidR="002B6AD3" w:rsidRPr="00417C7B" w:rsidDel="002F5F9B" w:rsidRDefault="002B6AD3" w:rsidP="002B6AD3">
      <w:pPr>
        <w:pStyle w:val="Ttulo1"/>
        <w:rPr>
          <w:del w:id="33" w:author="Fernando Castro Vargas" w:date="2016-02-12T13:31:00Z"/>
          <w:rFonts w:eastAsia="Times New Roman"/>
          <w:lang w:eastAsia="es-ES"/>
        </w:rPr>
      </w:pPr>
      <w:commentRangeStart w:id="34"/>
      <w:del w:id="35" w:author="Fernando Castro Vargas" w:date="2016-02-12T13:31:00Z">
        <w:r w:rsidRPr="00417C7B" w:rsidDel="002F5F9B">
          <w:rPr>
            <w:rFonts w:eastAsia="Times New Roman"/>
            <w:lang w:eastAsia="es-ES"/>
          </w:rPr>
          <w:delText>Unidad 9: Modelamiento Estadístico 2: GLMZ</w:delText>
        </w:r>
        <w:commentRangeEnd w:id="34"/>
        <w:r w:rsidR="00382533" w:rsidDel="002F5F9B">
          <w:rPr>
            <w:rStyle w:val="Refdecomentario"/>
            <w:rFonts w:asciiTheme="minorHAnsi" w:eastAsiaTheme="minorHAnsi" w:hAnsiTheme="minorHAnsi" w:cstheme="minorBidi"/>
            <w:color w:val="auto"/>
          </w:rPr>
          <w:commentReference w:id="34"/>
        </w:r>
      </w:del>
    </w:p>
    <w:p w14:paraId="4BE20FE0" w14:textId="77777777" w:rsidR="002B6AD3" w:rsidRPr="00417C7B" w:rsidDel="002F5F9B" w:rsidRDefault="002B6AD3" w:rsidP="002B6AD3">
      <w:pPr>
        <w:rPr>
          <w:del w:id="36" w:author="Fernando Castro Vargas" w:date="2016-02-12T13:31:00Z"/>
          <w:rFonts w:eastAsia="Times New Roman" w:cs="Arial"/>
          <w:u w:val="single"/>
          <w:lang w:eastAsia="es-ES"/>
        </w:rPr>
      </w:pPr>
    </w:p>
    <w:p w14:paraId="3A87DFF0" w14:textId="77777777" w:rsidR="002B6AD3" w:rsidRPr="00417C7B" w:rsidDel="002F5F9B" w:rsidRDefault="002B6AD3" w:rsidP="002B6AD3">
      <w:pPr>
        <w:pStyle w:val="Ttulo1"/>
        <w:rPr>
          <w:del w:id="37" w:author="Fernando Castro Vargas" w:date="2016-02-12T13:31:00Z"/>
          <w:rFonts w:eastAsia="Times New Roman"/>
          <w:lang w:eastAsia="es-ES"/>
        </w:rPr>
      </w:pPr>
      <w:del w:id="38" w:author="Fernando Castro Vargas" w:date="2016-02-12T13:31:00Z">
        <w:r w:rsidRPr="00417C7B" w:rsidDel="002F5F9B">
          <w:rPr>
            <w:rFonts w:eastAsia="Times New Roman"/>
            <w:lang w:eastAsia="es-ES"/>
          </w:rPr>
          <w:delText>Requisitos del modelo lineal</w:delText>
        </w:r>
      </w:del>
    </w:p>
    <w:p w14:paraId="09A6D2AE" w14:textId="77777777" w:rsidR="002B6AD3" w:rsidRPr="00417C7B" w:rsidDel="002F5F9B" w:rsidRDefault="002B6AD3" w:rsidP="002B6AD3">
      <w:pPr>
        <w:rPr>
          <w:del w:id="39" w:author="Fernando Castro Vargas" w:date="2016-02-12T13:31:00Z"/>
          <w:rFonts w:eastAsia="Times New Roman" w:cs="Arial"/>
          <w:lang w:eastAsia="es-ES"/>
        </w:rPr>
      </w:pPr>
    </w:p>
    <w:p w14:paraId="5FED248B" w14:textId="77777777" w:rsidR="002B6AD3" w:rsidRPr="00417C7B" w:rsidDel="002F5F9B" w:rsidRDefault="002B6AD3" w:rsidP="002B6AD3">
      <w:pPr>
        <w:jc w:val="both"/>
        <w:rPr>
          <w:del w:id="40" w:author="Fernando Castro Vargas" w:date="2016-02-12T13:31:00Z"/>
          <w:rFonts w:eastAsia="Times New Roman" w:cs="Arial"/>
          <w:lang w:eastAsia="es-ES"/>
        </w:rPr>
      </w:pPr>
      <w:del w:id="41" w:author="Fernando Castro Vargas" w:date="2016-02-12T13:31:00Z">
        <w:r w:rsidRPr="00417C7B" w:rsidDel="002F5F9B">
          <w:rPr>
            <w:rFonts w:eastAsia="Times New Roman" w:cs="Arial"/>
            <w:lang w:eastAsia="es-ES"/>
          </w:rPr>
          <w:delText xml:space="preserve">Una serie de requisitos estadísticos nos prueban que el modelo lineal que hemos diseñado sea sólido matemáticamente. Estas pruebas se desarrollan debido a que nuestra base de datos puede presentar problemas en las variables, en los casos o teóricamente. Primero desarrollemos los requisitos relacionados con los casos: valores extremos, atípicos y palancas, con el modelo que ya se ha creado. A este proceso lo llamaremos </w:delText>
        </w:r>
        <w:r w:rsidRPr="00417C7B" w:rsidDel="002F5F9B">
          <w:rPr>
            <w:rFonts w:eastAsia="Times New Roman" w:cs="Arial"/>
            <w:i/>
            <w:lang w:eastAsia="es-ES"/>
          </w:rPr>
          <w:delText>ubicación de influyentes</w:delText>
        </w:r>
        <w:r w:rsidRPr="00417C7B" w:rsidDel="002F5F9B">
          <w:rPr>
            <w:rFonts w:eastAsia="Times New Roman" w:cs="Arial"/>
            <w:lang w:eastAsia="es-ES"/>
          </w:rPr>
          <w:delText xml:space="preserve">. La primera prueba de significancia que nos confirmaría la existencia de observaciones atípicas con un valor menor a 0.05 es el </w:delText>
        </w:r>
        <w:r w:rsidRPr="00417C7B" w:rsidDel="002F5F9B">
          <w:rPr>
            <w:rFonts w:eastAsia="Times New Roman" w:cs="Arial"/>
            <w:i/>
            <w:lang w:eastAsia="es-ES"/>
          </w:rPr>
          <w:delText xml:space="preserve">outlierTest. </w:delText>
        </w:r>
      </w:del>
    </w:p>
    <w:p w14:paraId="279FBF57" w14:textId="77777777" w:rsidR="002B6AD3" w:rsidRPr="00417C7B" w:rsidDel="002F5F9B" w:rsidRDefault="002B6AD3" w:rsidP="002B6AD3">
      <w:pPr>
        <w:jc w:val="both"/>
        <w:rPr>
          <w:del w:id="42" w:author="Fernando Castro Vargas" w:date="2016-02-12T13:31:00Z"/>
          <w:rFonts w:eastAsia="Times New Roman" w:cs="Arial"/>
          <w:lang w:eastAsia="es-ES"/>
        </w:rPr>
      </w:pPr>
      <w:del w:id="43" w:author="Fernando Castro Vargas" w:date="2016-02-12T13:31:00Z">
        <w:r w:rsidRPr="00417C7B" w:rsidDel="002F5F9B">
          <w:rPr>
            <w:noProof/>
            <w:color w:val="2E74B5" w:themeColor="accent1" w:themeShade="BF"/>
            <w:sz w:val="24"/>
            <w:lang w:eastAsia="es-PE"/>
          </w:rPr>
          <mc:AlternateContent>
            <mc:Choice Requires="wps">
              <w:drawing>
                <wp:anchor distT="45720" distB="45720" distL="114300" distR="114300" simplePos="0" relativeHeight="251660288" behindDoc="0" locked="0" layoutInCell="1" allowOverlap="1" wp14:anchorId="7479D4CC" wp14:editId="00E59E8F">
                  <wp:simplePos x="0" y="0"/>
                  <wp:positionH relativeFrom="margin">
                    <wp:align>left</wp:align>
                  </wp:positionH>
                  <wp:positionV relativeFrom="paragraph">
                    <wp:posOffset>331578</wp:posOffset>
                  </wp:positionV>
                  <wp:extent cx="5381625" cy="5429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14:paraId="508C503E" w14:textId="77777777" w:rsidR="002B6AD3" w:rsidRDefault="002B6AD3" w:rsidP="002B6AD3">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31EF48D2" w14:textId="77777777" w:rsidR="002B6AD3" w:rsidRDefault="002B6AD3" w:rsidP="002B6A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9D4CC" id="_x0000_s1027" type="#_x0000_t202" style="position:absolute;left:0;text-align:left;margin-left:0;margin-top:26.1pt;width:423.75pt;height:42.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">
                  <v:textbox>
                    <w:txbxContent>
                      <w:p w14:paraId="508C503E" w14:textId="77777777" w:rsidR="002B6AD3" w:rsidRDefault="002B6AD3" w:rsidP="002B6AD3">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31EF48D2" w14:textId="77777777" w:rsidR="002B6AD3" w:rsidRDefault="002B6AD3" w:rsidP="002B6AD3"/>
                    </w:txbxContent>
                  </v:textbox>
                  <w10:wrap type="square" anchorx="margin"/>
                </v:shape>
              </w:pict>
            </mc:Fallback>
          </mc:AlternateContent>
        </w:r>
      </w:del>
    </w:p>
    <w:p w14:paraId="367C3417" w14:textId="77777777" w:rsidR="002B6AD3" w:rsidRPr="00417C7B" w:rsidDel="002F5F9B" w:rsidRDefault="002B6AD3" w:rsidP="002B6AD3">
      <w:pPr>
        <w:jc w:val="both"/>
        <w:rPr>
          <w:del w:id="44" w:author="Fernando Castro Vargas" w:date="2016-02-12T13:31:00Z"/>
          <w:rFonts w:eastAsia="Times New Roman" w:cs="Arial"/>
          <w:lang w:eastAsia="es-ES"/>
        </w:rPr>
      </w:pPr>
    </w:p>
    <w:p w14:paraId="55E714C5" w14:textId="77777777" w:rsidR="002B6AD3" w:rsidRPr="00041ACE" w:rsidDel="002F5F9B" w:rsidRDefault="002B6AD3" w:rsidP="002B6AD3">
      <w:pPr>
        <w:rPr>
          <w:del w:id="45" w:author="Fernando Castro Vargas" w:date="2016-02-12T13:31:00Z"/>
          <w:color w:val="2E74B5" w:themeColor="accent1" w:themeShade="BF"/>
          <w:lang w:val="en-US"/>
        </w:rPr>
      </w:pPr>
      <w:del w:id="46" w:author="Fernando Castro Vargas" w:date="2016-02-12T13:31:00Z">
        <w:r w:rsidRPr="00041ACE" w:rsidDel="002F5F9B">
          <w:rPr>
            <w:color w:val="2E74B5" w:themeColor="accent1" w:themeShade="BF"/>
            <w:lang w:val="en-US"/>
          </w:rPr>
          <w:delText>library(foreign)</w:delText>
        </w:r>
      </w:del>
    </w:p>
    <w:p w14:paraId="1D14AF2C" w14:textId="77777777" w:rsidR="002B6AD3" w:rsidRPr="00041ACE" w:rsidDel="002F5F9B" w:rsidRDefault="002B6AD3" w:rsidP="005E2A16">
      <w:pPr>
        <w:rPr>
          <w:del w:id="47" w:author="Fernando Castro Vargas" w:date="2016-02-12T13:31:00Z"/>
          <w:color w:val="2E74B5" w:themeColor="accent1" w:themeShade="BF"/>
          <w:lang w:val="en-US"/>
        </w:rPr>
      </w:pPr>
      <w:del w:id="48" w:author="Fernando Castro Vargas" w:date="2016-02-12T13:31:00Z">
        <w:r w:rsidRPr="00041ACE" w:rsidDel="002F5F9B">
          <w:rPr>
            <w:color w:val="2E74B5" w:themeColor="accent1" w:themeShade="BF"/>
            <w:lang w:val="en-US"/>
          </w:rPr>
          <w:delText>data2&lt;-read.spss("UE.sav", to.data.frame=TRUE, use.value.labels = TRUE)</w:delText>
        </w:r>
      </w:del>
    </w:p>
    <w:p w14:paraId="3D90EA26" w14:textId="77777777" w:rsidR="005E2A16" w:rsidDel="002F5F9B" w:rsidRDefault="002B6AD3" w:rsidP="002B6AD3">
      <w:pPr>
        <w:jc w:val="both"/>
        <w:rPr>
          <w:del w:id="49" w:author="Fernando Castro Vargas" w:date="2016-02-12T13:31:00Z"/>
          <w:rFonts w:eastAsia="Times New Roman" w:cs="Arial"/>
          <w:color w:val="2E74B5" w:themeColor="accent1" w:themeShade="BF"/>
          <w:lang w:eastAsia="es-ES"/>
        </w:rPr>
      </w:pPr>
      <w:del w:id="50" w:author="Fernando Castro Vargas" w:date="2016-02-12T13:31:00Z">
        <w:r w:rsidRPr="00417C7B" w:rsidDel="002F5F9B">
          <w:rPr>
            <w:rFonts w:eastAsia="Times New Roman" w:cs="Arial"/>
            <w:color w:val="2E74B5" w:themeColor="accent1" w:themeShade="BF"/>
            <w:lang w:eastAsia="es-ES"/>
          </w:rPr>
          <w:delText>outlierTest(modelo2)</w:delText>
        </w:r>
        <w:r w:rsidR="005E2A16" w:rsidDel="002F5F9B">
          <w:rPr>
            <w:rFonts w:eastAsia="Times New Roman" w:cs="Arial"/>
            <w:color w:val="2E74B5" w:themeColor="accent1" w:themeShade="BF"/>
            <w:lang w:eastAsia="es-ES"/>
          </w:rPr>
          <w:delText xml:space="preserve"> </w:delText>
        </w:r>
        <w:r w:rsidR="005E2A16" w:rsidRPr="005E2A16" w:rsidDel="002F5F9B">
          <w:rPr>
            <w:rFonts w:eastAsia="Times New Roman" w:cs="Arial"/>
            <w:color w:val="FF0000"/>
            <w:lang w:eastAsia="es-ES"/>
          </w:rPr>
          <w:delText>#detectando el caso outlier</w:delText>
        </w:r>
      </w:del>
    </w:p>
    <w:p w14:paraId="7B73925C" w14:textId="77777777" w:rsidR="00D04660" w:rsidRPr="00D04660" w:rsidDel="002F5F9B" w:rsidRDefault="00D04660" w:rsidP="002B6AD3">
      <w:pPr>
        <w:jc w:val="both"/>
        <w:rPr>
          <w:del w:id="51" w:author="Fernando Castro Vargas" w:date="2016-02-12T13:31:00Z"/>
          <w:rFonts w:eastAsia="Times New Roman" w:cs="Arial"/>
          <w:color w:val="2E74B5" w:themeColor="accent1" w:themeShade="BF"/>
          <w:lang w:eastAsia="es-ES"/>
        </w:rPr>
      </w:pPr>
    </w:p>
    <w:p w14:paraId="1BC2DC78" w14:textId="77777777" w:rsidR="002B6AD3" w:rsidRPr="00041ACE" w:rsidDel="002F5F9B" w:rsidRDefault="002B6AD3" w:rsidP="002B6AD3">
      <w:pPr>
        <w:jc w:val="both"/>
        <w:rPr>
          <w:del w:id="52" w:author="Fernando Castro Vargas" w:date="2016-02-12T13:31:00Z"/>
          <w:rFonts w:eastAsia="Times New Roman" w:cs="Arial"/>
          <w:sz w:val="20"/>
          <w:lang w:val="en-US" w:eastAsia="es-ES"/>
        </w:rPr>
      </w:pPr>
      <w:del w:id="53" w:author="Fernando Castro Vargas" w:date="2016-02-12T13:31:00Z">
        <w:r w:rsidRPr="00041ACE" w:rsidDel="002F5F9B">
          <w:rPr>
            <w:rFonts w:eastAsia="Times New Roman" w:cs="Arial"/>
            <w:sz w:val="20"/>
            <w:lang w:val="en-US" w:eastAsia="es-ES"/>
          </w:rPr>
          <w:delText>No Studentized residuals with Bonferonni p &lt; 0.05</w:delText>
        </w:r>
      </w:del>
    </w:p>
    <w:p w14:paraId="1D90A39D" w14:textId="77777777" w:rsidR="002B6AD3" w:rsidRPr="00417C7B" w:rsidDel="002F5F9B" w:rsidRDefault="002B6AD3" w:rsidP="002B6AD3">
      <w:pPr>
        <w:jc w:val="both"/>
        <w:rPr>
          <w:del w:id="54" w:author="Fernando Castro Vargas" w:date="2016-02-12T13:31:00Z"/>
          <w:rFonts w:eastAsia="Times New Roman" w:cs="Arial"/>
          <w:sz w:val="20"/>
          <w:lang w:eastAsia="es-ES"/>
        </w:rPr>
      </w:pPr>
      <w:del w:id="55" w:author="Fernando Castro Vargas" w:date="2016-02-12T13:31:00Z">
        <w:r w:rsidRPr="00417C7B" w:rsidDel="002F5F9B">
          <w:rPr>
            <w:rFonts w:eastAsia="Times New Roman" w:cs="Arial"/>
            <w:sz w:val="20"/>
            <w:lang w:eastAsia="es-ES"/>
          </w:rPr>
          <w:delText>Largest |rstudent|:</w:delText>
        </w:r>
      </w:del>
    </w:p>
    <w:p w14:paraId="50E18478" w14:textId="77777777" w:rsidR="002B6AD3" w:rsidRPr="00041ACE" w:rsidDel="002F5F9B" w:rsidRDefault="002B6AD3" w:rsidP="002B6AD3">
      <w:pPr>
        <w:jc w:val="both"/>
        <w:rPr>
          <w:del w:id="56" w:author="Fernando Castro Vargas" w:date="2016-02-12T13:31:00Z"/>
          <w:rFonts w:eastAsia="Times New Roman" w:cs="Arial"/>
          <w:sz w:val="20"/>
          <w:lang w:val="en-US" w:eastAsia="es-ES"/>
        </w:rPr>
      </w:pPr>
      <w:del w:id="57" w:author="Fernando Castro Vargas" w:date="2016-02-12T13:31:00Z">
        <w:r w:rsidRPr="00417C7B" w:rsidDel="002F5F9B">
          <w:rPr>
            <w:rFonts w:eastAsia="Times New Roman" w:cs="Arial"/>
            <w:sz w:val="20"/>
            <w:lang w:eastAsia="es-ES"/>
          </w:rPr>
          <w:delText xml:space="preserve">    </w:delText>
        </w:r>
        <w:r w:rsidRPr="00041ACE" w:rsidDel="002F5F9B">
          <w:rPr>
            <w:rFonts w:eastAsia="Times New Roman" w:cs="Arial"/>
            <w:sz w:val="20"/>
            <w:lang w:val="en-US" w:eastAsia="es-ES"/>
          </w:rPr>
          <w:delText xml:space="preserve">rstudent unadjusted </w:delText>
        </w:r>
        <w:r w:rsidRPr="00041ACE" w:rsidDel="002F5F9B">
          <w:rPr>
            <w:rFonts w:eastAsia="Times New Roman" w:cs="Arial"/>
            <w:sz w:val="20"/>
            <w:lang w:val="en-US" w:eastAsia="es-ES"/>
          </w:rPr>
          <w:tab/>
          <w:delText>p-value</w:delText>
        </w:r>
        <w:r w:rsidRPr="00041ACE" w:rsidDel="002F5F9B">
          <w:rPr>
            <w:rFonts w:eastAsia="Times New Roman" w:cs="Arial"/>
            <w:sz w:val="20"/>
            <w:lang w:val="en-US" w:eastAsia="es-ES"/>
          </w:rPr>
          <w:tab/>
          <w:delText xml:space="preserve"> Bonferonni p</w:delText>
        </w:r>
      </w:del>
    </w:p>
    <w:p w14:paraId="76A3BF8A" w14:textId="77777777" w:rsidR="002B6AD3" w:rsidRPr="00417C7B" w:rsidDel="002F5F9B" w:rsidRDefault="002B6AD3" w:rsidP="002B6AD3">
      <w:pPr>
        <w:jc w:val="both"/>
        <w:rPr>
          <w:del w:id="58" w:author="Fernando Castro Vargas" w:date="2016-02-12T13:31:00Z"/>
          <w:rFonts w:eastAsia="Times New Roman" w:cs="Arial"/>
          <w:sz w:val="20"/>
          <w:lang w:eastAsia="es-ES"/>
        </w:rPr>
      </w:pPr>
      <w:del w:id="59" w:author="Fernando Castro Vargas" w:date="2016-02-12T13:31:00Z">
        <w:r w:rsidRPr="00417C7B" w:rsidDel="002F5F9B">
          <w:rPr>
            <w:rFonts w:eastAsia="Times New Roman" w:cs="Arial"/>
            <w:sz w:val="20"/>
            <w:lang w:eastAsia="es-ES"/>
          </w:rPr>
          <w:delText xml:space="preserve">10 -2.599326           </w:delText>
        </w:r>
        <w:r w:rsidRPr="00417C7B" w:rsidDel="002F5F9B">
          <w:rPr>
            <w:rFonts w:eastAsia="Times New Roman" w:cs="Arial"/>
            <w:sz w:val="20"/>
            <w:lang w:eastAsia="es-ES"/>
          </w:rPr>
          <w:tab/>
          <w:delText>0.018706      0.41153</w:delText>
        </w:r>
      </w:del>
    </w:p>
    <w:p w14:paraId="02F80A12" w14:textId="77777777" w:rsidR="002B6AD3" w:rsidRPr="00417C7B" w:rsidDel="002F5F9B" w:rsidRDefault="002B6AD3" w:rsidP="002B6AD3">
      <w:pPr>
        <w:jc w:val="both"/>
        <w:rPr>
          <w:del w:id="60" w:author="Fernando Castro Vargas" w:date="2016-02-12T13:31:00Z"/>
          <w:rFonts w:eastAsia="Times New Roman" w:cs="Arial"/>
          <w:sz w:val="20"/>
          <w:lang w:eastAsia="es-ES"/>
        </w:rPr>
      </w:pPr>
    </w:p>
    <w:p w14:paraId="00A70E9D" w14:textId="77777777" w:rsidR="002B6AD3" w:rsidRPr="00417C7B" w:rsidDel="002F5F9B" w:rsidRDefault="002B6AD3" w:rsidP="002B6AD3">
      <w:pPr>
        <w:jc w:val="both"/>
        <w:rPr>
          <w:del w:id="61" w:author="Fernando Castro Vargas" w:date="2016-02-12T13:31:00Z"/>
          <w:rFonts w:eastAsia="Times New Roman" w:cs="Arial"/>
          <w:color w:val="2E74B5" w:themeColor="accent1" w:themeShade="BF"/>
          <w:lang w:eastAsia="es-ES"/>
        </w:rPr>
      </w:pPr>
      <w:del w:id="62" w:author="Fernando Castro Vargas" w:date="2016-02-12T13:31:00Z">
        <w:r w:rsidRPr="00417C7B" w:rsidDel="002F5F9B">
          <w:rPr>
            <w:rFonts w:eastAsia="Times New Roman" w:cs="Arial"/>
            <w:color w:val="2E74B5" w:themeColor="accent1" w:themeShade="BF"/>
            <w:lang w:eastAsia="es-ES"/>
          </w:rPr>
          <w:delText>which.max(hatvalues(modelo2))</w:delText>
        </w:r>
        <w:r w:rsidR="005E2A16" w:rsidDel="002F5F9B">
          <w:rPr>
            <w:rFonts w:eastAsia="Times New Roman" w:cs="Arial"/>
            <w:color w:val="2E74B5" w:themeColor="accent1" w:themeShade="BF"/>
            <w:lang w:eastAsia="es-ES"/>
          </w:rPr>
          <w:delText xml:space="preserve"> #o</w:delText>
        </w:r>
      </w:del>
    </w:p>
    <w:p w14:paraId="23E847C0" w14:textId="77777777" w:rsidR="002B6AD3" w:rsidRPr="00417C7B" w:rsidDel="002F5F9B" w:rsidRDefault="002B6AD3" w:rsidP="002B6AD3">
      <w:pPr>
        <w:jc w:val="both"/>
        <w:rPr>
          <w:del w:id="63" w:author="Fernando Castro Vargas" w:date="2016-02-12T13:31:00Z"/>
          <w:rFonts w:eastAsia="Times New Roman" w:cs="Arial"/>
          <w:sz w:val="20"/>
          <w:lang w:eastAsia="es-ES"/>
        </w:rPr>
      </w:pPr>
      <w:del w:id="64" w:author="Fernando Castro Vargas" w:date="2016-02-12T13:31:00Z">
        <w:r w:rsidRPr="00417C7B" w:rsidDel="002F5F9B">
          <w:rPr>
            <w:rFonts w:eastAsia="Times New Roman" w:cs="Arial"/>
            <w:sz w:val="20"/>
            <w:lang w:eastAsia="es-ES"/>
          </w:rPr>
          <w:delText xml:space="preserve">6 </w:delText>
        </w:r>
      </w:del>
    </w:p>
    <w:p w14:paraId="21154964" w14:textId="77777777" w:rsidR="002B6AD3" w:rsidRPr="00645275" w:rsidDel="002F5F9B" w:rsidRDefault="002B6AD3" w:rsidP="002B6AD3">
      <w:pPr>
        <w:jc w:val="both"/>
        <w:rPr>
          <w:del w:id="65" w:author="Fernando Castro Vargas" w:date="2016-02-12T13:31:00Z"/>
          <w:rFonts w:eastAsia="Times New Roman" w:cs="Arial"/>
          <w:sz w:val="20"/>
          <w:lang w:eastAsia="es-ES"/>
        </w:rPr>
      </w:pPr>
      <w:del w:id="66" w:author="Fernando Castro Vargas" w:date="2016-02-12T13:31:00Z">
        <w:r w:rsidRPr="00417C7B" w:rsidDel="002F5F9B">
          <w:rPr>
            <w:rFonts w:eastAsia="Times New Roman" w:cs="Arial"/>
            <w:sz w:val="20"/>
            <w:lang w:eastAsia="es-ES"/>
          </w:rPr>
          <w:delText>4</w:delText>
        </w:r>
      </w:del>
    </w:p>
    <w:p w14:paraId="48AD5450" w14:textId="77777777" w:rsidR="002B6AD3" w:rsidRPr="00041ACE" w:rsidDel="002F5F9B" w:rsidRDefault="002B6AD3" w:rsidP="002B6AD3">
      <w:pPr>
        <w:rPr>
          <w:del w:id="67" w:author="Fernando Castro Vargas" w:date="2016-02-12T13:31:00Z"/>
          <w:rFonts w:eastAsia="Times New Roman" w:cs="Arial"/>
          <w:color w:val="2E74B5" w:themeColor="accent1" w:themeShade="BF"/>
          <w:lang w:val="en-US" w:eastAsia="es-ES"/>
        </w:rPr>
      </w:pPr>
      <w:del w:id="68" w:author="Fernando Castro Vargas" w:date="2016-02-12T13:31:00Z">
        <w:r w:rsidRPr="00041ACE" w:rsidDel="002F5F9B">
          <w:rPr>
            <w:rFonts w:eastAsia="Times New Roman" w:cs="Arial"/>
            <w:color w:val="2E74B5" w:themeColor="accent1" w:themeShade="BF"/>
            <w:lang w:val="en-US" w:eastAsia="es-ES"/>
          </w:rPr>
          <w:delText>which.max(cooks.distance(modelo2))</w:delText>
        </w:r>
      </w:del>
    </w:p>
    <w:p w14:paraId="3C884E20" w14:textId="77777777" w:rsidR="002B6AD3" w:rsidRPr="00417C7B" w:rsidDel="002F5F9B" w:rsidRDefault="002B6AD3" w:rsidP="002B6AD3">
      <w:pPr>
        <w:jc w:val="both"/>
        <w:rPr>
          <w:del w:id="69" w:author="Fernando Castro Vargas" w:date="2016-02-12T13:31:00Z"/>
          <w:rFonts w:eastAsia="Times New Roman" w:cs="Arial"/>
          <w:sz w:val="20"/>
          <w:lang w:eastAsia="es-ES"/>
        </w:rPr>
      </w:pPr>
      <w:del w:id="70" w:author="Fernando Castro Vargas" w:date="2016-02-12T13:31:00Z">
        <w:r w:rsidRPr="00417C7B" w:rsidDel="002F5F9B">
          <w:rPr>
            <w:rFonts w:eastAsia="Times New Roman" w:cs="Arial"/>
            <w:sz w:val="20"/>
            <w:lang w:eastAsia="es-ES"/>
          </w:rPr>
          <w:delText xml:space="preserve">10 </w:delText>
        </w:r>
      </w:del>
    </w:p>
    <w:p w14:paraId="542A07AD" w14:textId="77777777" w:rsidR="002B6AD3" w:rsidDel="002F5F9B" w:rsidRDefault="002B6AD3" w:rsidP="002B6AD3">
      <w:pPr>
        <w:jc w:val="both"/>
        <w:rPr>
          <w:del w:id="71" w:author="Fernando Castro Vargas" w:date="2016-02-12T13:31:00Z"/>
          <w:rFonts w:eastAsia="Times New Roman" w:cs="Arial"/>
          <w:sz w:val="20"/>
          <w:lang w:eastAsia="es-ES"/>
        </w:rPr>
      </w:pPr>
      <w:del w:id="72" w:author="Fernando Castro Vargas" w:date="2016-02-12T13:31:00Z">
        <w:r w:rsidRPr="00417C7B" w:rsidDel="002F5F9B">
          <w:rPr>
            <w:rFonts w:eastAsia="Times New Roman" w:cs="Arial"/>
            <w:sz w:val="20"/>
            <w:lang w:eastAsia="es-ES"/>
          </w:rPr>
          <w:delText xml:space="preserve"> 8</w:delText>
        </w:r>
      </w:del>
    </w:p>
    <w:p w14:paraId="6B7560D2" w14:textId="77777777" w:rsidR="005E2A16" w:rsidRPr="00417C7B" w:rsidDel="002F5F9B" w:rsidRDefault="005E2A16" w:rsidP="002B6AD3">
      <w:pPr>
        <w:jc w:val="both"/>
        <w:rPr>
          <w:del w:id="73" w:author="Fernando Castro Vargas" w:date="2016-02-12T13:31:00Z"/>
          <w:rFonts w:eastAsia="Times New Roman" w:cs="Arial"/>
          <w:sz w:val="20"/>
          <w:lang w:eastAsia="es-ES"/>
        </w:rPr>
      </w:pPr>
    </w:p>
    <w:p w14:paraId="1110447D" w14:textId="77777777" w:rsidR="002B6AD3" w:rsidRPr="00417C7B" w:rsidDel="002F5F9B" w:rsidRDefault="002B6AD3" w:rsidP="002B6AD3">
      <w:pPr>
        <w:jc w:val="both"/>
        <w:rPr>
          <w:del w:id="74" w:author="Fernando Castro Vargas" w:date="2016-02-12T13:31:00Z"/>
          <w:rFonts w:eastAsia="Times New Roman" w:cs="Arial"/>
          <w:lang w:eastAsia="es-ES"/>
        </w:rPr>
      </w:pPr>
      <w:del w:id="75" w:author="Fernando Castro Vargas" w:date="2016-02-12T13:31:00Z">
        <w:r w:rsidRPr="00417C7B" w:rsidDel="002F5F9B">
          <w:rPr>
            <w:rFonts w:eastAsia="Times New Roman" w:cs="Arial"/>
            <w:lang w:eastAsia="es-ES"/>
          </w:rPr>
          <w:delText xml:space="preserve">Luego de localizar los influyentes -8 y 10- es necesario eliminarlos y crear un nuevo modelo sin ellos. Este modelo presentará cambios en su estructura. </w:delText>
        </w:r>
      </w:del>
    </w:p>
    <w:p w14:paraId="38202DFA" w14:textId="77777777" w:rsidR="002B6AD3" w:rsidRPr="005E2A16" w:rsidDel="002F5F9B" w:rsidRDefault="002B6AD3" w:rsidP="002B6AD3">
      <w:pPr>
        <w:jc w:val="both"/>
        <w:rPr>
          <w:del w:id="76" w:author="Fernando Castro Vargas" w:date="2016-02-12T13:31:00Z"/>
          <w:rFonts w:eastAsia="Times New Roman" w:cs="Arial"/>
          <w:color w:val="FF0000"/>
          <w:lang w:eastAsia="es-ES"/>
        </w:rPr>
      </w:pPr>
      <w:del w:id="77" w:author="Fernando Castro Vargas" w:date="2016-02-12T13:31:00Z">
        <w:r w:rsidRPr="00417C7B" w:rsidDel="002F5F9B">
          <w:rPr>
            <w:rFonts w:eastAsia="Times New Roman" w:cs="Arial"/>
            <w:color w:val="2E74B5" w:themeColor="accent1" w:themeShade="BF"/>
            <w:lang w:eastAsia="es-ES"/>
          </w:rPr>
          <w:delText>ue&lt;-data[-8,]</w:delText>
        </w:r>
        <w:r w:rsidR="005E2A16" w:rsidDel="002F5F9B">
          <w:rPr>
            <w:rFonts w:eastAsia="Times New Roman" w:cs="Arial"/>
            <w:color w:val="2E74B5" w:themeColor="accent1" w:themeShade="BF"/>
            <w:lang w:eastAsia="es-ES"/>
          </w:rPr>
          <w:delText xml:space="preserve">  </w:delText>
        </w:r>
        <w:r w:rsidR="005E2A16" w:rsidDel="002F5F9B">
          <w:rPr>
            <w:rFonts w:eastAsia="Times New Roman" w:cs="Arial"/>
            <w:color w:val="FF0000"/>
            <w:lang w:eastAsia="es-ES"/>
          </w:rPr>
          <w:delText>#Eliminando el Outlier</w:delText>
        </w:r>
      </w:del>
    </w:p>
    <w:p w14:paraId="45909CFF" w14:textId="77777777" w:rsidR="002B6AD3" w:rsidRPr="00417C7B" w:rsidDel="002F5F9B" w:rsidRDefault="002B6AD3" w:rsidP="002B6AD3">
      <w:pPr>
        <w:jc w:val="both"/>
        <w:rPr>
          <w:del w:id="78" w:author="Fernando Castro Vargas" w:date="2016-02-12T13:31:00Z"/>
          <w:rFonts w:eastAsia="Times New Roman" w:cs="Arial"/>
          <w:color w:val="2E74B5" w:themeColor="accent1" w:themeShade="BF"/>
          <w:lang w:eastAsia="es-ES"/>
        </w:rPr>
      </w:pPr>
      <w:del w:id="79" w:author="Fernando Castro Vargas" w:date="2016-02-12T13:31:00Z">
        <w:r w:rsidRPr="00417C7B" w:rsidDel="002F5F9B">
          <w:rPr>
            <w:rFonts w:eastAsia="Times New Roman" w:cs="Arial"/>
            <w:color w:val="2E74B5" w:themeColor="accent1" w:themeShade="BF"/>
            <w:lang w:eastAsia="es-ES"/>
          </w:rPr>
          <w:delText>ue[7:11, ]</w:delText>
        </w:r>
        <w:r w:rsidR="00645275" w:rsidDel="002F5F9B">
          <w:rPr>
            <w:rFonts w:eastAsia="Times New Roman" w:cs="Arial"/>
            <w:color w:val="2E74B5" w:themeColor="accent1" w:themeShade="BF"/>
            <w:lang w:eastAsia="es-ES"/>
          </w:rPr>
          <w:delText xml:space="preserve"> </w:delText>
        </w:r>
        <w:r w:rsidR="00645275" w:rsidRPr="00645275" w:rsidDel="002F5F9B">
          <w:rPr>
            <w:rFonts w:eastAsia="Times New Roman" w:cs="Arial"/>
            <w:color w:val="FF0000"/>
            <w:lang w:eastAsia="es-ES"/>
          </w:rPr>
          <w:delText>#Observando los datos sin el Outlier</w:delText>
        </w:r>
      </w:del>
    </w:p>
    <w:p w14:paraId="57E3BFEC" w14:textId="77777777" w:rsidR="002B6AD3" w:rsidRPr="00417C7B" w:rsidDel="002F5F9B" w:rsidRDefault="002B6AD3" w:rsidP="002B6AD3">
      <w:pPr>
        <w:ind w:firstLine="708"/>
        <w:jc w:val="both"/>
        <w:rPr>
          <w:del w:id="80" w:author="Fernando Castro Vargas" w:date="2016-02-12T13:31:00Z"/>
          <w:rFonts w:eastAsia="Times New Roman" w:cs="Arial"/>
          <w:sz w:val="20"/>
          <w:lang w:eastAsia="es-ES"/>
        </w:rPr>
      </w:pPr>
      <w:del w:id="81" w:author="Fernando Castro Vargas" w:date="2016-02-12T13:31:00Z">
        <w:r w:rsidRPr="00417C7B" w:rsidDel="002F5F9B">
          <w:rPr>
            <w:rFonts w:eastAsia="Times New Roman" w:cs="Arial"/>
            <w:sz w:val="20"/>
            <w:lang w:eastAsia="es-ES"/>
          </w:rPr>
          <w:delText xml:space="preserve">7  Lithuania            </w:delText>
        </w:r>
      </w:del>
    </w:p>
    <w:p w14:paraId="5746A00B" w14:textId="77777777" w:rsidR="002B6AD3" w:rsidRPr="00417C7B" w:rsidDel="002F5F9B" w:rsidRDefault="002B6AD3" w:rsidP="002B6AD3">
      <w:pPr>
        <w:ind w:firstLine="708"/>
        <w:jc w:val="both"/>
        <w:rPr>
          <w:del w:id="82" w:author="Fernando Castro Vargas" w:date="2016-02-12T13:31:00Z"/>
          <w:rFonts w:eastAsia="Times New Roman" w:cs="Arial"/>
          <w:sz w:val="20"/>
          <w:lang w:eastAsia="es-ES"/>
        </w:rPr>
      </w:pPr>
      <w:del w:id="83" w:author="Fernando Castro Vargas" w:date="2016-02-12T13:31:00Z">
        <w:r w:rsidRPr="00417C7B" w:rsidDel="002F5F9B">
          <w:rPr>
            <w:rFonts w:eastAsia="Times New Roman" w:cs="Arial"/>
            <w:sz w:val="20"/>
            <w:lang w:eastAsia="es-ES"/>
          </w:rPr>
          <w:delText xml:space="preserve">9  Malta            </w:delText>
        </w:r>
      </w:del>
    </w:p>
    <w:p w14:paraId="4B76A1A2" w14:textId="77777777" w:rsidR="002B6AD3" w:rsidRPr="00417C7B" w:rsidDel="002F5F9B" w:rsidRDefault="002B6AD3" w:rsidP="002B6AD3">
      <w:pPr>
        <w:ind w:firstLine="708"/>
        <w:jc w:val="both"/>
        <w:rPr>
          <w:del w:id="84" w:author="Fernando Castro Vargas" w:date="2016-02-12T13:31:00Z"/>
          <w:rFonts w:eastAsia="Times New Roman" w:cs="Arial"/>
          <w:sz w:val="20"/>
          <w:lang w:eastAsia="es-ES"/>
        </w:rPr>
      </w:pPr>
      <w:del w:id="85" w:author="Fernando Castro Vargas" w:date="2016-02-12T13:31:00Z">
        <w:r w:rsidRPr="00417C7B" w:rsidDel="002F5F9B">
          <w:rPr>
            <w:rFonts w:eastAsia="Times New Roman" w:cs="Arial"/>
            <w:sz w:val="20"/>
            <w:lang w:eastAsia="es-ES"/>
          </w:rPr>
          <w:delText xml:space="preserve">10 Portugal      </w:delText>
        </w:r>
      </w:del>
    </w:p>
    <w:p w14:paraId="2123A350" w14:textId="77777777" w:rsidR="002B6AD3" w:rsidRPr="00417C7B" w:rsidDel="002F5F9B" w:rsidRDefault="002B6AD3" w:rsidP="002B6AD3">
      <w:pPr>
        <w:ind w:firstLine="708"/>
        <w:jc w:val="both"/>
        <w:rPr>
          <w:del w:id="86" w:author="Fernando Castro Vargas" w:date="2016-02-12T13:31:00Z"/>
          <w:rFonts w:eastAsia="Times New Roman" w:cs="Arial"/>
          <w:sz w:val="20"/>
          <w:lang w:eastAsia="es-ES"/>
        </w:rPr>
      </w:pPr>
      <w:del w:id="87" w:author="Fernando Castro Vargas" w:date="2016-02-12T13:31:00Z">
        <w:r w:rsidRPr="00417C7B" w:rsidDel="002F5F9B">
          <w:rPr>
            <w:rFonts w:eastAsia="Times New Roman" w:cs="Arial"/>
            <w:sz w:val="20"/>
            <w:lang w:eastAsia="es-ES"/>
          </w:rPr>
          <w:delText xml:space="preserve">11 Slovenia             </w:delText>
        </w:r>
      </w:del>
    </w:p>
    <w:p w14:paraId="6F3CF745" w14:textId="77777777" w:rsidR="002B6AD3" w:rsidRPr="00417C7B" w:rsidDel="002F5F9B" w:rsidRDefault="002B6AD3" w:rsidP="002B6AD3">
      <w:pPr>
        <w:ind w:firstLine="708"/>
        <w:jc w:val="both"/>
        <w:rPr>
          <w:del w:id="88" w:author="Fernando Castro Vargas" w:date="2016-02-12T13:31:00Z"/>
          <w:rFonts w:eastAsia="Times New Roman" w:cs="Arial"/>
          <w:sz w:val="20"/>
          <w:lang w:eastAsia="es-ES"/>
        </w:rPr>
      </w:pPr>
      <w:del w:id="89" w:author="Fernando Castro Vargas" w:date="2016-02-12T13:31:00Z">
        <w:r w:rsidRPr="00417C7B" w:rsidDel="002F5F9B">
          <w:rPr>
            <w:rFonts w:eastAsia="Times New Roman" w:cs="Arial"/>
            <w:sz w:val="20"/>
            <w:lang w:eastAsia="es-ES"/>
          </w:rPr>
          <w:delText xml:space="preserve">12 Belgium  </w:delText>
        </w:r>
      </w:del>
    </w:p>
    <w:p w14:paraId="10E70FA6" w14:textId="77777777" w:rsidR="002B6AD3" w:rsidRPr="00417C7B" w:rsidDel="002F5F9B" w:rsidRDefault="002B6AD3" w:rsidP="002B6AD3">
      <w:pPr>
        <w:jc w:val="both"/>
        <w:rPr>
          <w:del w:id="90" w:author="Fernando Castro Vargas" w:date="2016-02-12T13:31:00Z"/>
          <w:rFonts w:eastAsia="Times New Roman" w:cs="Arial"/>
          <w:lang w:eastAsia="es-ES"/>
        </w:rPr>
      </w:pPr>
    </w:p>
    <w:p w14:paraId="0B501745" w14:textId="77777777" w:rsidR="002B6AD3" w:rsidRPr="00417C7B" w:rsidDel="002F5F9B" w:rsidRDefault="002B6AD3" w:rsidP="002B6AD3">
      <w:pPr>
        <w:jc w:val="both"/>
        <w:rPr>
          <w:del w:id="91" w:author="Fernando Castro Vargas" w:date="2016-02-12T13:31:00Z"/>
          <w:rFonts w:eastAsia="Times New Roman" w:cs="Arial"/>
          <w:color w:val="2E74B5" w:themeColor="accent1" w:themeShade="BF"/>
          <w:lang w:eastAsia="es-ES"/>
        </w:rPr>
      </w:pPr>
      <w:del w:id="92" w:author="Fernando Castro Vargas" w:date="2016-02-12T13:31:00Z">
        <w:r w:rsidRPr="00417C7B" w:rsidDel="002F5F9B">
          <w:rPr>
            <w:rFonts w:eastAsia="Times New Roman" w:cs="Arial"/>
            <w:color w:val="2E74B5" w:themeColor="accent1" w:themeShade="BF"/>
            <w:lang w:eastAsia="es-ES"/>
          </w:rPr>
          <w:delText>ue1&lt;-data[-10,]</w:delText>
        </w:r>
        <w:r w:rsidR="00645275" w:rsidDel="002F5F9B">
          <w:rPr>
            <w:rFonts w:eastAsia="Times New Roman" w:cs="Arial"/>
            <w:color w:val="2E74B5" w:themeColor="accent1" w:themeShade="BF"/>
            <w:lang w:eastAsia="es-ES"/>
          </w:rPr>
          <w:delText xml:space="preserve"> </w:delText>
        </w:r>
        <w:r w:rsidR="00645275" w:rsidRPr="00645275" w:rsidDel="002F5F9B">
          <w:rPr>
            <w:rFonts w:eastAsia="Times New Roman" w:cs="Arial"/>
            <w:color w:val="FF0000"/>
            <w:lang w:eastAsia="es-ES"/>
          </w:rPr>
          <w:delText>#Eliminando el Outlier</w:delText>
        </w:r>
      </w:del>
    </w:p>
    <w:p w14:paraId="1A995BE1" w14:textId="77777777" w:rsidR="002B6AD3" w:rsidRPr="00417C7B" w:rsidDel="002F5F9B" w:rsidRDefault="002B6AD3" w:rsidP="002B6AD3">
      <w:pPr>
        <w:jc w:val="both"/>
        <w:rPr>
          <w:del w:id="93" w:author="Fernando Castro Vargas" w:date="2016-02-12T13:31:00Z"/>
          <w:rFonts w:eastAsia="Times New Roman" w:cs="Arial"/>
          <w:color w:val="2E74B5" w:themeColor="accent1" w:themeShade="BF"/>
          <w:lang w:eastAsia="es-ES"/>
        </w:rPr>
      </w:pPr>
      <w:del w:id="94" w:author="Fernando Castro Vargas" w:date="2016-02-12T13:31:00Z">
        <w:r w:rsidRPr="00417C7B" w:rsidDel="002F5F9B">
          <w:rPr>
            <w:rFonts w:eastAsia="Times New Roman" w:cs="Arial"/>
            <w:color w:val="2E74B5" w:themeColor="accent1" w:themeShade="BF"/>
            <w:lang w:eastAsia="es-ES"/>
          </w:rPr>
          <w:delText>ue1[7:11]</w:delText>
        </w:r>
        <w:r w:rsidR="00645275" w:rsidDel="002F5F9B">
          <w:rPr>
            <w:rFonts w:eastAsia="Times New Roman" w:cs="Arial"/>
            <w:color w:val="2E74B5" w:themeColor="accent1" w:themeShade="BF"/>
            <w:lang w:eastAsia="es-ES"/>
          </w:rPr>
          <w:delText xml:space="preserve"> </w:delText>
        </w:r>
        <w:r w:rsidR="00645275" w:rsidRPr="00645275" w:rsidDel="002F5F9B">
          <w:rPr>
            <w:rFonts w:eastAsia="Times New Roman" w:cs="Arial"/>
            <w:color w:val="FF0000"/>
            <w:lang w:eastAsia="es-ES"/>
          </w:rPr>
          <w:delText xml:space="preserve">#Observando los datos sin el Outlier </w:delText>
        </w:r>
      </w:del>
    </w:p>
    <w:p w14:paraId="086687DB" w14:textId="77777777" w:rsidR="002B6AD3" w:rsidRPr="00417C7B" w:rsidDel="002F5F9B" w:rsidRDefault="002B6AD3" w:rsidP="002B6AD3">
      <w:pPr>
        <w:ind w:firstLine="708"/>
        <w:jc w:val="both"/>
        <w:rPr>
          <w:del w:id="95" w:author="Fernando Castro Vargas" w:date="2016-02-12T13:31:00Z"/>
          <w:rFonts w:eastAsia="Times New Roman" w:cs="Arial"/>
          <w:sz w:val="20"/>
          <w:lang w:eastAsia="es-ES"/>
        </w:rPr>
      </w:pPr>
      <w:del w:id="96" w:author="Fernando Castro Vargas" w:date="2016-02-12T13:31:00Z">
        <w:r w:rsidRPr="00417C7B" w:rsidDel="002F5F9B">
          <w:rPr>
            <w:rFonts w:eastAsia="Times New Roman" w:cs="Arial"/>
            <w:sz w:val="20"/>
            <w:lang w:eastAsia="es-ES"/>
          </w:rPr>
          <w:delText xml:space="preserve">7    0.187                  </w:delText>
        </w:r>
      </w:del>
    </w:p>
    <w:p w14:paraId="60768A1D" w14:textId="77777777" w:rsidR="002B6AD3" w:rsidRPr="00417C7B" w:rsidDel="002F5F9B" w:rsidRDefault="002B6AD3" w:rsidP="002B6AD3">
      <w:pPr>
        <w:ind w:firstLine="708"/>
        <w:jc w:val="both"/>
        <w:rPr>
          <w:del w:id="97" w:author="Fernando Castro Vargas" w:date="2016-02-12T13:31:00Z"/>
          <w:rFonts w:eastAsia="Times New Roman" w:cs="Arial"/>
          <w:sz w:val="20"/>
          <w:lang w:eastAsia="es-ES"/>
        </w:rPr>
      </w:pPr>
      <w:del w:id="98" w:author="Fernando Castro Vargas" w:date="2016-02-12T13:31:00Z">
        <w:r w:rsidRPr="00417C7B" w:rsidDel="002F5F9B">
          <w:rPr>
            <w:rFonts w:eastAsia="Times New Roman" w:cs="Arial"/>
            <w:sz w:val="20"/>
            <w:lang w:eastAsia="es-ES"/>
          </w:rPr>
          <w:delText xml:space="preserve">8    0.072                  </w:delText>
        </w:r>
      </w:del>
    </w:p>
    <w:p w14:paraId="3E9D6529" w14:textId="77777777" w:rsidR="002B6AD3" w:rsidRPr="00417C7B" w:rsidDel="002F5F9B" w:rsidRDefault="002B6AD3" w:rsidP="002B6AD3">
      <w:pPr>
        <w:ind w:firstLine="708"/>
        <w:jc w:val="both"/>
        <w:rPr>
          <w:del w:id="99" w:author="Fernando Castro Vargas" w:date="2016-02-12T13:31:00Z"/>
          <w:rFonts w:eastAsia="Times New Roman" w:cs="Arial"/>
          <w:sz w:val="20"/>
          <w:lang w:eastAsia="es-ES"/>
        </w:rPr>
      </w:pPr>
      <w:del w:id="100" w:author="Fernando Castro Vargas" w:date="2016-02-12T13:31:00Z">
        <w:r w:rsidRPr="00417C7B" w:rsidDel="002F5F9B">
          <w:rPr>
            <w:rFonts w:eastAsia="Times New Roman" w:cs="Arial"/>
            <w:sz w:val="20"/>
            <w:lang w:eastAsia="es-ES"/>
          </w:rPr>
          <w:delText xml:space="preserve">9    0.010                  </w:delText>
        </w:r>
      </w:del>
    </w:p>
    <w:p w14:paraId="373E9B94" w14:textId="77777777" w:rsidR="002B6AD3" w:rsidRPr="00417C7B" w:rsidDel="002F5F9B" w:rsidRDefault="002B6AD3" w:rsidP="002B6AD3">
      <w:pPr>
        <w:ind w:firstLine="708"/>
        <w:jc w:val="both"/>
        <w:rPr>
          <w:del w:id="101" w:author="Fernando Castro Vargas" w:date="2016-02-12T13:31:00Z"/>
          <w:rFonts w:eastAsia="Times New Roman" w:cs="Arial"/>
          <w:sz w:val="20"/>
          <w:lang w:eastAsia="es-ES"/>
        </w:rPr>
      </w:pPr>
      <w:del w:id="102" w:author="Fernando Castro Vargas" w:date="2016-02-12T13:31:00Z">
        <w:r w:rsidRPr="00417C7B" w:rsidDel="002F5F9B">
          <w:rPr>
            <w:rFonts w:eastAsia="Times New Roman" w:cs="Arial"/>
            <w:sz w:val="20"/>
            <w:lang w:eastAsia="es-ES"/>
          </w:rPr>
          <w:delText xml:space="preserve">11   0.102                 </w:delText>
        </w:r>
      </w:del>
    </w:p>
    <w:p w14:paraId="77E353C1" w14:textId="77777777" w:rsidR="002B6AD3" w:rsidRPr="00417C7B" w:rsidDel="002F5F9B" w:rsidRDefault="002B6AD3" w:rsidP="002B6AD3">
      <w:pPr>
        <w:ind w:firstLine="708"/>
        <w:jc w:val="both"/>
        <w:rPr>
          <w:del w:id="103" w:author="Fernando Castro Vargas" w:date="2016-02-12T13:31:00Z"/>
          <w:rFonts w:eastAsia="Times New Roman" w:cs="Arial"/>
          <w:sz w:val="20"/>
          <w:lang w:eastAsia="es-ES"/>
        </w:rPr>
      </w:pPr>
      <w:del w:id="104" w:author="Fernando Castro Vargas" w:date="2016-02-12T13:31:00Z">
        <w:r w:rsidRPr="00417C7B" w:rsidDel="002F5F9B">
          <w:rPr>
            <w:rFonts w:eastAsia="Times New Roman" w:cs="Arial"/>
            <w:sz w:val="20"/>
            <w:lang w:eastAsia="es-ES"/>
          </w:rPr>
          <w:delText xml:space="preserve">12   7.313                 </w:delText>
        </w:r>
      </w:del>
    </w:p>
    <w:p w14:paraId="67110EE5" w14:textId="77777777" w:rsidR="002B6AD3" w:rsidRPr="00417C7B" w:rsidDel="002F5F9B" w:rsidRDefault="002B6AD3" w:rsidP="002B6AD3">
      <w:pPr>
        <w:rPr>
          <w:del w:id="105" w:author="Fernando Castro Vargas" w:date="2016-02-12T13:31:00Z"/>
          <w:rFonts w:eastAsia="Times New Roman" w:cs="Arial"/>
          <w:lang w:eastAsia="es-ES"/>
        </w:rPr>
      </w:pPr>
    </w:p>
    <w:p w14:paraId="147543BB" w14:textId="77777777" w:rsidR="002B6AD3" w:rsidRPr="00041ACE" w:rsidDel="002F5F9B" w:rsidRDefault="00645275" w:rsidP="002B6AD3">
      <w:pPr>
        <w:rPr>
          <w:del w:id="106" w:author="Fernando Castro Vargas" w:date="2016-02-12T13:31:00Z"/>
          <w:rFonts w:eastAsia="Times New Roman" w:cs="Arial"/>
          <w:color w:val="2E74B5" w:themeColor="accent1" w:themeShade="BF"/>
          <w:lang w:val="en-US" w:eastAsia="es-ES"/>
        </w:rPr>
      </w:pPr>
      <w:del w:id="107" w:author="Fernando Castro Vargas" w:date="2016-02-12T13:31:00Z">
        <w:r w:rsidRPr="00041ACE" w:rsidDel="002F5F9B">
          <w:rPr>
            <w:rFonts w:eastAsia="Times New Roman" w:cs="Arial"/>
            <w:color w:val="2E74B5" w:themeColor="accent1" w:themeShade="BF"/>
            <w:lang w:val="en-US" w:eastAsia="es-ES"/>
          </w:rPr>
          <w:delText>modelo3</w:delText>
        </w:r>
        <w:r w:rsidR="002B6AD3" w:rsidRPr="00041ACE" w:rsidDel="002F5F9B">
          <w:rPr>
            <w:rFonts w:eastAsia="Times New Roman" w:cs="Arial"/>
            <w:color w:val="2E74B5" w:themeColor="accent1" w:themeShade="BF"/>
            <w:lang w:val="en-US" w:eastAsia="es-ES"/>
          </w:rPr>
          <w:delText>&lt;- lm(GDPDeflator ~ TotalReservesMinusGold + ConsumerPrices +Governmentbonds, data=ue1)</w:delText>
        </w:r>
      </w:del>
    </w:p>
    <w:p w14:paraId="71B41CEB" w14:textId="77777777" w:rsidR="002B6AD3" w:rsidRPr="00417C7B" w:rsidDel="002F5F9B" w:rsidRDefault="00645275" w:rsidP="002B6AD3">
      <w:pPr>
        <w:rPr>
          <w:del w:id="108" w:author="Fernando Castro Vargas" w:date="2016-02-12T13:31:00Z"/>
          <w:rFonts w:eastAsia="Times New Roman" w:cs="Arial"/>
          <w:color w:val="2E74B5" w:themeColor="accent1" w:themeShade="BF"/>
          <w:lang w:eastAsia="es-ES"/>
        </w:rPr>
      </w:pPr>
      <w:del w:id="109" w:author="Fernando Castro Vargas" w:date="2016-02-12T13:31:00Z">
        <w:r w:rsidDel="002F5F9B">
          <w:rPr>
            <w:rFonts w:eastAsia="Times New Roman" w:cs="Arial"/>
            <w:color w:val="2E74B5" w:themeColor="accent1" w:themeShade="BF"/>
            <w:lang w:eastAsia="es-ES"/>
          </w:rPr>
          <w:delText>summary(modelo3</w:delText>
        </w:r>
        <w:r w:rsidR="002B6AD3" w:rsidRPr="00417C7B" w:rsidDel="002F5F9B">
          <w:rPr>
            <w:rFonts w:eastAsia="Times New Roman" w:cs="Arial"/>
            <w:color w:val="2E74B5" w:themeColor="accent1" w:themeShade="BF"/>
            <w:lang w:eastAsia="es-ES"/>
          </w:rPr>
          <w:delText>)</w:delText>
        </w:r>
      </w:del>
    </w:p>
    <w:p w14:paraId="25C66839" w14:textId="77777777" w:rsidR="002B6AD3" w:rsidRPr="00417C7B" w:rsidDel="002F5F9B" w:rsidRDefault="002B6AD3" w:rsidP="002B6AD3">
      <w:pPr>
        <w:rPr>
          <w:del w:id="110" w:author="Fernando Castro Vargas" w:date="2016-02-12T13:31:00Z"/>
          <w:rFonts w:eastAsia="Times New Roman" w:cs="Arial"/>
          <w:sz w:val="20"/>
          <w:lang w:eastAsia="es-ES"/>
        </w:rPr>
      </w:pPr>
      <w:del w:id="111" w:author="Fernando Castro Vargas" w:date="2016-02-12T13:31:00Z">
        <w:r w:rsidRPr="00417C7B" w:rsidDel="002F5F9B">
          <w:rPr>
            <w:rFonts w:eastAsia="Times New Roman" w:cs="Arial"/>
            <w:sz w:val="20"/>
            <w:lang w:eastAsia="es-ES"/>
          </w:rPr>
          <w:delText>Call:</w:delText>
        </w:r>
      </w:del>
    </w:p>
    <w:p w14:paraId="47990821" w14:textId="77777777" w:rsidR="002B6AD3" w:rsidRPr="00041ACE" w:rsidDel="002F5F9B" w:rsidRDefault="002B6AD3" w:rsidP="002B6AD3">
      <w:pPr>
        <w:rPr>
          <w:del w:id="112" w:author="Fernando Castro Vargas" w:date="2016-02-12T13:31:00Z"/>
          <w:rFonts w:eastAsia="Times New Roman" w:cs="Arial"/>
          <w:sz w:val="20"/>
          <w:lang w:val="en-US" w:eastAsia="es-ES"/>
        </w:rPr>
      </w:pPr>
      <w:del w:id="113" w:author="Fernando Castro Vargas" w:date="2016-02-12T13:31:00Z">
        <w:r w:rsidRPr="00041ACE" w:rsidDel="002F5F9B">
          <w:rPr>
            <w:rFonts w:eastAsia="Times New Roman" w:cs="Arial"/>
            <w:sz w:val="20"/>
            <w:lang w:val="en-US" w:eastAsia="es-ES"/>
          </w:rPr>
          <w:delText xml:space="preserve">lm(formula = GDPDeflator ~ TotalReservesMinusGold + ConsumerPrices + </w:delText>
        </w:r>
      </w:del>
    </w:p>
    <w:p w14:paraId="54D9C762" w14:textId="77777777" w:rsidR="002B6AD3" w:rsidRPr="00041ACE" w:rsidDel="002F5F9B" w:rsidRDefault="002B6AD3" w:rsidP="002B6AD3">
      <w:pPr>
        <w:rPr>
          <w:del w:id="114" w:author="Fernando Castro Vargas" w:date="2016-02-12T13:31:00Z"/>
          <w:rFonts w:eastAsia="Times New Roman" w:cs="Arial"/>
          <w:sz w:val="20"/>
          <w:lang w:val="en-US" w:eastAsia="es-ES"/>
        </w:rPr>
      </w:pPr>
      <w:del w:id="115" w:author="Fernando Castro Vargas" w:date="2016-02-12T13:31:00Z">
        <w:r w:rsidRPr="00041ACE" w:rsidDel="002F5F9B">
          <w:rPr>
            <w:rFonts w:eastAsia="Times New Roman" w:cs="Arial"/>
            <w:sz w:val="20"/>
            <w:lang w:val="en-US" w:eastAsia="es-ES"/>
          </w:rPr>
          <w:delText xml:space="preserve">    Governmentbonds, data = ue1)</w:delText>
        </w:r>
      </w:del>
    </w:p>
    <w:p w14:paraId="41C2DBEF" w14:textId="77777777" w:rsidR="002B6AD3" w:rsidRPr="00041ACE" w:rsidDel="002F5F9B" w:rsidRDefault="002B6AD3" w:rsidP="002B6AD3">
      <w:pPr>
        <w:rPr>
          <w:del w:id="116" w:author="Fernando Castro Vargas" w:date="2016-02-12T13:31:00Z"/>
          <w:rFonts w:eastAsia="Times New Roman" w:cs="Arial"/>
          <w:sz w:val="20"/>
          <w:lang w:val="en-US" w:eastAsia="es-ES"/>
        </w:rPr>
      </w:pPr>
      <w:del w:id="117" w:author="Fernando Castro Vargas" w:date="2016-02-12T13:31:00Z">
        <w:r w:rsidRPr="00041ACE" w:rsidDel="002F5F9B">
          <w:rPr>
            <w:rFonts w:eastAsia="Times New Roman" w:cs="Arial"/>
            <w:sz w:val="20"/>
            <w:lang w:val="en-US" w:eastAsia="es-ES"/>
          </w:rPr>
          <w:delText>Residuals:</w:delText>
        </w:r>
      </w:del>
    </w:p>
    <w:p w14:paraId="6B7C37CA" w14:textId="77777777" w:rsidR="002B6AD3" w:rsidRPr="00041ACE" w:rsidDel="002F5F9B" w:rsidRDefault="002B6AD3" w:rsidP="002B6AD3">
      <w:pPr>
        <w:rPr>
          <w:del w:id="118" w:author="Fernando Castro Vargas" w:date="2016-02-12T13:31:00Z"/>
          <w:rFonts w:eastAsia="Times New Roman" w:cs="Arial"/>
          <w:sz w:val="20"/>
          <w:lang w:val="en-US" w:eastAsia="es-ES"/>
        </w:rPr>
      </w:pPr>
      <w:del w:id="119" w:author="Fernando Castro Vargas" w:date="2016-02-12T13:31:00Z">
        <w:r w:rsidRPr="00041ACE" w:rsidDel="002F5F9B">
          <w:rPr>
            <w:rFonts w:eastAsia="Times New Roman" w:cs="Arial"/>
            <w:sz w:val="20"/>
            <w:lang w:val="en-US" w:eastAsia="es-ES"/>
          </w:rPr>
          <w:delText xml:space="preserve">    Min      1Q  Median      3Q     Max </w:delText>
        </w:r>
      </w:del>
    </w:p>
    <w:p w14:paraId="177523AA" w14:textId="77777777" w:rsidR="002B6AD3" w:rsidRPr="00417C7B" w:rsidDel="002F5F9B" w:rsidRDefault="002B6AD3" w:rsidP="002B6AD3">
      <w:pPr>
        <w:rPr>
          <w:del w:id="120" w:author="Fernando Castro Vargas" w:date="2016-02-12T13:31:00Z"/>
          <w:rFonts w:eastAsia="Times New Roman" w:cs="Arial"/>
          <w:sz w:val="20"/>
          <w:lang w:eastAsia="es-ES"/>
        </w:rPr>
      </w:pPr>
      <w:del w:id="121" w:author="Fernando Castro Vargas" w:date="2016-02-12T13:31:00Z">
        <w:r w:rsidRPr="00417C7B" w:rsidDel="002F5F9B">
          <w:rPr>
            <w:rFonts w:eastAsia="Times New Roman" w:cs="Arial"/>
            <w:sz w:val="20"/>
            <w:lang w:eastAsia="es-ES"/>
          </w:rPr>
          <w:delText xml:space="preserve">-1.2115 -0.5592 -0.2232  0.5573  1.6405 </w:delText>
        </w:r>
      </w:del>
    </w:p>
    <w:p w14:paraId="03E5FE2A" w14:textId="77777777" w:rsidR="002B6AD3" w:rsidRPr="00417C7B" w:rsidDel="002F5F9B" w:rsidRDefault="002B6AD3" w:rsidP="002B6AD3">
      <w:pPr>
        <w:rPr>
          <w:del w:id="122" w:author="Fernando Castro Vargas" w:date="2016-02-12T13:31:00Z"/>
          <w:rFonts w:eastAsia="Times New Roman" w:cs="Arial"/>
          <w:sz w:val="20"/>
          <w:lang w:eastAsia="es-ES"/>
        </w:rPr>
      </w:pPr>
      <w:del w:id="123" w:author="Fernando Castro Vargas" w:date="2016-02-12T13:31:00Z">
        <w:r w:rsidRPr="00417C7B" w:rsidDel="002F5F9B">
          <w:rPr>
            <w:rFonts w:eastAsia="Times New Roman" w:cs="Arial"/>
            <w:sz w:val="20"/>
            <w:lang w:eastAsia="es-ES"/>
          </w:rPr>
          <w:delText>Coefficients:</w:delText>
        </w:r>
      </w:del>
    </w:p>
    <w:p w14:paraId="295436B9" w14:textId="77777777" w:rsidR="002B6AD3" w:rsidRPr="00041ACE" w:rsidDel="002F5F9B" w:rsidRDefault="002B6AD3" w:rsidP="002B6AD3">
      <w:pPr>
        <w:ind w:firstLine="708"/>
        <w:rPr>
          <w:del w:id="124" w:author="Fernando Castro Vargas" w:date="2016-02-12T13:31:00Z"/>
          <w:rFonts w:eastAsia="Times New Roman" w:cs="Arial"/>
          <w:sz w:val="20"/>
          <w:lang w:val="en-US" w:eastAsia="es-ES"/>
        </w:rPr>
      </w:pPr>
      <w:del w:id="125" w:author="Fernando Castro Vargas" w:date="2016-02-12T13:31:00Z">
        <w:r w:rsidRPr="00417C7B" w:rsidDel="002F5F9B">
          <w:rPr>
            <w:rFonts w:eastAsia="Times New Roman" w:cs="Arial"/>
            <w:sz w:val="20"/>
            <w:lang w:eastAsia="es-ES"/>
          </w:rPr>
          <w:delText xml:space="preserve">              </w:delText>
        </w:r>
        <w:r w:rsidRPr="00417C7B" w:rsidDel="002F5F9B">
          <w:rPr>
            <w:rFonts w:eastAsia="Times New Roman" w:cs="Arial"/>
            <w:sz w:val="20"/>
            <w:lang w:eastAsia="es-ES"/>
          </w:rPr>
          <w:tab/>
          <w:delText xml:space="preserve">         </w:delText>
        </w:r>
        <w:r w:rsidRPr="00417C7B" w:rsidDel="002F5F9B">
          <w:rPr>
            <w:rFonts w:eastAsia="Times New Roman" w:cs="Arial"/>
            <w:sz w:val="20"/>
            <w:lang w:eastAsia="es-ES"/>
          </w:rPr>
          <w:tab/>
          <w:delText xml:space="preserve">  </w:delText>
        </w:r>
        <w:r w:rsidRPr="00041ACE" w:rsidDel="002F5F9B">
          <w:rPr>
            <w:rFonts w:eastAsia="Times New Roman" w:cs="Arial"/>
            <w:sz w:val="20"/>
            <w:lang w:val="en-US" w:eastAsia="es-ES"/>
          </w:rPr>
          <w:delText xml:space="preserve">Estimate </w:delText>
        </w:r>
        <w:r w:rsidRPr="00041ACE" w:rsidDel="002F5F9B">
          <w:rPr>
            <w:rFonts w:eastAsia="Times New Roman" w:cs="Arial"/>
            <w:sz w:val="20"/>
            <w:lang w:val="en-US" w:eastAsia="es-ES"/>
          </w:rPr>
          <w:tab/>
          <w:delText>Std. Error</w:delText>
        </w:r>
        <w:r w:rsidRPr="00041ACE" w:rsidDel="002F5F9B">
          <w:rPr>
            <w:rFonts w:eastAsia="Times New Roman" w:cs="Arial"/>
            <w:sz w:val="20"/>
            <w:lang w:val="en-US" w:eastAsia="es-ES"/>
          </w:rPr>
          <w:tab/>
          <w:delText xml:space="preserve"> t value</w:delText>
        </w:r>
        <w:r w:rsidRPr="00041ACE" w:rsidDel="002F5F9B">
          <w:rPr>
            <w:rFonts w:eastAsia="Times New Roman" w:cs="Arial"/>
            <w:sz w:val="20"/>
            <w:lang w:val="en-US" w:eastAsia="es-ES"/>
          </w:rPr>
          <w:tab/>
          <w:delText xml:space="preserve"> Pr(&gt;|t|)    </w:delText>
        </w:r>
      </w:del>
    </w:p>
    <w:p w14:paraId="1EC42A28" w14:textId="77777777" w:rsidR="002B6AD3" w:rsidRPr="00417C7B" w:rsidDel="002F5F9B" w:rsidRDefault="002B6AD3" w:rsidP="002B6AD3">
      <w:pPr>
        <w:rPr>
          <w:del w:id="126" w:author="Fernando Castro Vargas" w:date="2016-02-12T13:31:00Z"/>
          <w:rFonts w:eastAsia="Times New Roman" w:cs="Arial"/>
          <w:sz w:val="20"/>
          <w:lang w:eastAsia="es-ES"/>
        </w:rPr>
      </w:pPr>
      <w:del w:id="127" w:author="Fernando Castro Vargas" w:date="2016-02-12T13:31:00Z">
        <w:r w:rsidRPr="00417C7B" w:rsidDel="002F5F9B">
          <w:rPr>
            <w:rFonts w:eastAsia="Times New Roman" w:cs="Arial"/>
            <w:sz w:val="20"/>
            <w:lang w:eastAsia="es-ES"/>
          </w:rPr>
          <w:delText xml:space="preserve">(Intercept)           </w:delText>
        </w:r>
        <w:r w:rsidRPr="00417C7B" w:rsidDel="002F5F9B">
          <w:rPr>
            <w:rFonts w:eastAsia="Times New Roman" w:cs="Arial"/>
            <w:sz w:val="20"/>
            <w:lang w:eastAsia="es-ES"/>
          </w:rPr>
          <w:tab/>
        </w:r>
        <w:r w:rsidRPr="00417C7B" w:rsidDel="002F5F9B">
          <w:rPr>
            <w:rFonts w:eastAsia="Times New Roman" w:cs="Arial"/>
            <w:sz w:val="20"/>
            <w:lang w:eastAsia="es-ES"/>
          </w:rPr>
          <w:tab/>
          <w:delText xml:space="preserve"> -2.792e+01 </w:delText>
        </w:r>
        <w:r w:rsidRPr="00417C7B" w:rsidDel="002F5F9B">
          <w:rPr>
            <w:rFonts w:eastAsia="Times New Roman" w:cs="Arial"/>
            <w:sz w:val="20"/>
            <w:lang w:eastAsia="es-ES"/>
          </w:rPr>
          <w:tab/>
          <w:delText>2.164e+01</w:delText>
        </w:r>
        <w:r w:rsidRPr="00417C7B" w:rsidDel="002F5F9B">
          <w:rPr>
            <w:rFonts w:eastAsia="Times New Roman" w:cs="Arial"/>
            <w:sz w:val="20"/>
            <w:lang w:eastAsia="es-ES"/>
          </w:rPr>
          <w:tab/>
          <w:delText xml:space="preserve">  -1.290  </w:delText>
        </w:r>
        <w:r w:rsidRPr="00417C7B" w:rsidDel="002F5F9B">
          <w:rPr>
            <w:rFonts w:eastAsia="Times New Roman" w:cs="Arial"/>
            <w:sz w:val="20"/>
            <w:lang w:eastAsia="es-ES"/>
          </w:rPr>
          <w:tab/>
          <w:delText xml:space="preserve"> 0.2142    </w:delText>
        </w:r>
      </w:del>
    </w:p>
    <w:p w14:paraId="6691F6ED" w14:textId="77777777" w:rsidR="002B6AD3" w:rsidRPr="00417C7B" w:rsidDel="002F5F9B" w:rsidRDefault="002B6AD3" w:rsidP="002B6AD3">
      <w:pPr>
        <w:rPr>
          <w:del w:id="128" w:author="Fernando Castro Vargas" w:date="2016-02-12T13:31:00Z"/>
          <w:rFonts w:eastAsia="Times New Roman" w:cs="Arial"/>
          <w:sz w:val="20"/>
          <w:lang w:eastAsia="es-ES"/>
        </w:rPr>
      </w:pPr>
      <w:del w:id="129" w:author="Fernando Castro Vargas" w:date="2016-02-12T13:31:00Z">
        <w:r w:rsidRPr="00417C7B" w:rsidDel="002F5F9B">
          <w:rPr>
            <w:rFonts w:eastAsia="Times New Roman" w:cs="Arial"/>
            <w:sz w:val="20"/>
            <w:lang w:eastAsia="es-ES"/>
          </w:rPr>
          <w:delText xml:space="preserve">TotalReservesMinusGold -2.521e-05  </w:delText>
        </w:r>
        <w:r w:rsidRPr="00417C7B" w:rsidDel="002F5F9B">
          <w:rPr>
            <w:rFonts w:eastAsia="Times New Roman" w:cs="Arial"/>
            <w:sz w:val="20"/>
            <w:lang w:eastAsia="es-ES"/>
          </w:rPr>
          <w:tab/>
          <w:delText xml:space="preserve">1.080e-05 </w:delText>
        </w:r>
        <w:r w:rsidRPr="00417C7B" w:rsidDel="002F5F9B">
          <w:rPr>
            <w:rFonts w:eastAsia="Times New Roman" w:cs="Arial"/>
            <w:sz w:val="20"/>
            <w:lang w:eastAsia="es-ES"/>
          </w:rPr>
          <w:tab/>
          <w:delText xml:space="preserve"> -2.335  </w:delText>
        </w:r>
        <w:r w:rsidRPr="00417C7B" w:rsidDel="002F5F9B">
          <w:rPr>
            <w:rFonts w:eastAsia="Times New Roman" w:cs="Arial"/>
            <w:sz w:val="20"/>
            <w:lang w:eastAsia="es-ES"/>
          </w:rPr>
          <w:tab/>
          <w:delText xml:space="preserve"> 0.0321 *  </w:delText>
        </w:r>
      </w:del>
    </w:p>
    <w:p w14:paraId="08BADD5C" w14:textId="77777777" w:rsidR="002B6AD3" w:rsidRPr="00417C7B" w:rsidDel="002F5F9B" w:rsidRDefault="002B6AD3" w:rsidP="002B6AD3">
      <w:pPr>
        <w:rPr>
          <w:del w:id="130" w:author="Fernando Castro Vargas" w:date="2016-02-12T13:31:00Z"/>
          <w:rFonts w:eastAsia="Times New Roman" w:cs="Arial"/>
          <w:sz w:val="20"/>
          <w:lang w:eastAsia="es-ES"/>
        </w:rPr>
      </w:pPr>
      <w:del w:id="131" w:author="Fernando Castro Vargas" w:date="2016-02-12T13:31:00Z">
        <w:r w:rsidRPr="00417C7B" w:rsidDel="002F5F9B">
          <w:rPr>
            <w:rFonts w:eastAsia="Times New Roman" w:cs="Arial"/>
            <w:sz w:val="20"/>
            <w:lang w:eastAsia="es-ES"/>
          </w:rPr>
          <w:delText xml:space="preserve">ConsumerPrices         </w:delText>
        </w:r>
        <w:r w:rsidRPr="00417C7B" w:rsidDel="002F5F9B">
          <w:rPr>
            <w:rFonts w:eastAsia="Times New Roman" w:cs="Arial"/>
            <w:sz w:val="20"/>
            <w:lang w:eastAsia="es-ES"/>
          </w:rPr>
          <w:tab/>
          <w:delText xml:space="preserve"> 1.268e+00 </w:delText>
        </w:r>
        <w:r w:rsidRPr="00417C7B" w:rsidDel="002F5F9B">
          <w:rPr>
            <w:rFonts w:eastAsia="Times New Roman" w:cs="Arial"/>
            <w:sz w:val="20"/>
            <w:lang w:eastAsia="es-ES"/>
          </w:rPr>
          <w:tab/>
          <w:delText xml:space="preserve"> 2.117e-01 </w:delText>
        </w:r>
        <w:r w:rsidRPr="00417C7B" w:rsidDel="002F5F9B">
          <w:rPr>
            <w:rFonts w:eastAsia="Times New Roman" w:cs="Arial"/>
            <w:sz w:val="20"/>
            <w:lang w:eastAsia="es-ES"/>
          </w:rPr>
          <w:tab/>
          <w:delText xml:space="preserve">  5.987</w:delText>
        </w:r>
        <w:r w:rsidRPr="00417C7B" w:rsidDel="002F5F9B">
          <w:rPr>
            <w:rFonts w:eastAsia="Times New Roman" w:cs="Arial"/>
            <w:sz w:val="20"/>
            <w:lang w:eastAsia="es-ES"/>
          </w:rPr>
          <w:tab/>
          <w:delText xml:space="preserve"> 1.47e-05 ***</w:delText>
        </w:r>
      </w:del>
    </w:p>
    <w:p w14:paraId="03CABE2F" w14:textId="77777777" w:rsidR="002B6AD3" w:rsidRPr="00417C7B" w:rsidDel="002F5F9B" w:rsidRDefault="002B6AD3" w:rsidP="002B6AD3">
      <w:pPr>
        <w:rPr>
          <w:del w:id="132" w:author="Fernando Castro Vargas" w:date="2016-02-12T13:31:00Z"/>
          <w:rFonts w:eastAsia="Times New Roman" w:cs="Arial"/>
          <w:sz w:val="20"/>
          <w:lang w:eastAsia="es-ES"/>
        </w:rPr>
      </w:pPr>
      <w:del w:id="133" w:author="Fernando Castro Vargas" w:date="2016-02-12T13:31:00Z">
        <w:r w:rsidRPr="00417C7B" w:rsidDel="002F5F9B">
          <w:rPr>
            <w:rFonts w:eastAsia="Times New Roman" w:cs="Arial"/>
            <w:sz w:val="20"/>
            <w:lang w:eastAsia="es-ES"/>
          </w:rPr>
          <w:delText xml:space="preserve">Governmentbonds        </w:delText>
        </w:r>
        <w:r w:rsidRPr="00417C7B" w:rsidDel="002F5F9B">
          <w:rPr>
            <w:rFonts w:eastAsia="Times New Roman" w:cs="Arial"/>
            <w:sz w:val="20"/>
            <w:lang w:eastAsia="es-ES"/>
          </w:rPr>
          <w:tab/>
          <w:delText xml:space="preserve">-8.518e-02 </w:delText>
        </w:r>
        <w:r w:rsidRPr="00417C7B" w:rsidDel="002F5F9B">
          <w:rPr>
            <w:rFonts w:eastAsia="Times New Roman" w:cs="Arial"/>
            <w:sz w:val="20"/>
            <w:lang w:eastAsia="es-ES"/>
          </w:rPr>
          <w:tab/>
          <w:delText xml:space="preserve"> 1.140e-01 </w:delText>
        </w:r>
        <w:r w:rsidRPr="00417C7B" w:rsidDel="002F5F9B">
          <w:rPr>
            <w:rFonts w:eastAsia="Times New Roman" w:cs="Arial"/>
            <w:sz w:val="20"/>
            <w:lang w:eastAsia="es-ES"/>
          </w:rPr>
          <w:tab/>
          <w:delText xml:space="preserve"> -0.747   0.4652    </w:delText>
        </w:r>
      </w:del>
    </w:p>
    <w:p w14:paraId="13EEC78D" w14:textId="77777777" w:rsidR="002B6AD3" w:rsidRPr="00417C7B" w:rsidDel="002F5F9B" w:rsidRDefault="002B6AD3" w:rsidP="002B6AD3">
      <w:pPr>
        <w:rPr>
          <w:del w:id="134" w:author="Fernando Castro Vargas" w:date="2016-02-12T13:31:00Z"/>
          <w:rFonts w:eastAsia="Times New Roman" w:cs="Arial"/>
          <w:sz w:val="20"/>
          <w:lang w:eastAsia="es-ES"/>
        </w:rPr>
      </w:pPr>
      <w:del w:id="135" w:author="Fernando Castro Vargas" w:date="2016-02-12T13:31:00Z">
        <w:r w:rsidRPr="00417C7B" w:rsidDel="002F5F9B">
          <w:rPr>
            <w:rFonts w:eastAsia="Times New Roman" w:cs="Arial"/>
            <w:sz w:val="20"/>
            <w:lang w:eastAsia="es-ES"/>
          </w:rPr>
          <w:delText>---</w:delText>
        </w:r>
      </w:del>
    </w:p>
    <w:p w14:paraId="4A6A21B9" w14:textId="77777777" w:rsidR="002B6AD3" w:rsidRPr="00041ACE" w:rsidDel="002F5F9B" w:rsidRDefault="002B6AD3" w:rsidP="002B6AD3">
      <w:pPr>
        <w:rPr>
          <w:del w:id="136" w:author="Fernando Castro Vargas" w:date="2016-02-12T13:31:00Z"/>
          <w:rFonts w:eastAsia="Times New Roman" w:cs="Arial"/>
          <w:sz w:val="20"/>
          <w:lang w:val="en-US" w:eastAsia="es-ES"/>
        </w:rPr>
      </w:pPr>
      <w:del w:id="137" w:author="Fernando Castro Vargas" w:date="2016-02-12T13:31:00Z">
        <w:r w:rsidRPr="00041ACE" w:rsidDel="002F5F9B">
          <w:rPr>
            <w:rFonts w:eastAsia="Times New Roman" w:cs="Arial"/>
            <w:sz w:val="20"/>
            <w:lang w:val="en-US" w:eastAsia="es-ES"/>
          </w:rPr>
          <w:delText>Signif. codes:  0 ‘***’ 0.001 ‘**’ 0.01 ‘*’ 0.05 ‘.’ 0.1 ‘ ’ 1</w:delText>
        </w:r>
      </w:del>
    </w:p>
    <w:p w14:paraId="649C8435" w14:textId="77777777" w:rsidR="002B6AD3" w:rsidRPr="00041ACE" w:rsidDel="002F5F9B" w:rsidRDefault="002B6AD3" w:rsidP="002B6AD3">
      <w:pPr>
        <w:rPr>
          <w:del w:id="138" w:author="Fernando Castro Vargas" w:date="2016-02-12T13:31:00Z"/>
          <w:rFonts w:eastAsia="Times New Roman" w:cs="Arial"/>
          <w:sz w:val="20"/>
          <w:lang w:val="en-US" w:eastAsia="es-ES"/>
        </w:rPr>
      </w:pPr>
      <w:del w:id="139" w:author="Fernando Castro Vargas" w:date="2016-02-12T13:31:00Z">
        <w:r w:rsidRPr="00041ACE" w:rsidDel="002F5F9B">
          <w:rPr>
            <w:rFonts w:eastAsia="Times New Roman" w:cs="Arial"/>
            <w:sz w:val="20"/>
            <w:lang w:val="en-US" w:eastAsia="es-ES"/>
          </w:rPr>
          <w:delText>Residual standard error: 0.8792 on 17 degrees of freedom</w:delText>
        </w:r>
      </w:del>
    </w:p>
    <w:p w14:paraId="6388C276" w14:textId="77777777" w:rsidR="002B6AD3" w:rsidRPr="00041ACE" w:rsidDel="002F5F9B" w:rsidRDefault="002B6AD3" w:rsidP="002B6AD3">
      <w:pPr>
        <w:rPr>
          <w:del w:id="140" w:author="Fernando Castro Vargas" w:date="2016-02-12T13:31:00Z"/>
          <w:rFonts w:eastAsia="Times New Roman" w:cs="Arial"/>
          <w:sz w:val="20"/>
          <w:lang w:val="en-US" w:eastAsia="es-ES"/>
        </w:rPr>
      </w:pPr>
      <w:del w:id="141" w:author="Fernando Castro Vargas" w:date="2016-02-12T13:31:00Z">
        <w:r w:rsidRPr="00041ACE" w:rsidDel="002F5F9B">
          <w:rPr>
            <w:rFonts w:eastAsia="Times New Roman" w:cs="Arial"/>
            <w:sz w:val="20"/>
            <w:lang w:val="en-US" w:eastAsia="es-ES"/>
          </w:rPr>
          <w:delText xml:space="preserve">  (8 observations deleted due to missingness)</w:delText>
        </w:r>
      </w:del>
    </w:p>
    <w:p w14:paraId="10992793" w14:textId="77777777" w:rsidR="002B6AD3" w:rsidRPr="00041ACE" w:rsidDel="002F5F9B" w:rsidRDefault="002B6AD3" w:rsidP="002B6AD3">
      <w:pPr>
        <w:rPr>
          <w:del w:id="142" w:author="Fernando Castro Vargas" w:date="2016-02-12T13:31:00Z"/>
          <w:rFonts w:eastAsia="Times New Roman" w:cs="Arial"/>
          <w:sz w:val="20"/>
          <w:lang w:val="en-US" w:eastAsia="es-ES"/>
        </w:rPr>
      </w:pPr>
      <w:del w:id="143" w:author="Fernando Castro Vargas" w:date="2016-02-12T13:31:00Z">
        <w:r w:rsidRPr="00041ACE" w:rsidDel="002F5F9B">
          <w:rPr>
            <w:rFonts w:eastAsia="Times New Roman" w:cs="Arial"/>
            <w:sz w:val="20"/>
            <w:lang w:val="en-US" w:eastAsia="es-ES"/>
          </w:rPr>
          <w:delText xml:space="preserve">Multiple R-squared:  0.6972,    Adjusted R-squared:  0.6437 </w:delText>
        </w:r>
      </w:del>
    </w:p>
    <w:p w14:paraId="5E8FEBCC" w14:textId="77777777" w:rsidR="002B6AD3" w:rsidRPr="00041ACE" w:rsidDel="002F5F9B" w:rsidRDefault="002B6AD3" w:rsidP="002B6AD3">
      <w:pPr>
        <w:rPr>
          <w:del w:id="144" w:author="Fernando Castro Vargas" w:date="2016-02-12T13:31:00Z"/>
          <w:rFonts w:eastAsia="Times New Roman" w:cs="Arial"/>
          <w:sz w:val="20"/>
          <w:lang w:val="en-US" w:eastAsia="es-ES"/>
        </w:rPr>
      </w:pPr>
      <w:del w:id="145" w:author="Fernando Castro Vargas" w:date="2016-02-12T13:31:00Z">
        <w:r w:rsidRPr="00041ACE" w:rsidDel="002F5F9B">
          <w:rPr>
            <w:rFonts w:eastAsia="Times New Roman" w:cs="Arial"/>
            <w:sz w:val="20"/>
            <w:lang w:val="en-US" w:eastAsia="es-ES"/>
          </w:rPr>
          <w:delText>F-statistic: 13.05 on 3 and 17 DF,  p-value: 0.0001141</w:delText>
        </w:r>
      </w:del>
    </w:p>
    <w:p w14:paraId="5255D031" w14:textId="77777777" w:rsidR="002B6AD3" w:rsidRPr="00041ACE" w:rsidDel="002F5F9B" w:rsidRDefault="002B6AD3" w:rsidP="002B6AD3">
      <w:pPr>
        <w:rPr>
          <w:del w:id="146" w:author="Fernando Castro Vargas" w:date="2016-02-12T13:31:00Z"/>
          <w:rFonts w:eastAsia="Times New Roman" w:cs="Arial"/>
          <w:color w:val="C45911" w:themeColor="accent2" w:themeShade="BF"/>
          <w:lang w:val="en-US" w:eastAsia="es-ES"/>
        </w:rPr>
      </w:pPr>
    </w:p>
    <w:p w14:paraId="4120D4E6" w14:textId="77777777" w:rsidR="002B6AD3" w:rsidRPr="00417C7B" w:rsidDel="002F5F9B" w:rsidRDefault="002B6AD3" w:rsidP="002B6AD3">
      <w:pPr>
        <w:jc w:val="both"/>
        <w:rPr>
          <w:del w:id="147" w:author="Fernando Castro Vargas" w:date="2016-02-12T13:31:00Z"/>
          <w:rFonts w:eastAsia="Times New Roman" w:cs="Arial"/>
          <w:lang w:eastAsia="es-ES"/>
        </w:rPr>
      </w:pPr>
      <w:del w:id="148" w:author="Fernando Castro Vargas" w:date="2016-02-12T13:31:00Z">
        <w:r w:rsidRPr="00417C7B" w:rsidDel="002F5F9B">
          <w:rPr>
            <w:rFonts w:eastAsia="Times New Roman" w:cs="Arial"/>
            <w:lang w:eastAsia="es-ES"/>
          </w:rPr>
          <w:delText xml:space="preserve">Ahora que se han eliminado los influyentes, el modelo ha pasado los requisitos para los casos y podemos continuar con los requisitos relacionados con las variables: linealidad y multicolinealidad. El primer requisito se analiza gráficamente y el segundo, se verifica con un valor ubicado en una escala entre el 1 y el 10 con los comandos </w:delText>
        </w:r>
        <w:r w:rsidRPr="00417C7B" w:rsidDel="002F5F9B">
          <w:rPr>
            <w:rFonts w:eastAsia="Times New Roman" w:cs="Arial"/>
            <w:i/>
            <w:lang w:eastAsia="es-ES"/>
          </w:rPr>
          <w:delText>cr.plots</w:delText>
        </w:r>
        <w:r w:rsidRPr="00417C7B" w:rsidDel="002F5F9B">
          <w:rPr>
            <w:rFonts w:eastAsia="Times New Roman" w:cs="Arial"/>
            <w:lang w:eastAsia="es-ES"/>
          </w:rPr>
          <w:delText xml:space="preserve"> y </w:delText>
        </w:r>
        <w:r w:rsidRPr="00417C7B" w:rsidDel="002F5F9B">
          <w:rPr>
            <w:rFonts w:eastAsia="Times New Roman" w:cs="Arial"/>
            <w:i/>
            <w:lang w:eastAsia="es-ES"/>
          </w:rPr>
          <w:delText xml:space="preserve">vif. </w:delText>
        </w:r>
      </w:del>
    </w:p>
    <w:p w14:paraId="23944104" w14:textId="77777777" w:rsidR="002B6AD3" w:rsidRPr="00417C7B" w:rsidDel="002F5F9B" w:rsidRDefault="002B6AD3" w:rsidP="002B6AD3">
      <w:pPr>
        <w:jc w:val="both"/>
        <w:rPr>
          <w:del w:id="149" w:author="Fernando Castro Vargas" w:date="2016-02-12T13:31:00Z"/>
          <w:rFonts w:eastAsia="Times New Roman" w:cs="Arial"/>
          <w:lang w:eastAsia="es-ES"/>
        </w:rPr>
      </w:pPr>
    </w:p>
    <w:p w14:paraId="098EF88B" w14:textId="77777777" w:rsidR="002B6AD3" w:rsidRPr="00417C7B" w:rsidDel="002F5F9B" w:rsidRDefault="004644F3" w:rsidP="00645275">
      <w:pPr>
        <w:jc w:val="both"/>
        <w:rPr>
          <w:del w:id="150" w:author="Fernando Castro Vargas" w:date="2016-02-12T13:31:00Z"/>
          <w:rFonts w:eastAsia="Times New Roman" w:cs="Arial"/>
          <w:color w:val="C45911" w:themeColor="accent2" w:themeShade="BF"/>
          <w:lang w:eastAsia="es-ES"/>
        </w:rPr>
      </w:pPr>
      <w:del w:id="151" w:author="Fernando Castro Vargas" w:date="2016-02-12T13:31:00Z">
        <w:r w:rsidDel="002F5F9B">
          <w:rPr>
            <w:rFonts w:eastAsia="Times New Roman" w:cs="Arial"/>
            <w:color w:val="2E74B5" w:themeColor="accent1" w:themeShade="BF"/>
            <w:lang w:eastAsia="es-ES"/>
          </w:rPr>
          <w:delText>cr.plots(modelo3</w:delText>
        </w:r>
        <w:r w:rsidR="002B6AD3" w:rsidRPr="00417C7B" w:rsidDel="002F5F9B">
          <w:rPr>
            <w:rFonts w:eastAsia="Times New Roman" w:cs="Arial"/>
            <w:color w:val="2E74B5" w:themeColor="accent1" w:themeShade="BF"/>
            <w:lang w:eastAsia="es-ES"/>
          </w:rPr>
          <w:delText>, one.page=TRUE, ask=FALSE)</w:delText>
        </w:r>
        <w:r w:rsidR="00645275" w:rsidDel="002F5F9B">
          <w:rPr>
            <w:rFonts w:eastAsia="Times New Roman" w:cs="Arial"/>
            <w:color w:val="C45911" w:themeColor="accent2" w:themeShade="BF"/>
            <w:lang w:eastAsia="es-ES"/>
          </w:rPr>
          <w:delText xml:space="preserve"> </w:delText>
        </w:r>
        <w:r w:rsidR="00645275" w:rsidRPr="00645275" w:rsidDel="002F5F9B">
          <w:rPr>
            <w:rFonts w:eastAsia="Times New Roman" w:cs="Arial"/>
            <w:color w:val="FF0000"/>
            <w:lang w:eastAsia="es-ES"/>
          </w:rPr>
          <w:delText>#</w:delText>
        </w:r>
        <w:r w:rsidR="00645275" w:rsidDel="002F5F9B">
          <w:rPr>
            <w:rFonts w:eastAsia="Times New Roman" w:cs="Arial"/>
            <w:color w:val="FF0000"/>
            <w:lang w:eastAsia="es-ES"/>
          </w:rPr>
          <w:delText>pidiendo el requisito de linealidad</w:delText>
        </w:r>
      </w:del>
    </w:p>
    <w:p w14:paraId="4CE1A7EA" w14:textId="77777777" w:rsidR="002B6AD3" w:rsidRPr="00417C7B" w:rsidDel="002F5F9B" w:rsidRDefault="002B6AD3" w:rsidP="002B6AD3">
      <w:pPr>
        <w:jc w:val="both"/>
        <w:rPr>
          <w:del w:id="152" w:author="Fernando Castro Vargas" w:date="2016-02-12T13:31:00Z"/>
          <w:rFonts w:eastAsia="Times New Roman" w:cs="Arial"/>
          <w:lang w:eastAsia="es-ES"/>
        </w:rPr>
      </w:pPr>
    </w:p>
    <w:p w14:paraId="07F3976D" w14:textId="77777777" w:rsidR="002B6AD3" w:rsidRPr="00417C7B" w:rsidDel="002F5F9B" w:rsidRDefault="002B6AD3" w:rsidP="002B6AD3">
      <w:pPr>
        <w:jc w:val="both"/>
        <w:rPr>
          <w:del w:id="153" w:author="Fernando Castro Vargas" w:date="2016-02-12T13:31:00Z"/>
          <w:rFonts w:eastAsia="Times New Roman" w:cs="Arial"/>
          <w:lang w:eastAsia="es-ES"/>
        </w:rPr>
      </w:pPr>
      <w:del w:id="154" w:author="Fernando Castro Vargas" w:date="2016-02-12T13:31:00Z">
        <w:r w:rsidRPr="00417C7B" w:rsidDel="002F5F9B">
          <w:rPr>
            <w:rFonts w:eastAsia="Times New Roman" w:cs="Arial"/>
            <w:noProof/>
            <w:lang w:eastAsia="es-PE"/>
          </w:rPr>
          <w:drawing>
            <wp:inline distT="0" distB="0" distL="0" distR="0" wp14:anchorId="04007E96" wp14:editId="22050189">
              <wp:extent cx="3867150" cy="386015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12" cy="3866507"/>
                      </a:xfrm>
                      <a:prstGeom prst="rect">
                        <a:avLst/>
                      </a:prstGeom>
                      <a:noFill/>
                      <a:ln>
                        <a:noFill/>
                      </a:ln>
                    </pic:spPr>
                  </pic:pic>
                </a:graphicData>
              </a:graphic>
            </wp:inline>
          </w:drawing>
        </w:r>
      </w:del>
    </w:p>
    <w:p w14:paraId="2704D4CA" w14:textId="77777777" w:rsidR="002B6AD3" w:rsidRPr="00417C7B" w:rsidDel="002F5F9B" w:rsidRDefault="002B6AD3" w:rsidP="002B6AD3">
      <w:pPr>
        <w:rPr>
          <w:del w:id="155" w:author="Fernando Castro Vargas" w:date="2016-02-12T13:31:00Z"/>
          <w:rFonts w:eastAsia="Times New Roman" w:cs="Arial"/>
          <w:lang w:eastAsia="es-ES"/>
        </w:rPr>
      </w:pPr>
    </w:p>
    <w:p w14:paraId="7F6418F4" w14:textId="77777777" w:rsidR="002B6AD3" w:rsidRPr="00645275" w:rsidDel="002F5F9B" w:rsidRDefault="002B6AD3" w:rsidP="002B6AD3">
      <w:pPr>
        <w:rPr>
          <w:del w:id="156" w:author="Fernando Castro Vargas" w:date="2016-02-12T13:31:00Z"/>
          <w:rFonts w:eastAsia="Times New Roman" w:cs="Arial"/>
          <w:color w:val="FF0000"/>
          <w:lang w:eastAsia="es-ES"/>
        </w:rPr>
      </w:pPr>
      <w:del w:id="157" w:author="Fernando Castro Vargas" w:date="2016-02-12T13:31:00Z">
        <w:r w:rsidRPr="00417C7B" w:rsidDel="002F5F9B">
          <w:rPr>
            <w:rFonts w:eastAsia="Times New Roman" w:cs="Arial"/>
            <w:color w:val="2E74B5" w:themeColor="accent1" w:themeShade="BF"/>
            <w:lang w:eastAsia="es-ES"/>
          </w:rPr>
          <w:delText>vif(requisitos1.m2)</w:delText>
        </w:r>
        <w:r w:rsidR="00645275" w:rsidDel="002F5F9B">
          <w:rPr>
            <w:rFonts w:eastAsia="Times New Roman" w:cs="Arial"/>
            <w:color w:val="2E74B5" w:themeColor="accent1" w:themeShade="BF"/>
            <w:lang w:eastAsia="es-ES"/>
          </w:rPr>
          <w:delText xml:space="preserve"> </w:delText>
        </w:r>
        <w:r w:rsidR="00645275" w:rsidDel="002F5F9B">
          <w:rPr>
            <w:rFonts w:eastAsia="Times New Roman" w:cs="Arial"/>
            <w:color w:val="FF0000"/>
            <w:lang w:eastAsia="es-ES"/>
          </w:rPr>
          <w:delText>#pidiendo el requisito de multicolinealidad</w:delText>
        </w:r>
      </w:del>
    </w:p>
    <w:p w14:paraId="3E1E4519" w14:textId="77777777" w:rsidR="002B6AD3" w:rsidRPr="00417C7B" w:rsidDel="002F5F9B" w:rsidRDefault="002B6AD3" w:rsidP="002B6AD3">
      <w:pPr>
        <w:rPr>
          <w:del w:id="158" w:author="Fernando Castro Vargas" w:date="2016-02-12T13:31:00Z"/>
          <w:rFonts w:eastAsia="Times New Roman" w:cs="Arial"/>
          <w:sz w:val="20"/>
          <w:lang w:eastAsia="es-ES"/>
        </w:rPr>
      </w:pPr>
      <w:del w:id="159" w:author="Fernando Castro Vargas" w:date="2016-02-12T13:31:00Z">
        <w:r w:rsidRPr="00417C7B" w:rsidDel="002F5F9B">
          <w:rPr>
            <w:rFonts w:eastAsia="Times New Roman" w:cs="Arial"/>
            <w:sz w:val="20"/>
            <w:lang w:eastAsia="es-ES"/>
          </w:rPr>
          <w:delText xml:space="preserve">TotalReservesMinusGold         ConsumerPrices        Governmentbonds </w:delText>
        </w:r>
      </w:del>
    </w:p>
    <w:p w14:paraId="2A4D9EAF" w14:textId="77777777" w:rsidR="002B6AD3" w:rsidRPr="00417C7B" w:rsidDel="002F5F9B" w:rsidRDefault="002B6AD3" w:rsidP="002B6AD3">
      <w:pPr>
        <w:rPr>
          <w:del w:id="160" w:author="Fernando Castro Vargas" w:date="2016-02-12T13:31:00Z"/>
          <w:rFonts w:eastAsia="Times New Roman" w:cs="Arial"/>
          <w:sz w:val="20"/>
          <w:lang w:eastAsia="es-ES"/>
        </w:rPr>
      </w:pPr>
      <w:del w:id="161" w:author="Fernando Castro Vargas" w:date="2016-02-12T13:31:00Z">
        <w:r w:rsidRPr="00417C7B" w:rsidDel="002F5F9B">
          <w:rPr>
            <w:rFonts w:eastAsia="Times New Roman" w:cs="Arial"/>
            <w:sz w:val="20"/>
            <w:lang w:eastAsia="es-ES"/>
          </w:rPr>
          <w:delText xml:space="preserve">              1.074507               1.155637               1.149094</w:delText>
        </w:r>
      </w:del>
    </w:p>
    <w:p w14:paraId="7ECD67CD" w14:textId="77777777" w:rsidR="002B6AD3" w:rsidRPr="00417C7B" w:rsidDel="002F5F9B" w:rsidRDefault="002B6AD3" w:rsidP="002B6AD3">
      <w:pPr>
        <w:rPr>
          <w:del w:id="162" w:author="Fernando Castro Vargas" w:date="2016-02-12T13:31:00Z"/>
          <w:rFonts w:eastAsia="Times New Roman" w:cs="Arial"/>
          <w:sz w:val="24"/>
          <w:lang w:eastAsia="es-ES"/>
        </w:rPr>
      </w:pPr>
    </w:p>
    <w:p w14:paraId="29142793" w14:textId="77777777" w:rsidR="002B6AD3" w:rsidRPr="00417C7B" w:rsidDel="002F5F9B" w:rsidRDefault="002B6AD3" w:rsidP="002B6AD3">
      <w:pPr>
        <w:rPr>
          <w:del w:id="163" w:author="Fernando Castro Vargas" w:date="2016-02-12T13:31:00Z"/>
          <w:rFonts w:eastAsia="Times New Roman" w:cs="Arial"/>
          <w:color w:val="2E74B5" w:themeColor="accent1" w:themeShade="BF"/>
          <w:lang w:eastAsia="es-ES"/>
        </w:rPr>
      </w:pPr>
      <w:del w:id="164" w:author="Fernando Castro Vargas" w:date="2016-02-12T13:31:00Z">
        <w:r w:rsidRPr="00417C7B" w:rsidDel="002F5F9B">
          <w:rPr>
            <w:rFonts w:eastAsia="Times New Roman" w:cs="Arial"/>
            <w:color w:val="2E74B5" w:themeColor="accent1" w:themeShade="BF"/>
            <w:lang w:eastAsia="es-ES"/>
          </w:rPr>
          <w:delText>sqrt(vif(requisitos1.m2)))</w:delText>
        </w:r>
        <w:r w:rsidR="00645275" w:rsidDel="002F5F9B">
          <w:rPr>
            <w:rFonts w:eastAsia="Times New Roman" w:cs="Arial"/>
            <w:color w:val="2E74B5" w:themeColor="accent1" w:themeShade="BF"/>
            <w:lang w:eastAsia="es-ES"/>
          </w:rPr>
          <w:delText xml:space="preserve"> </w:delText>
        </w:r>
        <w:r w:rsidR="00645275" w:rsidRPr="00645275" w:rsidDel="002F5F9B">
          <w:rPr>
            <w:rFonts w:eastAsia="Times New Roman" w:cs="Arial"/>
            <w:color w:val="FF0000"/>
            <w:lang w:eastAsia="es-ES"/>
          </w:rPr>
          <w:delText xml:space="preserve">#verificando el requisito </w:delText>
        </w:r>
      </w:del>
    </w:p>
    <w:p w14:paraId="053EEEE0" w14:textId="77777777" w:rsidR="002B6AD3" w:rsidRPr="00041ACE" w:rsidDel="002F5F9B" w:rsidRDefault="002B6AD3" w:rsidP="002B6AD3">
      <w:pPr>
        <w:rPr>
          <w:del w:id="165" w:author="Fernando Castro Vargas" w:date="2016-02-12T13:31:00Z"/>
          <w:rFonts w:eastAsia="Times New Roman" w:cs="Arial"/>
          <w:sz w:val="20"/>
          <w:lang w:val="en-US" w:eastAsia="es-ES"/>
        </w:rPr>
      </w:pPr>
      <w:del w:id="166" w:author="Fernando Castro Vargas" w:date="2016-02-12T13:31:00Z">
        <w:r w:rsidRPr="00041ACE" w:rsidDel="002F5F9B">
          <w:rPr>
            <w:rFonts w:eastAsia="Times New Roman" w:cs="Arial"/>
            <w:sz w:val="20"/>
            <w:lang w:val="en-US" w:eastAsia="es-ES"/>
          </w:rPr>
          <w:delText xml:space="preserve">TotalReservesMinusGold         ConsumerPrices        Governmentbonds </w:delText>
        </w:r>
      </w:del>
    </w:p>
    <w:p w14:paraId="5A5EAAE4" w14:textId="77777777" w:rsidR="002B6AD3" w:rsidRPr="00041ACE" w:rsidDel="002F5F9B" w:rsidRDefault="002B6AD3" w:rsidP="002B6AD3">
      <w:pPr>
        <w:rPr>
          <w:del w:id="167" w:author="Fernando Castro Vargas" w:date="2016-02-12T13:31:00Z"/>
          <w:rFonts w:eastAsia="Times New Roman" w:cs="Arial"/>
          <w:sz w:val="20"/>
          <w:lang w:val="en-US" w:eastAsia="es-ES"/>
        </w:rPr>
      </w:pPr>
      <w:del w:id="168" w:author="Fernando Castro Vargas" w:date="2016-02-12T13:31:00Z">
        <w:r w:rsidRPr="00041ACE" w:rsidDel="002F5F9B">
          <w:rPr>
            <w:rFonts w:eastAsia="Times New Roman" w:cs="Arial"/>
            <w:sz w:val="20"/>
            <w:lang w:val="en-US" w:eastAsia="es-ES"/>
          </w:rPr>
          <w:delText xml:space="preserve">                 FALSE                  FALSE                  FALSE</w:delText>
        </w:r>
      </w:del>
    </w:p>
    <w:p w14:paraId="7CCECA69" w14:textId="77777777" w:rsidR="002B6AD3" w:rsidRPr="00041ACE" w:rsidDel="002F5F9B" w:rsidRDefault="002B6AD3" w:rsidP="002B6AD3">
      <w:pPr>
        <w:rPr>
          <w:del w:id="169" w:author="Fernando Castro Vargas" w:date="2016-02-12T13:31:00Z"/>
          <w:rFonts w:eastAsia="Times New Roman" w:cs="Arial"/>
          <w:lang w:val="en-US" w:eastAsia="es-ES"/>
        </w:rPr>
      </w:pPr>
    </w:p>
    <w:p w14:paraId="24381954" w14:textId="77777777" w:rsidR="002B6AD3" w:rsidRPr="00417C7B" w:rsidDel="002F5F9B" w:rsidRDefault="002B6AD3" w:rsidP="002B6AD3">
      <w:pPr>
        <w:jc w:val="both"/>
        <w:rPr>
          <w:del w:id="170" w:author="Fernando Castro Vargas" w:date="2016-02-12T13:31:00Z"/>
          <w:rFonts w:eastAsia="Times New Roman" w:cs="Arial"/>
          <w:lang w:eastAsia="es-ES"/>
        </w:rPr>
      </w:pPr>
      <w:del w:id="171" w:author="Fernando Castro Vargas" w:date="2016-02-12T13:31:00Z">
        <w:r w:rsidRPr="00417C7B" w:rsidDel="002F5F9B">
          <w:rPr>
            <w:rFonts w:eastAsia="Times New Roman" w:cs="Arial"/>
            <w:lang w:eastAsia="es-ES"/>
          </w:rPr>
          <w:delText>Se puede verificar que la relación entre cada variable independiente y la dependiente tiene una forma lineal. Mientras tanto, para la multicolinealidad el resultado debe ubicarse entre 1 y 10. En nuestro modelo, los resultados cumplen este requisito -</w:delText>
        </w:r>
        <w:r w:rsidRPr="00417C7B" w:rsidDel="002F5F9B">
          <w:rPr>
            <w:rFonts w:eastAsia="Times New Roman" w:cs="Arial"/>
            <w:sz w:val="20"/>
            <w:lang w:eastAsia="es-ES"/>
          </w:rPr>
          <w:delText xml:space="preserve">1.074507. 1.155637.1.149094- </w:delText>
        </w:r>
        <w:r w:rsidRPr="00417C7B" w:rsidDel="002F5F9B">
          <w:rPr>
            <w:rFonts w:eastAsia="Times New Roman" w:cs="Arial"/>
            <w:lang w:eastAsia="es-ES"/>
          </w:rPr>
          <w:delText xml:space="preserve">y la prueba siguiente nos confirma que no existe colinealidad entre las variables. Por último, la normalidad de los requisitos se puede comprobar con una prueba de significancia y apoyándonos también en un gráfico. </w:delText>
        </w:r>
      </w:del>
    </w:p>
    <w:p w14:paraId="173076AC" w14:textId="77777777" w:rsidR="002B6AD3" w:rsidRPr="00417C7B" w:rsidDel="002F5F9B" w:rsidRDefault="002B6AD3" w:rsidP="002B6AD3">
      <w:pPr>
        <w:jc w:val="both"/>
        <w:rPr>
          <w:del w:id="172" w:author="Fernando Castro Vargas" w:date="2016-02-12T13:31:00Z"/>
          <w:rFonts w:eastAsia="Times New Roman" w:cs="Arial"/>
          <w:lang w:eastAsia="es-ES"/>
        </w:rPr>
      </w:pPr>
    </w:p>
    <w:p w14:paraId="39455F14" w14:textId="77777777" w:rsidR="002B6AD3" w:rsidRPr="00417C7B" w:rsidDel="002F5F9B" w:rsidRDefault="004644F3" w:rsidP="002B6AD3">
      <w:pPr>
        <w:jc w:val="both"/>
        <w:rPr>
          <w:del w:id="173" w:author="Fernando Castro Vargas" w:date="2016-02-12T13:31:00Z"/>
          <w:rFonts w:eastAsia="Times New Roman" w:cs="Arial"/>
          <w:color w:val="2E74B5" w:themeColor="accent1" w:themeShade="BF"/>
          <w:lang w:eastAsia="es-ES"/>
        </w:rPr>
      </w:pPr>
      <w:del w:id="174" w:author="Fernando Castro Vargas" w:date="2016-02-12T13:31:00Z">
        <w:r w:rsidDel="002F5F9B">
          <w:rPr>
            <w:rFonts w:eastAsia="Times New Roman" w:cs="Arial"/>
            <w:color w:val="2E74B5" w:themeColor="accent1" w:themeShade="BF"/>
            <w:lang w:eastAsia="es-ES"/>
          </w:rPr>
          <w:delText>res&lt;-residuals(modelo3</w:delText>
        </w:r>
        <w:r w:rsidR="002B6AD3" w:rsidRPr="00417C7B" w:rsidDel="002F5F9B">
          <w:rPr>
            <w:rFonts w:eastAsia="Times New Roman" w:cs="Arial"/>
            <w:color w:val="2E74B5" w:themeColor="accent1" w:themeShade="BF"/>
            <w:lang w:eastAsia="es-ES"/>
          </w:rPr>
          <w:delText>)</w:delText>
        </w:r>
      </w:del>
    </w:p>
    <w:p w14:paraId="355D5DC1" w14:textId="77777777" w:rsidR="002B6AD3" w:rsidRPr="00417C7B" w:rsidDel="002F5F9B" w:rsidRDefault="002B6AD3" w:rsidP="004644F3">
      <w:pPr>
        <w:jc w:val="both"/>
        <w:rPr>
          <w:del w:id="175" w:author="Fernando Castro Vargas" w:date="2016-02-12T13:31:00Z"/>
          <w:rFonts w:eastAsia="Times New Roman" w:cs="Arial"/>
          <w:color w:val="C45911" w:themeColor="accent2" w:themeShade="BF"/>
          <w:lang w:eastAsia="es-ES"/>
        </w:rPr>
      </w:pPr>
      <w:del w:id="176" w:author="Fernando Castro Vargas" w:date="2016-02-12T13:31:00Z">
        <w:r w:rsidRPr="00417C7B" w:rsidDel="002F5F9B">
          <w:rPr>
            <w:rFonts w:eastAsia="Times New Roman" w:cs="Arial"/>
            <w:color w:val="2E74B5" w:themeColor="accent1" w:themeShade="BF"/>
            <w:lang w:eastAsia="es-ES"/>
          </w:rPr>
          <w:delText>hist(res,prob=TRUE,ylim=c(0,0.4)) ; lines(density(res))</w:delText>
        </w:r>
        <w:r w:rsidR="004644F3" w:rsidDel="002F5F9B">
          <w:rPr>
            <w:rFonts w:eastAsia="Times New Roman" w:cs="Arial"/>
            <w:color w:val="C45911" w:themeColor="accent2" w:themeShade="BF"/>
            <w:lang w:eastAsia="es-ES"/>
          </w:rPr>
          <w:delText xml:space="preserve"> </w:delText>
        </w:r>
        <w:r w:rsidR="004644F3" w:rsidRPr="004644F3" w:rsidDel="002F5F9B">
          <w:rPr>
            <w:rFonts w:eastAsia="Times New Roman" w:cs="Arial"/>
            <w:color w:val="FF0000"/>
            <w:lang w:eastAsia="es-ES"/>
          </w:rPr>
          <w:delText xml:space="preserve">#pidamos un histograma de los residuos </w:delText>
        </w:r>
      </w:del>
    </w:p>
    <w:p w14:paraId="59E286A2" w14:textId="77777777" w:rsidR="002B6AD3" w:rsidRPr="00417C7B" w:rsidDel="002F5F9B" w:rsidRDefault="002B6AD3" w:rsidP="002B6AD3">
      <w:pPr>
        <w:jc w:val="both"/>
        <w:rPr>
          <w:del w:id="177" w:author="Fernando Castro Vargas" w:date="2016-02-12T13:31:00Z"/>
          <w:rFonts w:eastAsia="Times New Roman" w:cs="Arial"/>
          <w:lang w:eastAsia="es-ES"/>
        </w:rPr>
      </w:pPr>
    </w:p>
    <w:p w14:paraId="6253E6AA" w14:textId="77777777" w:rsidR="002B6AD3" w:rsidRPr="00417C7B" w:rsidDel="002F5F9B" w:rsidRDefault="002B6AD3" w:rsidP="002B6AD3">
      <w:pPr>
        <w:rPr>
          <w:del w:id="178" w:author="Fernando Castro Vargas" w:date="2016-02-12T13:31:00Z"/>
          <w:rFonts w:eastAsia="Times New Roman" w:cs="Arial"/>
          <w:lang w:eastAsia="es-ES"/>
        </w:rPr>
      </w:pPr>
      <w:del w:id="179" w:author="Fernando Castro Vargas" w:date="2016-02-12T13:31:00Z">
        <w:r w:rsidRPr="00417C7B" w:rsidDel="002F5F9B">
          <w:rPr>
            <w:rFonts w:eastAsia="Times New Roman" w:cs="Arial"/>
            <w:noProof/>
            <w:lang w:eastAsia="es-PE"/>
          </w:rPr>
          <w:drawing>
            <wp:inline distT="0" distB="0" distL="0" distR="0" wp14:anchorId="351896DB" wp14:editId="0B601EF3">
              <wp:extent cx="2996268" cy="2990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539" cy="2997109"/>
                      </a:xfrm>
                      <a:prstGeom prst="rect">
                        <a:avLst/>
                      </a:prstGeom>
                      <a:noFill/>
                      <a:ln>
                        <a:noFill/>
                      </a:ln>
                    </pic:spPr>
                  </pic:pic>
                </a:graphicData>
              </a:graphic>
            </wp:inline>
          </w:drawing>
        </w:r>
      </w:del>
    </w:p>
    <w:p w14:paraId="47C50497" w14:textId="77777777" w:rsidR="002B6AD3" w:rsidRPr="00417C7B" w:rsidDel="002F5F9B" w:rsidRDefault="002B6AD3" w:rsidP="002B6AD3">
      <w:pPr>
        <w:rPr>
          <w:del w:id="180" w:author="Fernando Castro Vargas" w:date="2016-02-12T13:31:00Z"/>
          <w:rFonts w:eastAsia="Times New Roman" w:cs="Arial"/>
          <w:lang w:eastAsia="es-ES"/>
        </w:rPr>
      </w:pPr>
    </w:p>
    <w:p w14:paraId="6C4DDFDB" w14:textId="77777777" w:rsidR="002B6AD3" w:rsidRPr="00417C7B" w:rsidDel="002F5F9B" w:rsidRDefault="002B6AD3" w:rsidP="002B6AD3">
      <w:pPr>
        <w:rPr>
          <w:del w:id="181" w:author="Fernando Castro Vargas" w:date="2016-02-12T13:31:00Z"/>
          <w:rFonts w:eastAsia="Times New Roman" w:cs="Arial"/>
          <w:color w:val="2E74B5" w:themeColor="accent1" w:themeShade="BF"/>
          <w:lang w:eastAsia="es-ES"/>
        </w:rPr>
      </w:pPr>
      <w:del w:id="182" w:author="Fernando Castro Vargas" w:date="2016-02-12T13:31:00Z">
        <w:r w:rsidRPr="00417C7B" w:rsidDel="002F5F9B">
          <w:rPr>
            <w:rFonts w:eastAsia="Times New Roman" w:cs="Arial"/>
            <w:color w:val="2E74B5" w:themeColor="accent1" w:themeShade="BF"/>
            <w:lang w:eastAsia="es-ES"/>
          </w:rPr>
          <w:delText>install.packages("nortest")</w:delText>
        </w:r>
        <w:r w:rsidR="004644F3" w:rsidDel="002F5F9B">
          <w:rPr>
            <w:rFonts w:eastAsia="Times New Roman" w:cs="Arial"/>
            <w:color w:val="2E74B5" w:themeColor="accent1" w:themeShade="BF"/>
            <w:lang w:eastAsia="es-ES"/>
          </w:rPr>
          <w:delText xml:space="preserve"> </w:delText>
        </w:r>
        <w:r w:rsidR="004644F3" w:rsidRPr="004644F3" w:rsidDel="002F5F9B">
          <w:rPr>
            <w:rFonts w:eastAsia="Times New Roman" w:cs="Arial"/>
            <w:color w:val="FF0000"/>
            <w:lang w:eastAsia="es-ES"/>
          </w:rPr>
          <w:delText>#instalemos el paquete nortest para observar la normalidad</w:delText>
        </w:r>
      </w:del>
    </w:p>
    <w:p w14:paraId="0291CDF2" w14:textId="77777777" w:rsidR="002B6AD3" w:rsidRPr="004644F3" w:rsidDel="002F5F9B" w:rsidRDefault="002B6AD3" w:rsidP="002B6AD3">
      <w:pPr>
        <w:rPr>
          <w:del w:id="183" w:author="Fernando Castro Vargas" w:date="2016-02-12T13:31:00Z"/>
          <w:rFonts w:eastAsia="Times New Roman" w:cs="Arial"/>
          <w:color w:val="C45911" w:themeColor="accent2" w:themeShade="BF"/>
          <w:lang w:eastAsia="es-ES"/>
        </w:rPr>
      </w:pPr>
      <w:del w:id="184" w:author="Fernando Castro Vargas" w:date="2016-02-12T13:31:00Z">
        <w:r w:rsidRPr="00417C7B" w:rsidDel="002F5F9B">
          <w:rPr>
            <w:rFonts w:eastAsia="Times New Roman" w:cs="Arial"/>
            <w:color w:val="2E74B5" w:themeColor="accent1" w:themeShade="BF"/>
            <w:lang w:eastAsia="es-ES"/>
          </w:rPr>
          <w:delText>library(nortest)</w:delText>
        </w:r>
        <w:r w:rsidR="004644F3" w:rsidDel="002F5F9B">
          <w:rPr>
            <w:rFonts w:eastAsia="Times New Roman" w:cs="Arial"/>
            <w:color w:val="C45911" w:themeColor="accent2" w:themeShade="BF"/>
            <w:lang w:eastAsia="es-ES"/>
          </w:rPr>
          <w:delText xml:space="preserve"> </w:delText>
        </w:r>
        <w:r w:rsidR="004644F3" w:rsidRPr="004644F3" w:rsidDel="002F5F9B">
          <w:rPr>
            <w:rFonts w:eastAsia="Times New Roman" w:cs="Arial"/>
            <w:color w:val="FF0000"/>
            <w:lang w:eastAsia="es-ES"/>
          </w:rPr>
          <w:delText xml:space="preserve">#llamemos a la librería </w:delText>
        </w:r>
        <w:r w:rsidRPr="004644F3" w:rsidDel="002F5F9B">
          <w:rPr>
            <w:rFonts w:eastAsia="Times New Roman" w:cs="Arial"/>
            <w:color w:val="FF0000"/>
            <w:lang w:eastAsia="es-ES"/>
          </w:rPr>
          <w:delText xml:space="preserve"> </w:delText>
        </w:r>
      </w:del>
    </w:p>
    <w:p w14:paraId="2E967A48" w14:textId="77777777" w:rsidR="002B6AD3" w:rsidRPr="00417C7B" w:rsidDel="002F5F9B" w:rsidRDefault="002B6AD3" w:rsidP="002B6AD3">
      <w:pPr>
        <w:rPr>
          <w:del w:id="185" w:author="Fernando Castro Vargas" w:date="2016-02-12T13:31:00Z"/>
          <w:rFonts w:eastAsia="Times New Roman" w:cs="Arial"/>
          <w:color w:val="2E74B5" w:themeColor="accent1" w:themeShade="BF"/>
          <w:lang w:eastAsia="es-ES"/>
        </w:rPr>
      </w:pPr>
      <w:del w:id="186" w:author="Fernando Castro Vargas" w:date="2016-02-12T13:31:00Z">
        <w:r w:rsidRPr="00417C7B" w:rsidDel="002F5F9B">
          <w:rPr>
            <w:rFonts w:eastAsia="Times New Roman" w:cs="Arial"/>
            <w:color w:val="2E74B5" w:themeColor="accent1" w:themeShade="BF"/>
            <w:lang w:eastAsia="es-ES"/>
          </w:rPr>
          <w:delText>sf.test(res)</w:delText>
        </w:r>
        <w:r w:rsidR="004644F3" w:rsidDel="002F5F9B">
          <w:rPr>
            <w:rFonts w:eastAsia="Times New Roman" w:cs="Arial"/>
            <w:color w:val="2E74B5" w:themeColor="accent1" w:themeShade="BF"/>
            <w:lang w:eastAsia="es-ES"/>
          </w:rPr>
          <w:delText xml:space="preserve"> </w:delText>
        </w:r>
        <w:r w:rsidR="004644F3" w:rsidRPr="004644F3" w:rsidDel="002F5F9B">
          <w:rPr>
            <w:rFonts w:eastAsia="Times New Roman" w:cs="Arial"/>
            <w:color w:val="FF0000"/>
            <w:lang w:eastAsia="es-ES"/>
          </w:rPr>
          <w:delText>#pidamos el test de Shap</w:delText>
        </w:r>
        <w:r w:rsidR="004644F3" w:rsidDel="002F5F9B">
          <w:rPr>
            <w:rFonts w:eastAsia="Times New Roman" w:cs="Arial"/>
            <w:color w:val="FF0000"/>
            <w:lang w:eastAsia="es-ES"/>
          </w:rPr>
          <w:delText>iro, el tipo de prueba depende de la cantidad de casos.</w:delText>
        </w:r>
      </w:del>
    </w:p>
    <w:p w14:paraId="5DDDECEE" w14:textId="77777777" w:rsidR="002B6AD3" w:rsidRPr="00041ACE" w:rsidDel="002F5F9B" w:rsidRDefault="002B6AD3" w:rsidP="002B6AD3">
      <w:pPr>
        <w:rPr>
          <w:del w:id="187" w:author="Fernando Castro Vargas" w:date="2016-02-12T13:31:00Z"/>
          <w:rFonts w:eastAsia="Times New Roman" w:cs="Arial"/>
          <w:sz w:val="20"/>
          <w:lang w:val="en-US" w:eastAsia="es-ES"/>
        </w:rPr>
      </w:pPr>
      <w:del w:id="188" w:author="Fernando Castro Vargas" w:date="2016-02-12T13:31:00Z">
        <w:r w:rsidRPr="00417C7B" w:rsidDel="002F5F9B">
          <w:rPr>
            <w:rFonts w:eastAsia="Times New Roman" w:cs="Arial"/>
            <w:sz w:val="20"/>
            <w:lang w:eastAsia="es-ES"/>
          </w:rPr>
          <w:delText xml:space="preserve">        </w:delText>
        </w:r>
        <w:r w:rsidRPr="00041ACE" w:rsidDel="002F5F9B">
          <w:rPr>
            <w:rFonts w:eastAsia="Times New Roman" w:cs="Arial"/>
            <w:sz w:val="20"/>
            <w:lang w:val="en-US" w:eastAsia="es-ES"/>
          </w:rPr>
          <w:delText>Shapiro-Francia normality test</w:delText>
        </w:r>
      </w:del>
    </w:p>
    <w:p w14:paraId="25D74FF6" w14:textId="77777777" w:rsidR="002B6AD3" w:rsidRPr="00041ACE" w:rsidDel="002F5F9B" w:rsidRDefault="002B6AD3" w:rsidP="002B6AD3">
      <w:pPr>
        <w:rPr>
          <w:del w:id="189" w:author="Fernando Castro Vargas" w:date="2016-02-12T13:31:00Z"/>
          <w:rFonts w:eastAsia="Times New Roman" w:cs="Arial"/>
          <w:sz w:val="20"/>
          <w:lang w:val="en-US" w:eastAsia="es-ES"/>
        </w:rPr>
      </w:pPr>
      <w:del w:id="190" w:author="Fernando Castro Vargas" w:date="2016-02-12T13:31:00Z">
        <w:r w:rsidRPr="00041ACE" w:rsidDel="002F5F9B">
          <w:rPr>
            <w:rFonts w:eastAsia="Times New Roman" w:cs="Arial"/>
            <w:sz w:val="20"/>
            <w:lang w:val="en-US" w:eastAsia="es-ES"/>
          </w:rPr>
          <w:delText>data:  res</w:delText>
        </w:r>
      </w:del>
    </w:p>
    <w:p w14:paraId="5023609D" w14:textId="77777777" w:rsidR="002B6AD3" w:rsidRPr="00041ACE" w:rsidDel="002F5F9B" w:rsidRDefault="002B6AD3" w:rsidP="002B6AD3">
      <w:pPr>
        <w:rPr>
          <w:del w:id="191" w:author="Fernando Castro Vargas" w:date="2016-02-12T13:31:00Z"/>
          <w:rFonts w:eastAsia="Times New Roman" w:cs="Arial"/>
          <w:b/>
          <w:sz w:val="20"/>
          <w:lang w:val="en-US" w:eastAsia="es-ES"/>
        </w:rPr>
      </w:pPr>
      <w:del w:id="192" w:author="Fernando Castro Vargas" w:date="2016-02-12T13:31:00Z">
        <w:r w:rsidRPr="00041ACE" w:rsidDel="002F5F9B">
          <w:rPr>
            <w:rFonts w:eastAsia="Times New Roman" w:cs="Arial"/>
            <w:sz w:val="20"/>
            <w:lang w:val="en-US" w:eastAsia="es-ES"/>
          </w:rPr>
          <w:delText xml:space="preserve">W = 0.9555, </w:delText>
        </w:r>
        <w:r w:rsidRPr="00041ACE" w:rsidDel="002F5F9B">
          <w:rPr>
            <w:rFonts w:eastAsia="Times New Roman" w:cs="Arial"/>
            <w:b/>
            <w:sz w:val="20"/>
            <w:lang w:val="en-US" w:eastAsia="es-ES"/>
          </w:rPr>
          <w:delText>p-value = 0.3648</w:delText>
        </w:r>
      </w:del>
    </w:p>
    <w:p w14:paraId="783E557A" w14:textId="77777777" w:rsidR="002B6AD3" w:rsidRPr="00041ACE" w:rsidDel="002F5F9B" w:rsidRDefault="002B6AD3" w:rsidP="002B6AD3">
      <w:pPr>
        <w:rPr>
          <w:del w:id="193" w:author="Fernando Castro Vargas" w:date="2016-02-12T13:31:00Z"/>
          <w:rFonts w:eastAsia="Times New Roman" w:cs="Arial"/>
          <w:b/>
          <w:color w:val="2E74B5" w:themeColor="accent1" w:themeShade="BF"/>
          <w:sz w:val="20"/>
          <w:lang w:val="en-US" w:eastAsia="es-ES"/>
        </w:rPr>
      </w:pPr>
    </w:p>
    <w:p w14:paraId="0A621F7C" w14:textId="77777777" w:rsidR="002B6AD3" w:rsidRPr="00417C7B" w:rsidDel="002F5F9B" w:rsidRDefault="002B6AD3" w:rsidP="002B6AD3">
      <w:pPr>
        <w:rPr>
          <w:del w:id="194" w:author="Fernando Castro Vargas" w:date="2016-02-12T13:31:00Z"/>
          <w:rFonts w:eastAsia="Times New Roman" w:cs="Arial"/>
          <w:lang w:eastAsia="es-ES"/>
        </w:rPr>
      </w:pPr>
      <w:del w:id="195" w:author="Fernando Castro Vargas" w:date="2016-02-12T13:31:00Z">
        <w:r w:rsidRPr="00417C7B" w:rsidDel="002F5F9B">
          <w:rPr>
            <w:rFonts w:eastAsia="Times New Roman" w:cs="Arial"/>
            <w:lang w:eastAsia="es-ES"/>
          </w:rPr>
          <w:delText xml:space="preserve">Podemos afirmar se acepta la H0 de normalidad debido a que la significancia es mayor a 0.05. De esta forma, concluimos que existe normalidad en los errores del modelo. Ahora probemos algunos problemas teóricos como la </w:delText>
        </w:r>
        <w:r w:rsidRPr="00417C7B" w:rsidDel="002F5F9B">
          <w:rPr>
            <w:rFonts w:eastAsia="Times New Roman" w:cs="Arial"/>
            <w:i/>
            <w:lang w:eastAsia="es-ES"/>
          </w:rPr>
          <w:delText xml:space="preserve">homocedasticidad </w:delText>
        </w:r>
        <w:r w:rsidRPr="00417C7B" w:rsidDel="002F5F9B">
          <w:rPr>
            <w:rFonts w:eastAsia="Times New Roman" w:cs="Arial"/>
            <w:lang w:eastAsia="es-ES"/>
          </w:rPr>
          <w:delText xml:space="preserve">y la </w:delText>
        </w:r>
        <w:r w:rsidRPr="00417C7B" w:rsidDel="002F5F9B">
          <w:rPr>
            <w:rFonts w:eastAsia="Times New Roman" w:cs="Arial"/>
            <w:i/>
            <w:lang w:eastAsia="es-ES"/>
          </w:rPr>
          <w:delText xml:space="preserve">independencia de errores </w:delText>
        </w:r>
        <w:r w:rsidRPr="00417C7B" w:rsidDel="002F5F9B">
          <w:rPr>
            <w:rFonts w:eastAsia="Times New Roman" w:cs="Arial"/>
            <w:lang w:eastAsia="es-ES"/>
          </w:rPr>
          <w:delText xml:space="preserve">con los comandos </w:delText>
        </w:r>
        <w:r w:rsidRPr="00417C7B" w:rsidDel="002F5F9B">
          <w:rPr>
            <w:rFonts w:eastAsia="Times New Roman" w:cs="Arial"/>
            <w:i/>
            <w:lang w:eastAsia="es-ES"/>
          </w:rPr>
          <w:delText xml:space="preserve">spread.level.plot </w:delText>
        </w:r>
        <w:r w:rsidRPr="00417C7B" w:rsidDel="002F5F9B">
          <w:rPr>
            <w:rFonts w:eastAsia="Times New Roman" w:cs="Arial"/>
            <w:lang w:eastAsia="es-ES"/>
          </w:rPr>
          <w:delText xml:space="preserve">y </w:delText>
        </w:r>
        <w:r w:rsidRPr="00417C7B" w:rsidDel="002F5F9B">
          <w:rPr>
            <w:rFonts w:eastAsia="Times New Roman" w:cs="Arial"/>
            <w:i/>
            <w:lang w:eastAsia="es-ES"/>
          </w:rPr>
          <w:delText>dwtest</w:delText>
        </w:r>
        <w:r w:rsidRPr="00417C7B" w:rsidDel="002F5F9B">
          <w:rPr>
            <w:rFonts w:eastAsia="Times New Roman" w:cs="Arial"/>
            <w:lang w:eastAsia="es-ES"/>
          </w:rPr>
          <w:delText xml:space="preserve">. </w:delText>
        </w:r>
      </w:del>
    </w:p>
    <w:p w14:paraId="715E9CC1" w14:textId="77777777" w:rsidR="002B6AD3" w:rsidRPr="00417C7B" w:rsidDel="002F5F9B" w:rsidRDefault="002B6AD3" w:rsidP="002B6AD3">
      <w:pPr>
        <w:rPr>
          <w:del w:id="196" w:author="Fernando Castro Vargas" w:date="2016-02-12T13:31:00Z"/>
          <w:rFonts w:eastAsia="Times New Roman" w:cs="Arial"/>
          <w:lang w:eastAsia="es-ES"/>
        </w:rPr>
      </w:pPr>
    </w:p>
    <w:p w14:paraId="55B0879B" w14:textId="77777777" w:rsidR="002B6AD3" w:rsidRPr="00417C7B" w:rsidDel="002F5F9B" w:rsidRDefault="004644F3" w:rsidP="002B6AD3">
      <w:pPr>
        <w:rPr>
          <w:del w:id="197" w:author="Fernando Castro Vargas" w:date="2016-02-12T13:31:00Z"/>
          <w:rFonts w:eastAsia="Times New Roman" w:cs="Arial"/>
          <w:color w:val="2E74B5" w:themeColor="accent1" w:themeShade="BF"/>
          <w:lang w:eastAsia="es-ES"/>
        </w:rPr>
      </w:pPr>
      <w:del w:id="198" w:author="Fernando Castro Vargas" w:date="2016-02-12T13:31:00Z">
        <w:r w:rsidDel="002F5F9B">
          <w:rPr>
            <w:rFonts w:eastAsia="Times New Roman" w:cs="Arial"/>
            <w:color w:val="2E74B5" w:themeColor="accent1" w:themeShade="BF"/>
            <w:lang w:eastAsia="es-ES"/>
          </w:rPr>
          <w:delText>spread.level.plot(modelo3</w:delText>
        </w:r>
        <w:r w:rsidR="002B6AD3" w:rsidRPr="00417C7B" w:rsidDel="002F5F9B">
          <w:rPr>
            <w:rFonts w:eastAsia="Times New Roman" w:cs="Arial"/>
            <w:color w:val="2E74B5" w:themeColor="accent1" w:themeShade="BF"/>
            <w:lang w:eastAsia="es-ES"/>
          </w:rPr>
          <w:delText>)</w:delText>
        </w:r>
      </w:del>
    </w:p>
    <w:p w14:paraId="704F29EF" w14:textId="77777777" w:rsidR="002B6AD3" w:rsidRPr="00417C7B" w:rsidDel="002F5F9B" w:rsidRDefault="002B6AD3" w:rsidP="002B6AD3">
      <w:pPr>
        <w:rPr>
          <w:del w:id="199" w:author="Fernando Castro Vargas" w:date="2016-02-12T13:31:00Z"/>
          <w:rFonts w:eastAsia="Times New Roman" w:cs="Arial"/>
          <w:lang w:eastAsia="es-ES"/>
        </w:rPr>
      </w:pPr>
      <w:del w:id="200" w:author="Fernando Castro Vargas" w:date="2016-02-12T13:31:00Z">
        <w:r w:rsidRPr="00417C7B" w:rsidDel="002F5F9B">
          <w:rPr>
            <w:rFonts w:eastAsia="Times New Roman" w:cs="Arial"/>
            <w:noProof/>
            <w:lang w:eastAsia="es-PE"/>
          </w:rPr>
          <w:drawing>
            <wp:inline distT="0" distB="0" distL="0" distR="0" wp14:anchorId="019001C6" wp14:editId="0CA0A837">
              <wp:extent cx="3654684" cy="36480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749" cy="3651135"/>
                      </a:xfrm>
                      <a:prstGeom prst="rect">
                        <a:avLst/>
                      </a:prstGeom>
                      <a:noFill/>
                      <a:ln>
                        <a:noFill/>
                      </a:ln>
                    </pic:spPr>
                  </pic:pic>
                </a:graphicData>
              </a:graphic>
            </wp:inline>
          </w:drawing>
        </w:r>
      </w:del>
    </w:p>
    <w:p w14:paraId="2808B3DB" w14:textId="77777777" w:rsidR="002B6AD3" w:rsidRPr="00041ACE" w:rsidDel="002F5F9B" w:rsidRDefault="004644F3" w:rsidP="002B6AD3">
      <w:pPr>
        <w:rPr>
          <w:del w:id="201" w:author="Fernando Castro Vargas" w:date="2016-02-12T13:31:00Z"/>
          <w:rFonts w:eastAsia="Times New Roman" w:cs="Arial"/>
          <w:color w:val="2E74B5" w:themeColor="accent1" w:themeShade="BF"/>
          <w:lang w:val="en-US" w:eastAsia="es-ES"/>
        </w:rPr>
      </w:pPr>
      <w:del w:id="202" w:author="Fernando Castro Vargas" w:date="2016-02-12T13:31:00Z">
        <w:r w:rsidRPr="00041ACE" w:rsidDel="002F5F9B">
          <w:rPr>
            <w:rFonts w:eastAsia="Times New Roman" w:cs="Arial"/>
            <w:color w:val="2E74B5" w:themeColor="accent1" w:themeShade="BF"/>
            <w:lang w:val="en-US" w:eastAsia="es-ES"/>
          </w:rPr>
          <w:delText>ncvTest(modelo3</w:delText>
        </w:r>
        <w:r w:rsidR="002B6AD3" w:rsidRPr="00041ACE" w:rsidDel="002F5F9B">
          <w:rPr>
            <w:rFonts w:eastAsia="Times New Roman" w:cs="Arial"/>
            <w:color w:val="2E74B5" w:themeColor="accent1" w:themeShade="BF"/>
            <w:lang w:val="en-US" w:eastAsia="es-ES"/>
          </w:rPr>
          <w:delText>)</w:delText>
        </w:r>
      </w:del>
    </w:p>
    <w:p w14:paraId="70E8A01D" w14:textId="77777777" w:rsidR="002B6AD3" w:rsidRPr="00041ACE" w:rsidDel="002F5F9B" w:rsidRDefault="002B6AD3" w:rsidP="002B6AD3">
      <w:pPr>
        <w:rPr>
          <w:del w:id="203" w:author="Fernando Castro Vargas" w:date="2016-02-12T13:31:00Z"/>
          <w:rFonts w:eastAsia="Times New Roman" w:cs="Arial"/>
          <w:sz w:val="20"/>
          <w:lang w:val="en-US" w:eastAsia="es-ES"/>
        </w:rPr>
      </w:pPr>
      <w:del w:id="204" w:author="Fernando Castro Vargas" w:date="2016-02-12T13:31:00Z">
        <w:r w:rsidRPr="00041ACE" w:rsidDel="002F5F9B">
          <w:rPr>
            <w:rFonts w:eastAsia="Times New Roman" w:cs="Arial"/>
            <w:sz w:val="20"/>
            <w:lang w:val="en-US" w:eastAsia="es-ES"/>
          </w:rPr>
          <w:delText xml:space="preserve">Non-constant Variance Score Test </w:delText>
        </w:r>
      </w:del>
    </w:p>
    <w:p w14:paraId="27536449" w14:textId="77777777" w:rsidR="002B6AD3" w:rsidRPr="00041ACE" w:rsidDel="002F5F9B" w:rsidRDefault="002B6AD3" w:rsidP="002B6AD3">
      <w:pPr>
        <w:rPr>
          <w:del w:id="205" w:author="Fernando Castro Vargas" w:date="2016-02-12T13:31:00Z"/>
          <w:rFonts w:eastAsia="Times New Roman" w:cs="Arial"/>
          <w:sz w:val="20"/>
          <w:lang w:val="en-US" w:eastAsia="es-ES"/>
        </w:rPr>
      </w:pPr>
      <w:del w:id="206" w:author="Fernando Castro Vargas" w:date="2016-02-12T13:31:00Z">
        <w:r w:rsidRPr="00041ACE" w:rsidDel="002F5F9B">
          <w:rPr>
            <w:rFonts w:eastAsia="Times New Roman" w:cs="Arial"/>
            <w:sz w:val="20"/>
            <w:lang w:val="en-US" w:eastAsia="es-ES"/>
          </w:rPr>
          <w:delText xml:space="preserve">Variance formula: ~ fitted.values </w:delText>
        </w:r>
      </w:del>
    </w:p>
    <w:p w14:paraId="453AFFCA" w14:textId="77777777" w:rsidR="002B6AD3" w:rsidRPr="00041ACE" w:rsidDel="002F5F9B" w:rsidRDefault="002B6AD3" w:rsidP="002B6AD3">
      <w:pPr>
        <w:rPr>
          <w:del w:id="207" w:author="Fernando Castro Vargas" w:date="2016-02-12T13:31:00Z"/>
          <w:rFonts w:eastAsia="Times New Roman" w:cs="Arial"/>
          <w:sz w:val="20"/>
          <w:lang w:val="en-US" w:eastAsia="es-ES"/>
        </w:rPr>
      </w:pPr>
      <w:del w:id="208" w:author="Fernando Castro Vargas" w:date="2016-02-12T13:31:00Z">
        <w:r w:rsidRPr="00041ACE" w:rsidDel="002F5F9B">
          <w:rPr>
            <w:rFonts w:eastAsia="Times New Roman" w:cs="Arial"/>
            <w:sz w:val="20"/>
            <w:lang w:val="en-US" w:eastAsia="es-ES"/>
          </w:rPr>
          <w:delText xml:space="preserve">Chisquare = 2.306116    Df = 1     </w:delText>
        </w:r>
        <w:r w:rsidRPr="00041ACE" w:rsidDel="002F5F9B">
          <w:rPr>
            <w:rFonts w:eastAsia="Times New Roman" w:cs="Arial"/>
            <w:b/>
            <w:sz w:val="20"/>
            <w:lang w:val="en-US" w:eastAsia="es-ES"/>
          </w:rPr>
          <w:delText>p = 0.1288657</w:delText>
        </w:r>
      </w:del>
    </w:p>
    <w:p w14:paraId="0373B5DD" w14:textId="77777777" w:rsidR="002B6AD3" w:rsidRPr="00041ACE" w:rsidDel="002F5F9B" w:rsidRDefault="002B6AD3" w:rsidP="002B6AD3">
      <w:pPr>
        <w:rPr>
          <w:del w:id="209" w:author="Fernando Castro Vargas" w:date="2016-02-12T13:31:00Z"/>
          <w:rFonts w:eastAsia="Times New Roman" w:cs="Arial"/>
          <w:lang w:val="en-US" w:eastAsia="es-ES"/>
        </w:rPr>
      </w:pPr>
    </w:p>
    <w:p w14:paraId="09148BB9" w14:textId="77777777" w:rsidR="002B6AD3" w:rsidRPr="00041ACE" w:rsidDel="002F5F9B" w:rsidRDefault="004644F3" w:rsidP="002B6AD3">
      <w:pPr>
        <w:rPr>
          <w:del w:id="210" w:author="Fernando Castro Vargas" w:date="2016-02-12T13:31:00Z"/>
          <w:rFonts w:eastAsia="Times New Roman" w:cs="Arial"/>
          <w:color w:val="2E74B5" w:themeColor="accent1" w:themeShade="BF"/>
          <w:lang w:val="en-US" w:eastAsia="es-ES"/>
        </w:rPr>
      </w:pPr>
      <w:del w:id="211" w:author="Fernando Castro Vargas" w:date="2016-02-12T13:31:00Z">
        <w:r w:rsidRPr="00041ACE" w:rsidDel="002F5F9B">
          <w:rPr>
            <w:rFonts w:eastAsia="Times New Roman" w:cs="Arial"/>
            <w:color w:val="2E74B5" w:themeColor="accent1" w:themeShade="BF"/>
            <w:lang w:val="en-US" w:eastAsia="es-ES"/>
          </w:rPr>
          <w:delText>dwtest(modelo3</w:delText>
        </w:r>
        <w:r w:rsidR="002B6AD3" w:rsidRPr="00041ACE" w:rsidDel="002F5F9B">
          <w:rPr>
            <w:rFonts w:eastAsia="Times New Roman" w:cs="Arial"/>
            <w:color w:val="2E74B5" w:themeColor="accent1" w:themeShade="BF"/>
            <w:lang w:val="en-US" w:eastAsia="es-ES"/>
          </w:rPr>
          <w:delText>)</w:delText>
        </w:r>
      </w:del>
    </w:p>
    <w:p w14:paraId="7440E0AA" w14:textId="77777777" w:rsidR="002B6AD3" w:rsidRPr="00041ACE" w:rsidDel="002F5F9B" w:rsidRDefault="002B6AD3" w:rsidP="002B6AD3">
      <w:pPr>
        <w:rPr>
          <w:del w:id="212" w:author="Fernando Castro Vargas" w:date="2016-02-12T13:31:00Z"/>
          <w:rFonts w:eastAsia="Times New Roman" w:cs="Arial"/>
          <w:sz w:val="20"/>
          <w:lang w:val="en-US" w:eastAsia="es-ES"/>
        </w:rPr>
      </w:pPr>
      <w:del w:id="213" w:author="Fernando Castro Vargas" w:date="2016-02-12T13:31:00Z">
        <w:r w:rsidRPr="00041ACE" w:rsidDel="002F5F9B">
          <w:rPr>
            <w:rFonts w:eastAsia="Times New Roman" w:cs="Arial"/>
            <w:sz w:val="20"/>
            <w:lang w:val="en-US" w:eastAsia="es-ES"/>
          </w:rPr>
          <w:delText xml:space="preserve">        Durbin-Watson test</w:delText>
        </w:r>
      </w:del>
    </w:p>
    <w:p w14:paraId="77F7DD41" w14:textId="77777777" w:rsidR="002B6AD3" w:rsidRPr="00041ACE" w:rsidDel="002F5F9B" w:rsidRDefault="002B6AD3" w:rsidP="002B6AD3">
      <w:pPr>
        <w:rPr>
          <w:del w:id="214" w:author="Fernando Castro Vargas" w:date="2016-02-12T13:31:00Z"/>
          <w:rFonts w:eastAsia="Times New Roman" w:cs="Arial"/>
          <w:sz w:val="20"/>
          <w:lang w:val="en-US" w:eastAsia="es-ES"/>
        </w:rPr>
      </w:pPr>
      <w:del w:id="215" w:author="Fernando Castro Vargas" w:date="2016-02-12T13:31:00Z">
        <w:r w:rsidRPr="00041ACE" w:rsidDel="002F5F9B">
          <w:rPr>
            <w:rFonts w:eastAsia="Times New Roman" w:cs="Arial"/>
            <w:sz w:val="20"/>
            <w:lang w:val="en-US" w:eastAsia="es-ES"/>
          </w:rPr>
          <w:delText>data:  modelo4</w:delText>
        </w:r>
      </w:del>
    </w:p>
    <w:p w14:paraId="7AEFFE6C" w14:textId="77777777" w:rsidR="002B6AD3" w:rsidRPr="00041ACE" w:rsidDel="002F5F9B" w:rsidRDefault="002B6AD3" w:rsidP="002B6AD3">
      <w:pPr>
        <w:rPr>
          <w:del w:id="216" w:author="Fernando Castro Vargas" w:date="2016-02-12T13:31:00Z"/>
          <w:rFonts w:eastAsia="Times New Roman" w:cs="Arial"/>
          <w:b/>
          <w:sz w:val="20"/>
          <w:lang w:val="en-US" w:eastAsia="es-ES"/>
        </w:rPr>
      </w:pPr>
      <w:del w:id="217" w:author="Fernando Castro Vargas" w:date="2016-02-12T13:31:00Z">
        <w:r w:rsidRPr="00041ACE" w:rsidDel="002F5F9B">
          <w:rPr>
            <w:rFonts w:eastAsia="Times New Roman" w:cs="Arial"/>
            <w:sz w:val="20"/>
            <w:lang w:val="en-US" w:eastAsia="es-ES"/>
          </w:rPr>
          <w:delText xml:space="preserve">DW = 1.7343, </w:delText>
        </w:r>
        <w:r w:rsidRPr="00041ACE" w:rsidDel="002F5F9B">
          <w:rPr>
            <w:rFonts w:eastAsia="Times New Roman" w:cs="Arial"/>
            <w:b/>
            <w:sz w:val="20"/>
            <w:lang w:val="en-US" w:eastAsia="es-ES"/>
          </w:rPr>
          <w:delText>p-value = 0.2069</w:delText>
        </w:r>
      </w:del>
    </w:p>
    <w:p w14:paraId="64006028" w14:textId="77777777" w:rsidR="002B6AD3" w:rsidRPr="00041ACE" w:rsidDel="002F5F9B" w:rsidRDefault="002B6AD3" w:rsidP="002B6AD3">
      <w:pPr>
        <w:rPr>
          <w:del w:id="218" w:author="Fernando Castro Vargas" w:date="2016-02-12T13:31:00Z"/>
          <w:rFonts w:eastAsia="Times New Roman" w:cs="Arial"/>
          <w:sz w:val="20"/>
          <w:lang w:val="en-US" w:eastAsia="es-ES"/>
        </w:rPr>
      </w:pPr>
      <w:del w:id="219" w:author="Fernando Castro Vargas" w:date="2016-02-12T13:31:00Z">
        <w:r w:rsidRPr="00041ACE" w:rsidDel="002F5F9B">
          <w:rPr>
            <w:rFonts w:eastAsia="Times New Roman" w:cs="Arial"/>
            <w:sz w:val="20"/>
            <w:lang w:val="en-US" w:eastAsia="es-ES"/>
          </w:rPr>
          <w:delText>alternative hypothesis: true autocorrelation is greater than 0</w:delText>
        </w:r>
      </w:del>
    </w:p>
    <w:p w14:paraId="7D75C029" w14:textId="77777777" w:rsidR="002B6AD3" w:rsidRPr="00041ACE" w:rsidDel="002F5F9B" w:rsidRDefault="002B6AD3" w:rsidP="002B6AD3">
      <w:pPr>
        <w:rPr>
          <w:del w:id="220" w:author="Fernando Castro Vargas" w:date="2016-02-12T13:31:00Z"/>
          <w:rFonts w:eastAsia="Times New Roman" w:cs="Arial"/>
          <w:lang w:val="en-US" w:eastAsia="es-ES"/>
        </w:rPr>
      </w:pPr>
    </w:p>
    <w:p w14:paraId="2959D8BC" w14:textId="77777777" w:rsidR="00BF3057" w:rsidDel="002F5F9B" w:rsidRDefault="002B6AD3" w:rsidP="002B6AD3">
      <w:pPr>
        <w:jc w:val="both"/>
        <w:rPr>
          <w:del w:id="221" w:author="Fernando Castro Vargas" w:date="2016-02-12T13:31:00Z"/>
        </w:rPr>
      </w:pPr>
      <w:del w:id="222" w:author="Fernando Castro Vargas" w:date="2016-02-12T13:31:00Z">
        <w:r w:rsidRPr="00417C7B" w:rsidDel="002F5F9B">
          <w:rPr>
            <w:rFonts w:eastAsia="Times New Roman" w:cs="Arial"/>
            <w:lang w:eastAsia="es-ES"/>
          </w:rPr>
          <w:delText xml:space="preserve">La primera prueba sobre </w:delText>
        </w:r>
        <w:r w:rsidRPr="00417C7B" w:rsidDel="002F5F9B">
          <w:rPr>
            <w:rFonts w:eastAsia="Times New Roman" w:cs="Arial"/>
            <w:i/>
            <w:lang w:eastAsia="es-ES"/>
          </w:rPr>
          <w:delText xml:space="preserve">homocedasticidad </w:delText>
        </w:r>
        <w:r w:rsidRPr="00417C7B" w:rsidDel="002F5F9B">
          <w:rPr>
            <w:rFonts w:eastAsia="Times New Roman" w:cs="Arial"/>
            <w:lang w:eastAsia="es-ES"/>
          </w:rPr>
          <w:delText xml:space="preserve">nos señala que la significancia es mayor a 0.05; por lo tanto, podemos aceptar la H0. Concluimos, entonces, que existe homocedasticidad en las variables. La segunda prueba sobre </w:delText>
        </w:r>
        <w:r w:rsidRPr="00417C7B" w:rsidDel="002F5F9B">
          <w:rPr>
            <w:rFonts w:eastAsia="Times New Roman" w:cs="Arial"/>
            <w:i/>
            <w:lang w:eastAsia="es-ES"/>
          </w:rPr>
          <w:delText xml:space="preserve">independencia de errores </w:delText>
        </w:r>
        <w:r w:rsidRPr="00417C7B" w:rsidDel="002F5F9B">
          <w:rPr>
            <w:rFonts w:eastAsia="Times New Roman" w:cs="Arial"/>
            <w:lang w:eastAsia="es-ES"/>
          </w:rPr>
          <w:delText xml:space="preserve">nos muestra también una significancia mayor a 0.05; por lo tanto, se acepta la H0 y se concluye que no existe autocorrelación. </w:delText>
        </w:r>
        <w:r w:rsidRPr="00417C7B" w:rsidDel="002F5F9B">
          <w:delText>Estos son los clásicos requisitos que un modelo lineal debe superar para considerársele como uno válido.</w:delText>
        </w:r>
      </w:del>
    </w:p>
    <w:p w14:paraId="76DC773D" w14:textId="77777777" w:rsidR="00D04660" w:rsidDel="002F5F9B" w:rsidRDefault="00D04660" w:rsidP="002B6AD3">
      <w:pPr>
        <w:jc w:val="both"/>
        <w:rPr>
          <w:del w:id="223" w:author="Fernando Castro Vargas" w:date="2016-02-12T13:31:00Z"/>
        </w:rPr>
      </w:pPr>
    </w:p>
    <w:p w14:paraId="02D7624A" w14:textId="77777777" w:rsidR="00D04660" w:rsidDel="002F5F9B" w:rsidRDefault="00D04660" w:rsidP="00D04660">
      <w:pPr>
        <w:pStyle w:val="Ttulo1"/>
        <w:rPr>
          <w:del w:id="224" w:author="Fernando Castro Vargas" w:date="2016-02-12T13:31:00Z"/>
        </w:rPr>
      </w:pPr>
      <w:del w:id="225" w:author="Fernando Castro Vargas" w:date="2016-02-12T13:31:00Z">
        <w:r w:rsidDel="002F5F9B">
          <w:delText>Ejercicios</w:delText>
        </w:r>
      </w:del>
    </w:p>
    <w:p w14:paraId="1BE25F91" w14:textId="77777777" w:rsidR="00D04660" w:rsidRPr="00D04660" w:rsidDel="002F5F9B" w:rsidRDefault="00D04660" w:rsidP="00D04660">
      <w:pPr>
        <w:rPr>
          <w:del w:id="226" w:author="Fernando Castro Vargas" w:date="2016-02-12T13:31:00Z"/>
        </w:rPr>
      </w:pPr>
    </w:p>
    <w:p w14:paraId="5678F75F" w14:textId="77777777" w:rsidR="00D04660" w:rsidRPr="00D04660" w:rsidDel="002F5F9B" w:rsidRDefault="00D04660" w:rsidP="00D04660">
      <w:pPr>
        <w:pStyle w:val="Normal1"/>
        <w:jc w:val="both"/>
        <w:rPr>
          <w:del w:id="227" w:author="Fernando Castro Vargas" w:date="2016-02-12T13:31:00Z"/>
          <w:rFonts w:asciiTheme="minorHAnsi" w:hAnsiTheme="minorHAnsi"/>
        </w:rPr>
      </w:pPr>
      <w:del w:id="228" w:author="Fernando Castro Vargas" w:date="2016-02-12T13:31:00Z">
        <w:r w:rsidRPr="002C298C" w:rsidDel="002F5F9B">
          <w:rPr>
            <w:rFonts w:asciiTheme="minorHAnsi" w:hAnsiTheme="minorHAnsi"/>
            <w:b/>
            <w:sz w:val="24"/>
            <w:szCs w:val="24"/>
          </w:rPr>
          <w:delText>1.</w:delText>
        </w:r>
        <w:r w:rsidRPr="00D04660" w:rsidDel="002F5F9B">
          <w:rPr>
            <w:rFonts w:asciiTheme="minorHAnsi" w:hAnsiTheme="minorHAnsi"/>
          </w:rPr>
          <w:delText xml:space="preserve"> La literatura sobre comportamiento electoral, nos muestra distintas perspectivas para entender el comportamiento de los votantes. En el 2013, Andy Baker y Kenneth F. Greene analizaron la existencia de la relación entre algunos issues importantes y los candidatos a la presidencia de algunos países de América Latina y detectaron que los  votantes latinoamericanos suelen generar relaciones entre estos a la hora de votar. En ese sentido, y aterrizando, a las elecciones regionales y municipales 2014 en el Perú, podemos observar el caso de la municipalidad de Lima, cuyo candidato ganador fue el exalcalde Luis Castañeda Lossio, con resultados abrumadores respecto a sus más cercanos competidores.</w:delText>
        </w:r>
      </w:del>
    </w:p>
    <w:p w14:paraId="79B6E31B" w14:textId="77777777" w:rsidR="00D04660" w:rsidRPr="00D04660" w:rsidDel="002F5F9B" w:rsidRDefault="00D04660" w:rsidP="00D04660">
      <w:pPr>
        <w:pStyle w:val="Normal1"/>
        <w:jc w:val="both"/>
        <w:rPr>
          <w:del w:id="229" w:author="Fernando Castro Vargas" w:date="2016-02-12T13:31:00Z"/>
          <w:rFonts w:asciiTheme="minorHAnsi" w:hAnsiTheme="minorHAnsi"/>
        </w:rPr>
      </w:pPr>
    </w:p>
    <w:p w14:paraId="78337CB7" w14:textId="77777777" w:rsidR="00D04660" w:rsidRPr="00D04660" w:rsidDel="002F5F9B" w:rsidRDefault="00D04660" w:rsidP="00D04660">
      <w:pPr>
        <w:pStyle w:val="Normal1"/>
        <w:jc w:val="both"/>
        <w:rPr>
          <w:del w:id="230" w:author="Fernando Castro Vargas" w:date="2016-02-12T13:31:00Z"/>
          <w:rFonts w:asciiTheme="minorHAnsi" w:eastAsia="Times New Roman" w:hAnsiTheme="minorHAnsi"/>
          <w:i/>
        </w:rPr>
      </w:pPr>
      <w:del w:id="231" w:author="Fernando Castro Vargas" w:date="2016-02-12T13:31:00Z">
        <w:r w:rsidRPr="00D04660" w:rsidDel="002F5F9B">
          <w:rPr>
            <w:rFonts w:asciiTheme="minorHAnsi" w:eastAsia="Times New Roman" w:hAnsiTheme="minorHAnsi"/>
          </w:rPr>
          <w:delText xml:space="preserve">Ahora bien, en el presente ejercicio usted debe buscar los issues que más se relacionan al candidato Castañeda, para ello utilizará la base de datos “VotaciónCastañeda”, que proviene de la encuesta “Lima como vamos 2014” del IOP-PUCP, cuyo muestreo nos permite observar los resultados por cada distrito. La pregunta que usaremos para observar los issues prioritarios por cada distrito es: </w:delText>
        </w:r>
        <w:r w:rsidRPr="00D04660" w:rsidDel="002F5F9B">
          <w:rPr>
            <w:rFonts w:asciiTheme="minorHAnsi" w:eastAsia="Times New Roman" w:hAnsiTheme="minorHAnsi"/>
            <w:b/>
            <w:i/>
          </w:rPr>
          <w:delText>¿Cómo califica su nivel de satisfacción según aspectos que influyen en la calidad de vida en la ciudad de Lima?</w:delText>
        </w:r>
      </w:del>
    </w:p>
    <w:p w14:paraId="6A4466B3" w14:textId="77777777" w:rsidR="00D04660" w:rsidRPr="00D04660" w:rsidDel="002F5F9B" w:rsidRDefault="00D04660" w:rsidP="00D04660">
      <w:pPr>
        <w:pStyle w:val="Normal1"/>
        <w:jc w:val="both"/>
        <w:rPr>
          <w:del w:id="232" w:author="Fernando Castro Vargas" w:date="2016-02-12T13:31:00Z"/>
          <w:rFonts w:asciiTheme="minorHAnsi" w:eastAsia="Times New Roman" w:hAnsiTheme="minorHAnsi"/>
          <w:i/>
        </w:rPr>
      </w:pPr>
    </w:p>
    <w:p w14:paraId="5D24C25C" w14:textId="77777777" w:rsidR="00D04660" w:rsidDel="002F5F9B" w:rsidRDefault="00D04660" w:rsidP="00D04660">
      <w:pPr>
        <w:pStyle w:val="Normal1"/>
        <w:jc w:val="both"/>
        <w:rPr>
          <w:del w:id="233" w:author="Fernando Castro Vargas" w:date="2016-02-12T13:31:00Z"/>
          <w:rFonts w:asciiTheme="minorHAnsi" w:eastAsia="Times New Roman" w:hAnsiTheme="minorHAnsi"/>
        </w:rPr>
      </w:pPr>
      <w:del w:id="234" w:author="Fernando Castro Vargas" w:date="2016-02-12T13:31:00Z">
        <w:r w:rsidRPr="00D04660" w:rsidDel="002F5F9B">
          <w:rPr>
            <w:rFonts w:asciiTheme="minorHAnsi" w:eastAsia="Times New Roman" w:hAnsiTheme="minorHAnsi"/>
          </w:rPr>
          <w:delText>Cómo podemos observar esta pregunta busca dilucidar cuál es el nivel de satisfacción de los encuestados respecto a los problemas más comunes en Lima. Asimismo, observamos el informe de Ipsos en Setiembre del 2014 para ver qué issues se relacionan con las propuestas de cada candidatos, en el caso de la votación para Castañeda se observa que se le asocia primero, el transporte como el área principal en que se enfocan sus propuestas; seguido de Seguridad Ciudadana; Limpieza Pública; Comercio Ambulatorio e informalidad; Cultura y poder; y, finalmente, medio ambiente y áreas verdes. De esta forma, identificaremos algunos issues que coinciden, tanto en la relación con las propuestas de Castañeda y la insatisfacción por cada distrito sobre este punto.</w:delText>
        </w:r>
      </w:del>
    </w:p>
    <w:p w14:paraId="66411B63" w14:textId="77777777" w:rsidR="00FD4833" w:rsidRPr="00D04660" w:rsidDel="002F5F9B" w:rsidRDefault="00FD4833" w:rsidP="00D04660">
      <w:pPr>
        <w:pStyle w:val="Normal1"/>
        <w:jc w:val="both"/>
        <w:rPr>
          <w:del w:id="235" w:author="Fernando Castro Vargas" w:date="2016-02-12T13:31:00Z"/>
          <w:rFonts w:asciiTheme="minorHAnsi" w:hAnsiTheme="minorHAnsi"/>
        </w:rPr>
      </w:pPr>
    </w:p>
    <w:p w14:paraId="6AC4883E" w14:textId="77777777" w:rsidR="00D04660" w:rsidRPr="00D04660" w:rsidDel="002F5F9B" w:rsidRDefault="00D04660" w:rsidP="00D04660">
      <w:pPr>
        <w:pStyle w:val="Normal1"/>
        <w:jc w:val="both"/>
        <w:rPr>
          <w:del w:id="236" w:author="Fernando Castro Vargas" w:date="2016-02-12T13:31:00Z"/>
          <w:rFonts w:asciiTheme="minorHAnsi" w:eastAsia="Times New Roman" w:hAnsiTheme="minorHAnsi"/>
        </w:rPr>
      </w:pPr>
      <w:del w:id="237" w:author="Fernando Castro Vargas" w:date="2016-02-12T13:31:00Z">
        <w:r w:rsidRPr="00D04660" w:rsidDel="002F5F9B">
          <w:rPr>
            <w:rFonts w:asciiTheme="minorHAnsi" w:eastAsia="Times New Roman" w:hAnsiTheme="minorHAnsi"/>
          </w:rPr>
          <w:delText xml:space="preserve">Los cinco issues que tomaremos en cuenta son tráfico; seguridad; parques y áreas verdes; economía e informalidad y actividades culturales, que cumplirán las funciones de variables independientes, y tendrá que realizar una regresión lineal para observar si es que existe respuestas de causalidad entre el voto a Castañeda y la insatisfacción por los issues en cada distrito. De esta forma, tendrá que observar las variables significativas y cuanto explica la regresión. </w:delText>
        </w:r>
      </w:del>
    </w:p>
    <w:p w14:paraId="10ABA637" w14:textId="77777777" w:rsidR="00D04660" w:rsidRPr="00D04660" w:rsidDel="002F5F9B" w:rsidRDefault="00D04660" w:rsidP="00D04660">
      <w:pPr>
        <w:pStyle w:val="Normal1"/>
        <w:jc w:val="both"/>
        <w:rPr>
          <w:del w:id="238" w:author="Fernando Castro Vargas" w:date="2016-02-12T13:31:00Z"/>
          <w:rFonts w:asciiTheme="minorHAnsi" w:eastAsia="Times New Roman" w:hAnsiTheme="minorHAnsi" w:cs="Times New Roman"/>
        </w:rPr>
      </w:pPr>
    </w:p>
    <w:p w14:paraId="241450D7" w14:textId="77777777" w:rsidR="002C298C" w:rsidDel="002F5F9B" w:rsidRDefault="00D04660" w:rsidP="00D04660">
      <w:pPr>
        <w:pStyle w:val="Normal1"/>
        <w:jc w:val="both"/>
        <w:rPr>
          <w:del w:id="239" w:author="Fernando Castro Vargas" w:date="2016-02-12T13:31:00Z"/>
          <w:rFonts w:asciiTheme="minorHAnsi" w:eastAsia="Times New Roman" w:hAnsiTheme="minorHAnsi" w:cs="Times New Roman"/>
        </w:rPr>
      </w:pPr>
      <w:del w:id="240" w:author="Fernando Castro Vargas" w:date="2016-02-12T13:31:00Z">
        <w:r w:rsidRPr="002C298C" w:rsidDel="002F5F9B">
          <w:rPr>
            <w:rFonts w:asciiTheme="minorHAnsi" w:eastAsia="Times New Roman" w:hAnsiTheme="minorHAnsi" w:cs="Times New Roman"/>
            <w:b/>
            <w:sz w:val="24"/>
            <w:szCs w:val="24"/>
          </w:rPr>
          <w:delText>2.</w:delText>
        </w:r>
        <w:r w:rsidRPr="00D04660" w:rsidDel="002F5F9B">
          <w:rPr>
            <w:rFonts w:asciiTheme="minorHAnsi" w:eastAsia="Times New Roman" w:hAnsiTheme="minorHAnsi" w:cs="Times New Roman"/>
          </w:rPr>
          <w:delText xml:space="preserve"> </w:delText>
        </w:r>
        <w:r w:rsidR="008A2D85" w:rsidDel="002F5F9B">
          <w:rPr>
            <w:rFonts w:asciiTheme="minorHAnsi" w:eastAsia="Times New Roman" w:hAnsiTheme="minorHAnsi" w:cs="Times New Roman"/>
          </w:rPr>
          <w:delText xml:space="preserve"> </w:delText>
        </w:r>
        <w:r w:rsidRPr="00D04660" w:rsidDel="002F5F9B">
          <w:rPr>
            <w:rFonts w:asciiTheme="minorHAnsi" w:eastAsia="Times New Roman" w:hAnsiTheme="minorHAnsi" w:cs="Times New Roman"/>
          </w:rPr>
          <w:delText xml:space="preserve">Después de observar los resultados del ejercicio 1, usted tendrá que ver si la regresión lineal logra pasar los requisitos de casos y variables. De esta forma podrá identificar un caso outlier y tendrá que realizar la nueva regresión sin la presencia de esté; y observar cuanto explican, si existen algunos cambios en las variables significativas y, además, verificar nuevamente los requisitos. </w:delText>
        </w:r>
      </w:del>
    </w:p>
    <w:p w14:paraId="3A6E1F2C" w14:textId="77777777" w:rsidR="002C298C" w:rsidDel="002F5F9B" w:rsidRDefault="002C298C" w:rsidP="00D04660">
      <w:pPr>
        <w:pStyle w:val="Normal1"/>
        <w:jc w:val="both"/>
        <w:rPr>
          <w:del w:id="241" w:author="Fernando Castro Vargas" w:date="2016-02-12T13:31:00Z"/>
          <w:rFonts w:asciiTheme="minorHAnsi" w:eastAsia="Times New Roman" w:hAnsiTheme="minorHAnsi" w:cs="Times New Roman"/>
        </w:rPr>
      </w:pPr>
    </w:p>
    <w:p w14:paraId="2DAEB75F" w14:textId="77777777" w:rsidR="00D04660" w:rsidRPr="00D04660" w:rsidDel="002F5F9B" w:rsidRDefault="00D04660" w:rsidP="002B6AD3">
      <w:pPr>
        <w:jc w:val="both"/>
        <w:rPr>
          <w:del w:id="242" w:author="Fernando Castro Vargas" w:date="2016-02-12T13:31:00Z"/>
        </w:rPr>
      </w:pPr>
    </w:p>
    <w:p w14:paraId="22BD8FEE" w14:textId="77777777" w:rsidR="00D04660" w:rsidRDefault="00D04660" w:rsidP="002F5F9B">
      <w:pPr>
        <w:jc w:val="both"/>
        <w:pPrChange w:id="243" w:author="Fernando Castro Vargas" w:date="2016-02-12T13:31:00Z">
          <w:pPr>
            <w:jc w:val="both"/>
          </w:pPr>
        </w:pPrChange>
      </w:pPr>
      <w:bookmarkStart w:id="244" w:name="_GoBack"/>
      <w:bookmarkEnd w:id="244"/>
    </w:p>
    <w:sectPr w:rsidR="00D0466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Noam Dante Valentín López Villanes" w:date="2016-01-27T17:13:00Z" w:initials="NLV">
    <w:p w14:paraId="0A620650" w14:textId="77777777" w:rsidR="00A322A2" w:rsidRDefault="00A322A2">
      <w:pPr>
        <w:pStyle w:val="Textocomentario"/>
      </w:pPr>
      <w:r>
        <w:rPr>
          <w:rStyle w:val="Refdecomentario"/>
        </w:rPr>
        <w:annotationRef/>
      </w:r>
      <w:r>
        <w:t>Este ejemplo es erróneo porque el IDH se compone de esas variables con las que piensan regresionar.</w:t>
      </w:r>
    </w:p>
    <w:p w14:paraId="6D98D47F" w14:textId="77777777" w:rsidR="00A322A2" w:rsidRDefault="00A322A2">
      <w:pPr>
        <w:pStyle w:val="Textocomentario"/>
      </w:pPr>
      <w:r>
        <w:t>Digo que se compone porque el IDH es producto de la sumatoria de las variables que ustedes quieren poner como independientes. Habría que buscar otro ejemplo.</w:t>
      </w:r>
    </w:p>
  </w:comment>
  <w:comment w:id="8" w:author="Noam Dante Valentín López Villanes" w:date="2016-01-27T17:04:00Z" w:initials="NLV">
    <w:p w14:paraId="1B1CF723" w14:textId="77777777" w:rsidR="00041ACE" w:rsidRDefault="00041ACE">
      <w:pPr>
        <w:pStyle w:val="Textocomentario"/>
      </w:pPr>
      <w:r>
        <w:rPr>
          <w:rStyle w:val="Refdecomentario"/>
        </w:rPr>
        <w:annotationRef/>
      </w:r>
      <w:r>
        <w:t>Aquí me parece bien el uso de estas cajitas. Pero la idea sería que se hagan uno al comienzo, otro al intermedio y otro al final.</w:t>
      </w:r>
    </w:p>
  </w:comment>
  <w:comment w:id="34" w:author="Noam Dante Valentín López Villanes" w:date="2016-01-27T17:47:00Z" w:initials="NLV">
    <w:p w14:paraId="4141BBE0" w14:textId="77777777" w:rsidR="00382533" w:rsidRDefault="00382533">
      <w:pPr>
        <w:pStyle w:val="Textocomentario"/>
      </w:pPr>
      <w:r>
        <w:rPr>
          <w:rStyle w:val="Refdecomentario"/>
        </w:rPr>
        <w:annotationRef/>
      </w:r>
      <w:r>
        <w:t>El título está bien?</w:t>
      </w:r>
    </w:p>
    <w:p w14:paraId="11D16921" w14:textId="77777777" w:rsidR="00382533" w:rsidRDefault="00382533">
      <w:pPr>
        <w:pStyle w:val="Textocomentario"/>
      </w:pPr>
      <w:r>
        <w:t>No sería algo así como “requisitos de la regresión lineal?”</w:t>
      </w:r>
    </w:p>
    <w:p w14:paraId="29BAC7EB" w14:textId="77777777" w:rsidR="00382533" w:rsidRDefault="00382533">
      <w:pPr>
        <w:pStyle w:val="Textocomentario"/>
      </w:pPr>
      <w:r>
        <w:t>Veo que esta parte está ok. Podría mejorarse la redacción básicamente.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8D47F" w15:done="0"/>
  <w15:commentEx w15:paraId="1B1CF723" w15:done="0"/>
  <w15:commentEx w15:paraId="29BAC7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1C3E"/>
    <w:multiLevelType w:val="hybridMultilevel"/>
    <w:tmpl w:val="3362BA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F2658A"/>
    <w:multiLevelType w:val="hybridMultilevel"/>
    <w:tmpl w:val="B66CFF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EC2C61"/>
    <w:multiLevelType w:val="hybridMultilevel"/>
    <w:tmpl w:val="2A1E31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DD40F3E"/>
    <w:multiLevelType w:val="hybridMultilevel"/>
    <w:tmpl w:val="F404C0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stro Vargas">
    <w15:presenceInfo w15:providerId="Windows Live" w15:userId="72729a296bf33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D3"/>
    <w:rsid w:val="00041ACE"/>
    <w:rsid w:val="002B6AD3"/>
    <w:rsid w:val="002C298C"/>
    <w:rsid w:val="002F5F9B"/>
    <w:rsid w:val="00327E03"/>
    <w:rsid w:val="00382533"/>
    <w:rsid w:val="003E773A"/>
    <w:rsid w:val="00417C7B"/>
    <w:rsid w:val="004644F3"/>
    <w:rsid w:val="005E2A16"/>
    <w:rsid w:val="00645275"/>
    <w:rsid w:val="007E1879"/>
    <w:rsid w:val="008A2D85"/>
    <w:rsid w:val="00A322A2"/>
    <w:rsid w:val="00B574A6"/>
    <w:rsid w:val="00BB0B41"/>
    <w:rsid w:val="00D04660"/>
    <w:rsid w:val="00FB6A9C"/>
    <w:rsid w:val="00FD4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0EF7"/>
  <w15:docId w15:val="{5AF51FD8-90CA-4C75-9B98-C57B6385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D3"/>
    <w:rPr>
      <w:lang w:val="es-PE"/>
    </w:rPr>
  </w:style>
  <w:style w:type="paragraph" w:styleId="Ttulo1">
    <w:name w:val="heading 1"/>
    <w:basedOn w:val="Normal"/>
    <w:next w:val="Normal"/>
    <w:link w:val="Ttulo1Car"/>
    <w:uiPriority w:val="9"/>
    <w:qFormat/>
    <w:rsid w:val="002B6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AD3"/>
    <w:rPr>
      <w:rFonts w:asciiTheme="majorHAnsi" w:eastAsiaTheme="majorEastAsia" w:hAnsiTheme="majorHAnsi" w:cstheme="majorBidi"/>
      <w:color w:val="2E74B5" w:themeColor="accent1" w:themeShade="BF"/>
      <w:sz w:val="32"/>
      <w:szCs w:val="32"/>
      <w:lang w:val="es-PE"/>
    </w:rPr>
  </w:style>
  <w:style w:type="paragraph" w:styleId="Puesto">
    <w:name w:val="Title"/>
    <w:basedOn w:val="Normal"/>
    <w:next w:val="Normal"/>
    <w:link w:val="PuestoCar"/>
    <w:uiPriority w:val="10"/>
    <w:qFormat/>
    <w:rsid w:val="002B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B6AD3"/>
    <w:rPr>
      <w:rFonts w:asciiTheme="majorHAnsi" w:eastAsiaTheme="majorEastAsia" w:hAnsiTheme="majorHAnsi" w:cstheme="majorBidi"/>
      <w:spacing w:val="-10"/>
      <w:kern w:val="28"/>
      <w:sz w:val="56"/>
      <w:szCs w:val="56"/>
      <w:lang w:val="es-PE"/>
    </w:rPr>
  </w:style>
  <w:style w:type="table" w:styleId="Tablaconcuadrcula">
    <w:name w:val="Table Grid"/>
    <w:basedOn w:val="Tablanormal"/>
    <w:uiPriority w:val="39"/>
    <w:rsid w:val="00327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04660"/>
    <w:pPr>
      <w:spacing w:after="0" w:line="276" w:lineRule="auto"/>
    </w:pPr>
    <w:rPr>
      <w:rFonts w:ascii="Arial" w:eastAsia="Arial" w:hAnsi="Arial" w:cs="Arial"/>
      <w:color w:val="000000"/>
      <w:lang w:val="es-ES_tradnl" w:eastAsia="es-ES"/>
    </w:rPr>
  </w:style>
  <w:style w:type="character" w:styleId="Refdecomentario">
    <w:name w:val="annotation reference"/>
    <w:basedOn w:val="Fuentedeprrafopredeter"/>
    <w:uiPriority w:val="99"/>
    <w:semiHidden/>
    <w:unhideWhenUsed/>
    <w:rsid w:val="00041ACE"/>
    <w:rPr>
      <w:sz w:val="16"/>
      <w:szCs w:val="16"/>
    </w:rPr>
  </w:style>
  <w:style w:type="paragraph" w:styleId="Textocomentario">
    <w:name w:val="annotation text"/>
    <w:basedOn w:val="Normal"/>
    <w:link w:val="TextocomentarioCar"/>
    <w:uiPriority w:val="99"/>
    <w:semiHidden/>
    <w:unhideWhenUsed/>
    <w:rsid w:val="00041A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1ACE"/>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041ACE"/>
    <w:rPr>
      <w:b/>
      <w:bCs/>
    </w:rPr>
  </w:style>
  <w:style w:type="character" w:customStyle="1" w:styleId="AsuntodelcomentarioCar">
    <w:name w:val="Asunto del comentario Car"/>
    <w:basedOn w:val="TextocomentarioCar"/>
    <w:link w:val="Asuntodelcomentario"/>
    <w:uiPriority w:val="99"/>
    <w:semiHidden/>
    <w:rsid w:val="00041ACE"/>
    <w:rPr>
      <w:b/>
      <w:bCs/>
      <w:sz w:val="20"/>
      <w:szCs w:val="20"/>
      <w:lang w:val="es-PE"/>
    </w:rPr>
  </w:style>
  <w:style w:type="paragraph" w:styleId="Textodeglobo">
    <w:name w:val="Balloon Text"/>
    <w:basedOn w:val="Normal"/>
    <w:link w:val="TextodegloboCar"/>
    <w:uiPriority w:val="99"/>
    <w:semiHidden/>
    <w:unhideWhenUsed/>
    <w:rsid w:val="00041A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ACE"/>
    <w:rPr>
      <w:rFonts w:ascii="Tahoma" w:hAnsi="Tahoma" w:cs="Tahoma"/>
      <w:sz w:val="16"/>
      <w:szCs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2339</Words>
  <Characters>12870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Enrique Gutiérrez Vera</dc:creator>
  <cp:keywords/>
  <dc:description/>
  <cp:lastModifiedBy>Fernando Castro Vargas</cp:lastModifiedBy>
  <cp:revision>2</cp:revision>
  <dcterms:created xsi:type="dcterms:W3CDTF">2016-02-12T18:32:00Z</dcterms:created>
  <dcterms:modified xsi:type="dcterms:W3CDTF">2016-02-12T18:32:00Z</dcterms:modified>
</cp:coreProperties>
</file>