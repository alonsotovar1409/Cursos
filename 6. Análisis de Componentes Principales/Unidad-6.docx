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16" w:rsidRPr="00753EAB" w:rsidRDefault="00453416" w:rsidP="00453416">
      <w:pPr>
        <w:pStyle w:val="Ttulo1"/>
      </w:pPr>
      <w:r>
        <w:t xml:space="preserve">Unidad </w:t>
      </w:r>
      <w:r w:rsidRPr="00753EAB">
        <w:t>6: Construcción de Indicadores Complejos</w:t>
      </w:r>
    </w:p>
    <w:p w:rsidR="00453416" w:rsidRDefault="00453416" w:rsidP="00453416"/>
    <w:p w:rsidR="00C21B4A" w:rsidRDefault="00515FA3" w:rsidP="00C21B4A">
      <w:pPr>
        <w:jc w:val="both"/>
      </w:pPr>
      <w:r>
        <w:t xml:space="preserve">La Unión Europea está constituida como un organismo supranacional debido a que tiene potestad para decidir en materia pública sobre la totalidad de países que la conforman. Las decisiones son tomadas de manera conjunta a través del Consejo </w:t>
      </w:r>
      <w:r w:rsidR="00C21B4A">
        <w:t xml:space="preserve">Europeo y el Parlamento Europeo, que son órganos donde están representados los países miembros. De manera paralela, los miembros de la UE manejan cifras que les permiten adoptar disposiciones individuales haciendo uso pleno de su soberanía. </w:t>
      </w:r>
    </w:p>
    <w:p w:rsidR="0003579E" w:rsidRDefault="00C21B4A" w:rsidP="00C21B4A">
      <w:pPr>
        <w:jc w:val="both"/>
      </w:pPr>
      <w:r>
        <w:t>La siguiente base de datos presenta la recolección de algunos índices macroeconómicos de los países miembros de la Unión Europea utilizando como fuente</w:t>
      </w:r>
      <w:ins w:id="0" w:author="Noam Dante Valentín López Villanes" w:date="2016-01-27T11:23:00Z">
        <w:r w:rsidR="00ED0A0F">
          <w:t xml:space="preserve"> la base de datos del</w:t>
        </w:r>
      </w:ins>
      <w:del w:id="1" w:author="Noam Dante Valentín López Villanes" w:date="2016-01-27T11:23:00Z">
        <w:r w:rsidDel="00ED0A0F">
          <w:delText xml:space="preserve"> al</w:delText>
        </w:r>
      </w:del>
      <w:r>
        <w:t xml:space="preserve"> Fondo Monetario Internacional. Esta información </w:t>
      </w:r>
      <w:del w:id="2" w:author="Noam Dante Valentín López Villanes" w:date="2016-01-27T11:24:00Z">
        <w:r w:rsidDel="00ED0A0F">
          <w:delText xml:space="preserve">será </w:delText>
        </w:r>
      </w:del>
      <w:ins w:id="3" w:author="Noam Dante Valentín López Villanes" w:date="2016-01-27T11:24:00Z">
        <w:r w:rsidR="00ED0A0F">
          <w:t>es</w:t>
        </w:r>
        <w:r w:rsidR="00ED0A0F">
          <w:t xml:space="preserve"> </w:t>
        </w:r>
      </w:ins>
      <w:r>
        <w:t xml:space="preserve">relevante para los organismos encargados de establecer políticas públicas en materia económica a nivel interestatal. </w:t>
      </w:r>
    </w:p>
    <w:p w:rsidR="00453416" w:rsidRDefault="00453416" w:rsidP="00453416">
      <w:pPr>
        <w:pStyle w:val="Ttulo1"/>
      </w:pPr>
      <w:r>
        <w:t xml:space="preserve">Construcción de un Indicador y un Índice </w:t>
      </w:r>
    </w:p>
    <w:p w:rsidR="00453416" w:rsidRDefault="00453416" w:rsidP="00453416"/>
    <w:p w:rsidR="00453416" w:rsidRDefault="005C7A9B" w:rsidP="00453416">
      <w:pPr>
        <w:jc w:val="both"/>
        <w:rPr>
          <w:i/>
        </w:rPr>
      </w:pPr>
      <w:commentRangeStart w:id="4"/>
      <w:r>
        <w:t xml:space="preserve">En la estadística los </w:t>
      </w:r>
      <w:r w:rsidR="00453416">
        <w:rPr>
          <w:i/>
        </w:rPr>
        <w:t>indicadores e índices</w:t>
      </w:r>
      <w:r w:rsidR="00453416">
        <w:t xml:space="preserve"> nos permite</w:t>
      </w:r>
      <w:r>
        <w:t>n</w:t>
      </w:r>
      <w:r w:rsidR="00453416">
        <w:t xml:space="preserve"> crear una medición certera sobre conceptos cuyo grado de complejidad requiere un esfuerzo adicional para su sistematización. El primero es la versión cuantificada de un concepto; en otras palabras, los términos de medición de una variable compleja.</w:t>
      </w:r>
      <w:commentRangeEnd w:id="4"/>
      <w:r w:rsidR="00ED0A0F">
        <w:rPr>
          <w:rStyle w:val="Refdecomentario"/>
        </w:rPr>
        <w:commentReference w:id="4"/>
      </w:r>
      <w:r w:rsidR="00453416">
        <w:t xml:space="preserve"> Por otro lado, el índice equivale al conjunto de indicadores que nos permitirán cuantificar un concepto. Este concepto puede ser de tal complejidad que no siempre se va a poder medir con una sola variable. </w:t>
      </w:r>
      <w:r>
        <w:t>Esta variable requiere de un</w:t>
      </w:r>
      <w:r w:rsidR="00453416">
        <w:t xml:space="preserve"> conjunto de indicadores para generar una medición acertada puesto que ninguna variable por sí sola es capaz satisfacer sus distintas dimensiones conceptuales. Para crear </w:t>
      </w:r>
      <w:r w:rsidR="00453416">
        <w:rPr>
          <w:i/>
        </w:rPr>
        <w:t xml:space="preserve">indicadores e índices </w:t>
      </w:r>
      <w:r w:rsidR="00453416">
        <w:t xml:space="preserve">existen diversos métodos como el de máxima verosimilitud o el de análisis alfa. En esta oportunidad nos concentraremos en el </w:t>
      </w:r>
      <w:r w:rsidR="00453416">
        <w:rPr>
          <w:i/>
        </w:rPr>
        <w:t>Método de Componentes Principales</w:t>
      </w:r>
      <w:r w:rsidR="00453416">
        <w:t xml:space="preserve"> y nos enfocaremos en la técnica del </w:t>
      </w:r>
      <w:r w:rsidR="00453416">
        <w:rPr>
          <w:i/>
        </w:rPr>
        <w:t xml:space="preserve">Índice Aritmético </w:t>
      </w:r>
      <w:r w:rsidR="00453416">
        <w:t xml:space="preserve">y del </w:t>
      </w:r>
      <w:r w:rsidR="00453416">
        <w:rPr>
          <w:i/>
        </w:rPr>
        <w:t xml:space="preserve">Análisis Factorial. </w:t>
      </w:r>
    </w:p>
    <w:p w:rsidR="00026823" w:rsidRDefault="00026823" w:rsidP="00453416">
      <w:pPr>
        <w:jc w:val="both"/>
      </w:pPr>
      <w:ins w:id="5" w:author="Noam Dante Valentín López Villanes" w:date="2016-01-27T11:49:00Z">
        <w:r>
          <w:t xml:space="preserve">Podrían resumir mi clase: </w:t>
        </w:r>
      </w:ins>
      <w:r>
        <w:t xml:space="preserve"> </w:t>
      </w:r>
    </w:p>
    <w:p w:rsidR="00453416" w:rsidRDefault="00026823" w:rsidP="00453416">
      <w:pPr>
        <w:jc w:val="both"/>
      </w:pPr>
      <w:hyperlink r:id="rId7" w:history="1">
        <w:r w:rsidRPr="00A04FEA">
          <w:rPr>
            <w:rStyle w:val="Hipervnculo"/>
          </w:rPr>
          <w:t>http://prezi.com/4ae3t2vnbf7i/?utm_campaign=share&amp;utm_medium=copy&amp;rc=ex0share</w:t>
        </w:r>
      </w:hyperlink>
      <w:r>
        <w:t xml:space="preserve"> </w:t>
      </w:r>
    </w:p>
    <w:p w:rsidR="00453416" w:rsidRDefault="00453416" w:rsidP="00453416">
      <w:pPr>
        <w:pStyle w:val="Ttulo1"/>
      </w:pPr>
      <w:commentRangeStart w:id="6"/>
      <w:r>
        <w:t xml:space="preserve">Análisis Factorial </w:t>
      </w:r>
      <w:commentRangeEnd w:id="6"/>
      <w:r w:rsidR="00026823">
        <w:rPr>
          <w:rStyle w:val="Refdecomentario"/>
          <w:rFonts w:asciiTheme="minorHAnsi" w:eastAsiaTheme="minorHAnsi" w:hAnsiTheme="minorHAnsi" w:cstheme="minorBidi"/>
          <w:color w:val="auto"/>
        </w:rPr>
        <w:commentReference w:id="6"/>
      </w:r>
    </w:p>
    <w:p w:rsidR="00453416" w:rsidRDefault="00816E51" w:rsidP="00453416">
      <w:pPr>
        <w:rPr>
          <w:ins w:id="7" w:author="Noam Dante Valentín López Villanes" w:date="2016-01-27T11:56:00Z"/>
        </w:rPr>
      </w:pPr>
      <w:ins w:id="8" w:author="Noam Dante Valentín López Villanes" w:date="2016-01-27T11:56:00Z">
        <w:r>
          <w:t>Para esto por favor copien, peguen y editen lo que está aquí:</w:t>
        </w:r>
      </w:ins>
    </w:p>
    <w:p w:rsidR="00816E51" w:rsidRDefault="00816E51" w:rsidP="00453416">
      <w:pPr>
        <w:rPr>
          <w:ins w:id="9" w:author="Noam Dante Valentín López Villanes" w:date="2016-01-27T11:56:00Z"/>
        </w:rPr>
      </w:pPr>
      <w:hyperlink r:id="rId8" w:history="1">
        <w:r w:rsidRPr="00A04FEA">
          <w:rPr>
            <w:rStyle w:val="Hipervnculo"/>
          </w:rPr>
          <w:t>https://www.dropbox.com/s/gug3zu9a74j3ko7/QU%C3%89%20ES%20EL%20AN%C3%81LISIS%20FACTORIAL.docx?dl=0</w:t>
        </w:r>
      </w:hyperlink>
      <w:r>
        <w:t xml:space="preserve"> </w:t>
      </w:r>
    </w:p>
    <w:p w:rsidR="006D3B37" w:rsidRDefault="006D3B37" w:rsidP="00453416">
      <w:pPr>
        <w:jc w:val="both"/>
        <w:rPr>
          <w:ins w:id="10" w:author="Noam Dante Valentín López Villanes" w:date="2016-01-27T11:41:00Z"/>
        </w:rPr>
      </w:pPr>
    </w:p>
    <w:p w:rsidR="006D3B37" w:rsidRDefault="006D3B37" w:rsidP="00453416">
      <w:pPr>
        <w:jc w:val="both"/>
        <w:rPr>
          <w:ins w:id="11" w:author="Noam Dante Valentín López Villanes" w:date="2016-01-27T11:41:00Z"/>
        </w:rPr>
      </w:pPr>
    </w:p>
    <w:p w:rsidR="00453416" w:rsidRDefault="00453416" w:rsidP="00453416">
      <w:pPr>
        <w:jc w:val="both"/>
      </w:pPr>
      <w:commentRangeStart w:id="12"/>
      <w:r>
        <w:t xml:space="preserve">En este caso hipotético, este análisis nos permitiría formar ya un primer par de indicadores bajo los nombres de </w:t>
      </w:r>
      <w:r>
        <w:rPr>
          <w:i/>
        </w:rPr>
        <w:t xml:space="preserve">gastos de élites conservadores </w:t>
      </w:r>
      <w:r>
        <w:t xml:space="preserve">y </w:t>
      </w:r>
      <w:r>
        <w:rPr>
          <w:i/>
        </w:rPr>
        <w:t xml:space="preserve">gastos de élites progresistas </w:t>
      </w:r>
      <w:r>
        <w:t xml:space="preserve">en nuestro camino a construir el indicador sobre la influencia de las élites. Ahora veamos cómo funciona el Análisis Factorial en el software con la base de datos UEunidad2. </w:t>
      </w:r>
      <w:commentRangeEnd w:id="12"/>
      <w:r w:rsidR="00026823">
        <w:rPr>
          <w:rStyle w:val="Refdecomentario"/>
        </w:rPr>
        <w:commentReference w:id="12"/>
      </w:r>
    </w:p>
    <w:p w:rsidR="00453416" w:rsidRPr="006B25A5" w:rsidRDefault="00453416" w:rsidP="00453416">
      <w:pPr>
        <w:jc w:val="both"/>
      </w:pPr>
      <w:r w:rsidRPr="00161A1C">
        <w:rPr>
          <w:noProof/>
          <w:color w:val="2E74B5" w:themeColor="accent1" w:themeShade="BF"/>
          <w:sz w:val="24"/>
          <w:lang w:eastAsia="es-PE"/>
        </w:rPr>
        <w:lastRenderedPageBreak/>
        <mc:AlternateContent>
          <mc:Choice Requires="wps">
            <w:drawing>
              <wp:anchor distT="45720" distB="45720" distL="114300" distR="114300" simplePos="0" relativeHeight="251659264" behindDoc="0" locked="0" layoutInCell="1" allowOverlap="1" wp14:anchorId="0272DA4B" wp14:editId="0B2D2413">
                <wp:simplePos x="0" y="0"/>
                <wp:positionH relativeFrom="margin">
                  <wp:align>right</wp:align>
                </wp:positionH>
                <wp:positionV relativeFrom="paragraph">
                  <wp:posOffset>862330</wp:posOffset>
                </wp:positionV>
                <wp:extent cx="5381625" cy="762000"/>
                <wp:effectExtent l="0" t="0" r="28575"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2000"/>
                        </a:xfrm>
                        <a:prstGeom prst="rect">
                          <a:avLst/>
                        </a:prstGeom>
                        <a:solidFill>
                          <a:srgbClr val="FFFFFF"/>
                        </a:solidFill>
                        <a:ln w="9525">
                          <a:solidFill>
                            <a:srgbClr val="000000"/>
                          </a:solidFill>
                          <a:miter lim="800000"/>
                          <a:headEnd/>
                          <a:tailEnd/>
                        </a:ln>
                      </wps:spPr>
                      <wps:txbx>
                        <w:txbxContent>
                          <w:p w:rsidR="00453416" w:rsidRDefault="00453416" w:rsidP="00453416">
                            <w:pPr>
                              <w:rPr>
                                <w:sz w:val="24"/>
                              </w:rPr>
                            </w:pPr>
                            <w:del w:id="13" w:author="Noam Dante Valentín López Villanes" w:date="2016-01-27T12:10:00Z">
                              <w:r w:rsidRPr="009139B6" w:rsidDel="00C83CB5">
                                <w:rPr>
                                  <w:sz w:val="24"/>
                                </w:rPr>
                                <w:delText>A</w:delText>
                              </w:r>
                              <w:r w:rsidDel="00C83CB5">
                                <w:rPr>
                                  <w:sz w:val="24"/>
                                </w:rPr>
                                <w:delText xml:space="preserve">briendo </w:delText>
                              </w:r>
                            </w:del>
                            <w:ins w:id="14" w:author="Noam Dante Valentín López Villanes" w:date="2016-01-27T12:10:00Z">
                              <w:r w:rsidR="00C83CB5">
                                <w:rPr>
                                  <w:sz w:val="24"/>
                                </w:rPr>
                                <w:t xml:space="preserve">Recordemos que </w:t>
                              </w:r>
                            </w:ins>
                            <w:ins w:id="15" w:author="Noam Dante Valentín López Villanes" w:date="2016-01-27T12:11:00Z">
                              <w:r w:rsidR="00C83CB5">
                                <w:rPr>
                                  <w:sz w:val="24"/>
                                </w:rPr>
                                <w:t>p</w:t>
                              </w:r>
                            </w:ins>
                            <w:ins w:id="16" w:author="Noam Dante Valentín López Villanes" w:date="2016-01-27T12:10:00Z">
                              <w:r w:rsidR="00C83CB5">
                                <w:rPr>
                                  <w:sz w:val="24"/>
                                </w:rPr>
                                <w:t>ara abrir la</w:t>
                              </w:r>
                              <w:r w:rsidR="00C83CB5">
                                <w:rPr>
                                  <w:sz w:val="24"/>
                                </w:rPr>
                                <w:t xml:space="preserve"> </w:t>
                              </w:r>
                            </w:ins>
                            <w:r>
                              <w:rPr>
                                <w:sz w:val="24"/>
                              </w:rPr>
                              <w:t>base de datos de indicadores financieros de la Unión Europea</w:t>
                            </w:r>
                            <w:ins w:id="17" w:author="Noam Dante Valentín López Villanes" w:date="2016-01-27T12:11:00Z">
                              <w:r w:rsidR="00C83CB5">
                                <w:rPr>
                                  <w:sz w:val="24"/>
                                </w:rPr>
                                <w:t xml:space="preserve"> que está guardado en SPSS utilizamos el </w:t>
                              </w:r>
                            </w:ins>
                            <w:del w:id="18" w:author="Noam Dante Valentín López Villanes" w:date="2016-01-27T12:10:00Z">
                              <w:r w:rsidDel="00C83CB5">
                                <w:rPr>
                                  <w:i/>
                                  <w:sz w:val="24"/>
                                </w:rPr>
                                <w:delText xml:space="preserve">. </w:delText>
                              </w:r>
                              <w:r w:rsidDel="00C83CB5">
                                <w:rPr>
                                  <w:sz w:val="24"/>
                                </w:rPr>
                                <w:delText>Se</w:delText>
                              </w:r>
                            </w:del>
                            <w:del w:id="19" w:author="Noam Dante Valentín López Villanes" w:date="2016-01-27T12:11:00Z">
                              <w:r w:rsidDel="00C83CB5">
                                <w:rPr>
                                  <w:sz w:val="24"/>
                                </w:rPr>
                                <w:delText xml:space="preserve"> utiliza </w:delText>
                              </w:r>
                            </w:del>
                            <w:proofErr w:type="spellStart"/>
                            <w:r>
                              <w:rPr>
                                <w:sz w:val="24"/>
                              </w:rPr>
                              <w:t>el</w:t>
                            </w:r>
                            <w:proofErr w:type="spellEnd"/>
                            <w:r>
                              <w:rPr>
                                <w:sz w:val="24"/>
                              </w:rPr>
                              <w:t xml:space="preserve"> paquete </w:t>
                            </w:r>
                            <w:proofErr w:type="spellStart"/>
                            <w:r>
                              <w:rPr>
                                <w:i/>
                                <w:sz w:val="24"/>
                              </w:rPr>
                              <w:t>foreign</w:t>
                            </w:r>
                            <w:proofErr w:type="spellEnd"/>
                            <w:ins w:id="20" w:author="Noam Dante Valentín López Villanes" w:date="2016-01-27T12:11:00Z">
                              <w:r w:rsidR="00C83CB5">
                                <w:rPr>
                                  <w:i/>
                                  <w:sz w:val="24"/>
                                </w:rPr>
                                <w:t>.</w:t>
                              </w:r>
                            </w:ins>
                            <w:r>
                              <w:rPr>
                                <w:sz w:val="24"/>
                              </w:rPr>
                              <w:t xml:space="preserve"> </w:t>
                            </w:r>
                            <w:del w:id="21" w:author="Noam Dante Valentín López Villanes" w:date="2016-01-27T12:11:00Z">
                              <w:r w:rsidDel="00C83CB5">
                                <w:rPr>
                                  <w:sz w:val="24"/>
                                </w:rPr>
                                <w:delText>para exportar data de SPSS.</w:delText>
                              </w:r>
                            </w:del>
                          </w:p>
                          <w:p w:rsidR="00453416" w:rsidRDefault="00453416" w:rsidP="00453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2.55pt;margin-top:67.9pt;width:423.75pt;height:6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">
                <v:textbox>
                  <w:txbxContent>
                    <w:p w:rsidR="00453416" w:rsidRDefault="00453416" w:rsidP="00453416">
                      <w:pPr>
                        <w:rPr>
                          <w:sz w:val="24"/>
                        </w:rPr>
                      </w:pPr>
                      <w:del w:id="22" w:author="Noam Dante Valentín López Villanes" w:date="2016-01-27T12:10:00Z">
                        <w:r w:rsidRPr="009139B6" w:rsidDel="00C83CB5">
                          <w:rPr>
                            <w:sz w:val="24"/>
                          </w:rPr>
                          <w:delText>A</w:delText>
                        </w:r>
                        <w:r w:rsidDel="00C83CB5">
                          <w:rPr>
                            <w:sz w:val="24"/>
                          </w:rPr>
                          <w:delText xml:space="preserve">briendo </w:delText>
                        </w:r>
                      </w:del>
                      <w:ins w:id="23" w:author="Noam Dante Valentín López Villanes" w:date="2016-01-27T12:10:00Z">
                        <w:r w:rsidR="00C83CB5">
                          <w:rPr>
                            <w:sz w:val="24"/>
                          </w:rPr>
                          <w:t xml:space="preserve">Recordemos que </w:t>
                        </w:r>
                      </w:ins>
                      <w:ins w:id="24" w:author="Noam Dante Valentín López Villanes" w:date="2016-01-27T12:11:00Z">
                        <w:r w:rsidR="00C83CB5">
                          <w:rPr>
                            <w:sz w:val="24"/>
                          </w:rPr>
                          <w:t>p</w:t>
                        </w:r>
                      </w:ins>
                      <w:ins w:id="25" w:author="Noam Dante Valentín López Villanes" w:date="2016-01-27T12:10:00Z">
                        <w:r w:rsidR="00C83CB5">
                          <w:rPr>
                            <w:sz w:val="24"/>
                          </w:rPr>
                          <w:t>ara abrir la</w:t>
                        </w:r>
                        <w:r w:rsidR="00C83CB5">
                          <w:rPr>
                            <w:sz w:val="24"/>
                          </w:rPr>
                          <w:t xml:space="preserve"> </w:t>
                        </w:r>
                      </w:ins>
                      <w:r>
                        <w:rPr>
                          <w:sz w:val="24"/>
                        </w:rPr>
                        <w:t>base de datos de indicadores financieros de la Unión Europea</w:t>
                      </w:r>
                      <w:ins w:id="26" w:author="Noam Dante Valentín López Villanes" w:date="2016-01-27T12:11:00Z">
                        <w:r w:rsidR="00C83CB5">
                          <w:rPr>
                            <w:sz w:val="24"/>
                          </w:rPr>
                          <w:t xml:space="preserve"> que está guardado en SPSS utilizamos el </w:t>
                        </w:r>
                      </w:ins>
                      <w:del w:id="27" w:author="Noam Dante Valentín López Villanes" w:date="2016-01-27T12:10:00Z">
                        <w:r w:rsidDel="00C83CB5">
                          <w:rPr>
                            <w:i/>
                            <w:sz w:val="24"/>
                          </w:rPr>
                          <w:delText xml:space="preserve">. </w:delText>
                        </w:r>
                        <w:r w:rsidDel="00C83CB5">
                          <w:rPr>
                            <w:sz w:val="24"/>
                          </w:rPr>
                          <w:delText>Se</w:delText>
                        </w:r>
                      </w:del>
                      <w:del w:id="28" w:author="Noam Dante Valentín López Villanes" w:date="2016-01-27T12:11:00Z">
                        <w:r w:rsidDel="00C83CB5">
                          <w:rPr>
                            <w:sz w:val="24"/>
                          </w:rPr>
                          <w:delText xml:space="preserve"> utiliza </w:delText>
                        </w:r>
                      </w:del>
                      <w:proofErr w:type="spellStart"/>
                      <w:r>
                        <w:rPr>
                          <w:sz w:val="24"/>
                        </w:rPr>
                        <w:t>el</w:t>
                      </w:r>
                      <w:proofErr w:type="spellEnd"/>
                      <w:r>
                        <w:rPr>
                          <w:sz w:val="24"/>
                        </w:rPr>
                        <w:t xml:space="preserve"> paquete </w:t>
                      </w:r>
                      <w:proofErr w:type="spellStart"/>
                      <w:r>
                        <w:rPr>
                          <w:i/>
                          <w:sz w:val="24"/>
                        </w:rPr>
                        <w:t>foreign</w:t>
                      </w:r>
                      <w:proofErr w:type="spellEnd"/>
                      <w:ins w:id="29" w:author="Noam Dante Valentín López Villanes" w:date="2016-01-27T12:11:00Z">
                        <w:r w:rsidR="00C83CB5">
                          <w:rPr>
                            <w:i/>
                            <w:sz w:val="24"/>
                          </w:rPr>
                          <w:t>.</w:t>
                        </w:r>
                      </w:ins>
                      <w:r>
                        <w:rPr>
                          <w:sz w:val="24"/>
                        </w:rPr>
                        <w:t xml:space="preserve"> </w:t>
                      </w:r>
                      <w:del w:id="30" w:author="Noam Dante Valentín López Villanes" w:date="2016-01-27T12:11:00Z">
                        <w:r w:rsidDel="00C83CB5">
                          <w:rPr>
                            <w:sz w:val="24"/>
                          </w:rPr>
                          <w:delText>para exportar data de SPSS.</w:delText>
                        </w:r>
                      </w:del>
                    </w:p>
                    <w:p w:rsidR="00453416" w:rsidRDefault="00453416" w:rsidP="00453416"/>
                  </w:txbxContent>
                </v:textbox>
                <w10:wrap type="square" anchorx="margin"/>
              </v:shape>
            </w:pict>
          </mc:Fallback>
        </mc:AlternateContent>
      </w:r>
      <w:r>
        <w:t xml:space="preserve">Esta base de datos presenta como casos a los países de la Unión Europea y algunos de sus índices financieros internacionales como </w:t>
      </w:r>
      <w:r>
        <w:rPr>
          <w:i/>
        </w:rPr>
        <w:t xml:space="preserve">the Government Bonds </w:t>
      </w:r>
      <w:r>
        <w:t xml:space="preserve">y </w:t>
      </w:r>
      <w:r>
        <w:rPr>
          <w:i/>
        </w:rPr>
        <w:t xml:space="preserve">the Value of Exports and Imports </w:t>
      </w:r>
      <w:r>
        <w:t xml:space="preserve">como variables. </w:t>
      </w:r>
    </w:p>
    <w:p w:rsidR="00453416" w:rsidRDefault="00453416" w:rsidP="00453416">
      <w:pPr>
        <w:rPr>
          <w:color w:val="2E74B5" w:themeColor="accent1" w:themeShade="BF"/>
        </w:rPr>
      </w:pPr>
    </w:p>
    <w:p w:rsidR="00453416" w:rsidRPr="00606949" w:rsidRDefault="00453416" w:rsidP="00453416">
      <w:pPr>
        <w:rPr>
          <w:color w:val="2E74B5" w:themeColor="accent1" w:themeShade="BF"/>
        </w:rPr>
      </w:pPr>
      <w:proofErr w:type="gramStart"/>
      <w:r w:rsidRPr="00606949">
        <w:rPr>
          <w:color w:val="2E74B5" w:themeColor="accent1" w:themeShade="BF"/>
        </w:rPr>
        <w:t>library(</w:t>
      </w:r>
      <w:proofErr w:type="gramEnd"/>
      <w:r w:rsidRPr="00606949">
        <w:rPr>
          <w:color w:val="2E74B5" w:themeColor="accent1" w:themeShade="BF"/>
        </w:rPr>
        <w:t>foreign)</w:t>
      </w:r>
    </w:p>
    <w:p w:rsidR="00453416" w:rsidDel="00C83CB5" w:rsidRDefault="00453416" w:rsidP="00453416">
      <w:pPr>
        <w:rPr>
          <w:del w:id="31" w:author="Noam Dante Valentín López Villanes" w:date="2016-01-27T12:11:00Z"/>
          <w:color w:val="C45911" w:themeColor="accent2" w:themeShade="BF"/>
        </w:rPr>
      </w:pPr>
    </w:p>
    <w:p w:rsidR="00453416" w:rsidRPr="00221F5F" w:rsidRDefault="007D6921" w:rsidP="007D6921">
      <w:pPr>
        <w:rPr>
          <w:color w:val="FF0000"/>
        </w:rPr>
      </w:pPr>
      <w:proofErr w:type="gramStart"/>
      <w:r>
        <w:rPr>
          <w:color w:val="2E74B5" w:themeColor="accent1" w:themeShade="BF"/>
        </w:rPr>
        <w:t>data</w:t>
      </w:r>
      <w:proofErr w:type="gramEnd"/>
      <w:r>
        <w:rPr>
          <w:color w:val="2E74B5" w:themeColor="accent1" w:themeShade="BF"/>
        </w:rPr>
        <w:t>&lt;-</w:t>
      </w:r>
      <w:proofErr w:type="spellStart"/>
      <w:r>
        <w:rPr>
          <w:color w:val="2E74B5" w:themeColor="accent1" w:themeShade="BF"/>
        </w:rPr>
        <w:t>read.spss</w:t>
      </w:r>
      <w:proofErr w:type="spellEnd"/>
      <w:r>
        <w:rPr>
          <w:color w:val="2E74B5" w:themeColor="accent1" w:themeShade="BF"/>
        </w:rPr>
        <w:t>("UE</w:t>
      </w:r>
      <w:r w:rsidR="00453416" w:rsidRPr="00606949">
        <w:rPr>
          <w:color w:val="2E74B5" w:themeColor="accent1" w:themeShade="BF"/>
        </w:rPr>
        <w:t>.</w:t>
      </w:r>
      <w:proofErr w:type="spellStart"/>
      <w:r w:rsidR="00453416" w:rsidRPr="00606949">
        <w:rPr>
          <w:color w:val="2E74B5" w:themeColor="accent1" w:themeShade="BF"/>
        </w:rPr>
        <w:t>sav</w:t>
      </w:r>
      <w:proofErr w:type="spellEnd"/>
      <w:r w:rsidR="00453416" w:rsidRPr="00606949">
        <w:rPr>
          <w:color w:val="2E74B5" w:themeColor="accent1" w:themeShade="BF"/>
        </w:rPr>
        <w:t>",</w:t>
      </w:r>
      <w:proofErr w:type="spellStart"/>
      <w:r w:rsidR="00453416" w:rsidRPr="00606949">
        <w:rPr>
          <w:color w:val="2E74B5" w:themeColor="accent1" w:themeShade="BF"/>
        </w:rPr>
        <w:t>use.value.labels</w:t>
      </w:r>
      <w:proofErr w:type="spellEnd"/>
      <w:r w:rsidR="00453416" w:rsidRPr="00606949">
        <w:rPr>
          <w:color w:val="2E74B5" w:themeColor="accent1" w:themeShade="BF"/>
        </w:rPr>
        <w:t xml:space="preserve">=TRUE, </w:t>
      </w:r>
      <w:proofErr w:type="spellStart"/>
      <w:r w:rsidR="00453416" w:rsidRPr="00606949">
        <w:rPr>
          <w:color w:val="2E74B5" w:themeColor="accent1" w:themeShade="BF"/>
        </w:rPr>
        <w:t>max.value.labels</w:t>
      </w:r>
      <w:proofErr w:type="spellEnd"/>
      <w:r w:rsidR="00453416" w:rsidRPr="00606949">
        <w:rPr>
          <w:color w:val="2E74B5" w:themeColor="accent1" w:themeShade="BF"/>
        </w:rPr>
        <w:t>=</w:t>
      </w:r>
      <w:proofErr w:type="spellStart"/>
      <w:r w:rsidR="00453416" w:rsidRPr="00606949">
        <w:rPr>
          <w:color w:val="2E74B5" w:themeColor="accent1" w:themeShade="BF"/>
        </w:rPr>
        <w:t>Inf</w:t>
      </w:r>
      <w:proofErr w:type="spellEnd"/>
      <w:r w:rsidR="00453416" w:rsidRPr="00606949">
        <w:rPr>
          <w:color w:val="2E74B5" w:themeColor="accent1" w:themeShade="BF"/>
        </w:rPr>
        <w:t xml:space="preserve">, </w:t>
      </w:r>
      <w:proofErr w:type="spellStart"/>
      <w:r w:rsidR="00453416" w:rsidRPr="00606949">
        <w:rPr>
          <w:color w:val="2E74B5" w:themeColor="accent1" w:themeShade="BF"/>
        </w:rPr>
        <w:t>to.data.frame</w:t>
      </w:r>
      <w:proofErr w:type="spellEnd"/>
      <w:r w:rsidR="00453416" w:rsidRPr="00606949">
        <w:rPr>
          <w:color w:val="2E74B5" w:themeColor="accent1" w:themeShade="BF"/>
        </w:rPr>
        <w:t>=TRUE)</w:t>
      </w:r>
      <w:ins w:id="32" w:author="Noam Dante Valentín López Villanes" w:date="2016-01-27T12:13:00Z">
        <w:r w:rsidR="00C83CB5">
          <w:rPr>
            <w:color w:val="2E74B5" w:themeColor="accent1" w:themeShade="BF"/>
          </w:rPr>
          <w:t xml:space="preserve"> </w:t>
        </w:r>
      </w:ins>
      <w:r w:rsidR="00221F5F">
        <w:rPr>
          <w:color w:val="FF0000"/>
        </w:rPr>
        <w:t>#</w:t>
      </w:r>
      <w:del w:id="33" w:author="Noam Dante Valentín López Villanes" w:date="2016-01-27T12:13:00Z">
        <w:r w:rsidR="00221F5F" w:rsidDel="00C83CB5">
          <w:rPr>
            <w:color w:val="FF0000"/>
          </w:rPr>
          <w:delText>leyendo</w:delText>
        </w:r>
      </w:del>
      <w:ins w:id="34" w:author="Noam Dante Valentín López Villanes" w:date="2016-01-27T12:13:00Z">
        <w:r w:rsidR="00C83CB5">
          <w:rPr>
            <w:color w:val="FF0000"/>
          </w:rPr>
          <w:t xml:space="preserve">importamos </w:t>
        </w:r>
      </w:ins>
      <w:del w:id="35" w:author="Noam Dante Valentín López Villanes" w:date="2016-01-27T12:13:00Z">
        <w:r w:rsidR="00221F5F" w:rsidDel="00C83CB5">
          <w:rPr>
            <w:color w:val="FF0000"/>
          </w:rPr>
          <w:delText xml:space="preserve"> </w:delText>
        </w:r>
      </w:del>
      <w:r w:rsidR="00221F5F">
        <w:rPr>
          <w:color w:val="FF0000"/>
        </w:rPr>
        <w:t xml:space="preserve">la base de datos </w:t>
      </w:r>
      <w:ins w:id="36" w:author="Noam Dante Valentín López Villanes" w:date="2016-01-27T12:13:00Z">
        <w:r w:rsidR="00C83CB5">
          <w:rPr>
            <w:color w:val="FF0000"/>
          </w:rPr>
          <w:t xml:space="preserve"> en SPSS</w:t>
        </w:r>
      </w:ins>
    </w:p>
    <w:p w:rsidR="00453416" w:rsidDel="00C83CB5" w:rsidRDefault="00453416" w:rsidP="00453416">
      <w:pPr>
        <w:rPr>
          <w:del w:id="37" w:author="Noam Dante Valentín López Villanes" w:date="2016-01-27T12:13:00Z"/>
          <w:color w:val="C45911" w:themeColor="accent2" w:themeShade="BF"/>
        </w:rPr>
      </w:pPr>
    </w:p>
    <w:p w:rsidR="00453416" w:rsidRPr="00FB2634" w:rsidDel="00C83CB5" w:rsidRDefault="00453416" w:rsidP="00453416">
      <w:pPr>
        <w:rPr>
          <w:del w:id="38" w:author="Noam Dante Valentín López Villanes" w:date="2016-01-27T12:13:00Z"/>
          <w:sz w:val="20"/>
        </w:rPr>
      </w:pPr>
      <w:del w:id="39" w:author="Noam Dante Valentín López Villanes" w:date="2016-01-27T12:13:00Z">
        <w:r w:rsidRPr="00FB2634" w:rsidDel="00C83CB5">
          <w:rPr>
            <w:sz w:val="20"/>
          </w:rPr>
          <w:delText>Mensajes de aviso perdidos</w:delText>
        </w:r>
      </w:del>
    </w:p>
    <w:p w:rsidR="00453416" w:rsidRPr="00ED0A0F" w:rsidDel="00C83CB5" w:rsidRDefault="00453416" w:rsidP="00453416">
      <w:pPr>
        <w:rPr>
          <w:del w:id="40" w:author="Noam Dante Valentín López Villanes" w:date="2016-01-27T12:13:00Z"/>
          <w:sz w:val="20"/>
          <w:lang w:val="en-US"/>
        </w:rPr>
      </w:pPr>
      <w:del w:id="41" w:author="Noam Dante Valentín López Villanes" w:date="2016-01-27T12:13:00Z">
        <w:r w:rsidRPr="00ED0A0F" w:rsidDel="00C83CB5">
          <w:rPr>
            <w:sz w:val="20"/>
            <w:lang w:val="en-US"/>
          </w:rPr>
          <w:delText>1: In read.spss("UEunidad2.sav", use.value.labels = TRUE, max.value.labels = Inf,  :</w:delText>
        </w:r>
      </w:del>
    </w:p>
    <w:p w:rsidR="00453416" w:rsidRPr="00ED0A0F" w:rsidDel="00C83CB5" w:rsidRDefault="00453416" w:rsidP="00453416">
      <w:pPr>
        <w:rPr>
          <w:del w:id="42" w:author="Noam Dante Valentín López Villanes" w:date="2016-01-27T12:13:00Z"/>
          <w:sz w:val="20"/>
          <w:lang w:val="en-US"/>
        </w:rPr>
      </w:pPr>
      <w:del w:id="43" w:author="Noam Dante Valentín López Villanes" w:date="2016-01-27T12:13:00Z">
        <w:r w:rsidRPr="00ED0A0F" w:rsidDel="00C83CB5">
          <w:rPr>
            <w:sz w:val="20"/>
            <w:lang w:val="en-US"/>
          </w:rPr>
          <w:delText xml:space="preserve">  UEunidad2.sav: Unrecognized record type 7, subtype 18 encountered in system file</w:delText>
        </w:r>
      </w:del>
    </w:p>
    <w:p w:rsidR="00453416" w:rsidRPr="00ED0A0F" w:rsidDel="00C83CB5" w:rsidRDefault="00453416" w:rsidP="00453416">
      <w:pPr>
        <w:rPr>
          <w:del w:id="44" w:author="Noam Dante Valentín López Villanes" w:date="2016-01-27T12:13:00Z"/>
          <w:sz w:val="20"/>
          <w:lang w:val="en-US"/>
        </w:rPr>
      </w:pPr>
      <w:del w:id="45" w:author="Noam Dante Valentín López Villanes" w:date="2016-01-27T12:13:00Z">
        <w:r w:rsidRPr="00ED0A0F" w:rsidDel="00C83CB5">
          <w:rPr>
            <w:sz w:val="20"/>
            <w:lang w:val="en-US"/>
          </w:rPr>
          <w:delText>2: In read.spss("UEunidad2.sav", use.value.labels = TRUE, max.value.labels = Inf,  :</w:delText>
        </w:r>
      </w:del>
    </w:p>
    <w:p w:rsidR="00453416" w:rsidRPr="00ED0A0F" w:rsidDel="00C83CB5" w:rsidRDefault="00453416" w:rsidP="00453416">
      <w:pPr>
        <w:rPr>
          <w:del w:id="46" w:author="Noam Dante Valentín López Villanes" w:date="2016-01-27T12:13:00Z"/>
          <w:sz w:val="20"/>
          <w:lang w:val="en-US"/>
        </w:rPr>
      </w:pPr>
      <w:del w:id="47" w:author="Noam Dante Valentín López Villanes" w:date="2016-01-27T12:13:00Z">
        <w:r w:rsidRPr="00ED0A0F" w:rsidDel="00C83CB5">
          <w:rPr>
            <w:sz w:val="20"/>
            <w:lang w:val="en-US"/>
          </w:rPr>
          <w:delText xml:space="preserve">  UEunidad2.sav: Unrecognized record type 7, subtype 21 encountered in system file</w:delText>
        </w:r>
      </w:del>
    </w:p>
    <w:p w:rsidR="00453416" w:rsidRPr="00ED0A0F" w:rsidRDefault="00453416" w:rsidP="00453416">
      <w:pPr>
        <w:rPr>
          <w:lang w:val="en-US"/>
        </w:rPr>
      </w:pPr>
    </w:p>
    <w:p w:rsidR="00453416" w:rsidRDefault="00453416" w:rsidP="00453416">
      <w:pPr>
        <w:jc w:val="both"/>
      </w:pPr>
      <w:del w:id="48" w:author="Noam Dante Valentín López Villanes" w:date="2016-01-27T12:15:00Z">
        <w:r w:rsidDel="00C83CB5">
          <w:delText>La primera regla a tener en cuenta p</w:delText>
        </w:r>
      </w:del>
      <w:ins w:id="49" w:author="Noam Dante Valentín López Villanes" w:date="2016-01-27T12:15:00Z">
        <w:r w:rsidR="00C83CB5">
          <w:t>P</w:t>
        </w:r>
      </w:ins>
      <w:r>
        <w:t xml:space="preserve">ara trabajar el Análisis Factorial </w:t>
      </w:r>
      <w:ins w:id="50" w:author="Noam Dante Valentín López Villanes" w:date="2016-01-27T12:15:00Z">
        <w:r w:rsidR="00C83CB5">
          <w:t xml:space="preserve">las variables tienen que ser escalares y deben de encontrase, de preferencia, en una misma escala. </w:t>
        </w:r>
      </w:ins>
      <w:proofErr w:type="gramStart"/>
      <w:r>
        <w:t>es</w:t>
      </w:r>
      <w:proofErr w:type="gramEnd"/>
      <w:r>
        <w:t xml:space="preserve"> que las variables </w:t>
      </w:r>
      <w:ins w:id="51" w:author="Noam Dante Valentín López Villanes" w:date="2016-01-27T12:14:00Z">
        <w:r w:rsidR="00C83CB5">
          <w:t xml:space="preserve">a </w:t>
        </w:r>
      </w:ins>
      <w:r>
        <w:t>agrupar deben ser escalares</w:t>
      </w:r>
      <w:ins w:id="52" w:author="Noam Dante Valentín López Villanes" w:date="2016-01-27T12:15:00Z">
        <w:r w:rsidR="00C83CB5">
          <w:t xml:space="preserve"> y deben de encontrarse</w:t>
        </w:r>
      </w:ins>
      <w:ins w:id="53" w:author="Noam Dante Valentín López Villanes" w:date="2016-01-27T12:46:00Z">
        <w:r w:rsidR="006A2719">
          <w:t xml:space="preserve"> tipificadas</w:t>
        </w:r>
      </w:ins>
      <w:ins w:id="54" w:author="Noam Dante Valentín López Villanes" w:date="2016-01-27T12:15:00Z">
        <w:r w:rsidR="00C83CB5">
          <w:t xml:space="preserve"> </w:t>
        </w:r>
      </w:ins>
      <w:ins w:id="55" w:author="Noam Dante Valentín López Villanes" w:date="2016-01-27T12:14:00Z">
        <w:r w:rsidR="00C83CB5">
          <w:t>.</w:t>
        </w:r>
      </w:ins>
      <w:del w:id="56" w:author="Noam Dante Valentín López Villanes" w:date="2016-01-27T12:14:00Z">
        <w:r w:rsidDel="00C83CB5">
          <w:delText xml:space="preserve"> y deben estar tipificados a la Puntuación Z</w:delText>
        </w:r>
      </w:del>
      <w:r>
        <w:t xml:space="preserve">. Veamos un par de ejemplos </w:t>
      </w:r>
      <w:del w:id="57" w:author="Noam Dante Valentín López Villanes" w:date="2016-01-27T12:46:00Z">
        <w:r w:rsidDel="006A2719">
          <w:delText>del procedimiento para la</w:delText>
        </w:r>
      </w:del>
      <w:ins w:id="58" w:author="Noam Dante Valentín López Villanes" w:date="2016-01-27T12:46:00Z">
        <w:r w:rsidR="006A2719">
          <w:t xml:space="preserve"> sobre</w:t>
        </w:r>
      </w:ins>
      <w:r>
        <w:t xml:space="preserve"> estandarización. </w:t>
      </w:r>
    </w:p>
    <w:p w:rsidR="00453416" w:rsidDel="006A2719" w:rsidRDefault="00453416" w:rsidP="00453416">
      <w:pPr>
        <w:rPr>
          <w:del w:id="59" w:author="Noam Dante Valentín López Villanes" w:date="2016-01-27T12:46:00Z"/>
        </w:rPr>
      </w:pPr>
    </w:p>
    <w:p w:rsidR="00453416" w:rsidRPr="00221F5F" w:rsidRDefault="00453416" w:rsidP="00453416">
      <w:pPr>
        <w:rPr>
          <w:color w:val="FF0000"/>
        </w:rPr>
      </w:pPr>
      <w:r>
        <w:rPr>
          <w:color w:val="2E74B5" w:themeColor="accent1" w:themeShade="BF"/>
        </w:rPr>
        <w:t>Z</w:t>
      </w:r>
      <w:r w:rsidRPr="000A3BCC">
        <w:rPr>
          <w:color w:val="2E74B5" w:themeColor="accent1" w:themeShade="BF"/>
        </w:rPr>
        <w:t xml:space="preserve">CPIBASED&lt;- </w:t>
      </w:r>
      <w:proofErr w:type="spellStart"/>
      <w:proofErr w:type="gramStart"/>
      <w:r w:rsidRPr="000A3BCC">
        <w:rPr>
          <w:color w:val="2E74B5" w:themeColor="accent1" w:themeShade="BF"/>
        </w:rPr>
        <w:t>scale</w:t>
      </w:r>
      <w:proofErr w:type="spellEnd"/>
      <w:r w:rsidRPr="000A3BCC">
        <w:rPr>
          <w:color w:val="2E74B5" w:themeColor="accent1" w:themeShade="BF"/>
        </w:rPr>
        <w:t>(</w:t>
      </w:r>
      <w:proofErr w:type="gramEnd"/>
      <w:r w:rsidRPr="000A3BCC">
        <w:rPr>
          <w:color w:val="2E74B5" w:themeColor="accent1" w:themeShade="BF"/>
        </w:rPr>
        <w:t>CPIBASED)</w:t>
      </w:r>
      <w:r w:rsidR="00221F5F">
        <w:rPr>
          <w:color w:val="FF0000"/>
        </w:rPr>
        <w:t>#convertir la variable a la tipificación Z</w:t>
      </w:r>
    </w:p>
    <w:p w:rsidR="00453416" w:rsidRPr="000A3BCC" w:rsidDel="006A2719" w:rsidRDefault="00453416" w:rsidP="00453416">
      <w:pPr>
        <w:rPr>
          <w:del w:id="60" w:author="Noam Dante Valentín López Villanes" w:date="2016-01-27T12:46:00Z"/>
          <w:color w:val="C45911" w:themeColor="accent2" w:themeShade="BF"/>
        </w:rPr>
      </w:pPr>
    </w:p>
    <w:p w:rsidR="00453416" w:rsidRPr="00221F5F" w:rsidRDefault="00453416" w:rsidP="00453416">
      <w:pPr>
        <w:rPr>
          <w:color w:val="FF0000"/>
        </w:rPr>
      </w:pPr>
      <w:proofErr w:type="spellStart"/>
      <w:proofErr w:type="gramStart"/>
      <w:r>
        <w:rPr>
          <w:color w:val="2E74B5" w:themeColor="accent1" w:themeShade="BF"/>
        </w:rPr>
        <w:t>summary</w:t>
      </w:r>
      <w:proofErr w:type="spellEnd"/>
      <w:r>
        <w:rPr>
          <w:color w:val="2E74B5" w:themeColor="accent1" w:themeShade="BF"/>
        </w:rPr>
        <w:t>(</w:t>
      </w:r>
      <w:proofErr w:type="gramEnd"/>
      <w:r>
        <w:rPr>
          <w:color w:val="2E74B5" w:themeColor="accent1" w:themeShade="BF"/>
        </w:rPr>
        <w:t>ZCPIBASED</w:t>
      </w:r>
      <w:r w:rsidRPr="000A3BCC">
        <w:rPr>
          <w:color w:val="2E74B5" w:themeColor="accent1" w:themeShade="BF"/>
        </w:rPr>
        <w:t>)</w:t>
      </w:r>
      <w:r w:rsidR="00221F5F">
        <w:rPr>
          <w:color w:val="FF0000"/>
        </w:rPr>
        <w:t>#describir la nueva variable tipificada</w:t>
      </w:r>
    </w:p>
    <w:p w:rsidR="00453416" w:rsidRPr="00ED0A0F" w:rsidRDefault="00453416" w:rsidP="00453416">
      <w:pPr>
        <w:rPr>
          <w:sz w:val="20"/>
          <w:lang w:val="en-US"/>
        </w:rPr>
      </w:pPr>
      <w:r w:rsidRPr="00FB2634">
        <w:rPr>
          <w:sz w:val="20"/>
        </w:rPr>
        <w:t xml:space="preserve">       </w:t>
      </w:r>
      <w:r w:rsidRPr="00ED0A0F">
        <w:rPr>
          <w:sz w:val="20"/>
          <w:lang w:val="en-US"/>
        </w:rPr>
        <w:t xml:space="preserve">V1         </w:t>
      </w:r>
    </w:p>
    <w:p w:rsidR="00453416" w:rsidRPr="00ED0A0F" w:rsidRDefault="00453416" w:rsidP="00453416">
      <w:pPr>
        <w:rPr>
          <w:sz w:val="20"/>
          <w:lang w:val="en-US"/>
        </w:rPr>
      </w:pPr>
      <w:r w:rsidRPr="00ED0A0F">
        <w:rPr>
          <w:sz w:val="20"/>
          <w:lang w:val="en-US"/>
        </w:rPr>
        <w:t xml:space="preserve"> </w:t>
      </w:r>
      <w:proofErr w:type="gramStart"/>
      <w:r w:rsidRPr="00ED0A0F">
        <w:rPr>
          <w:sz w:val="20"/>
          <w:lang w:val="en-US"/>
        </w:rPr>
        <w:t>Min.</w:t>
      </w:r>
      <w:proofErr w:type="gramEnd"/>
      <w:r w:rsidRPr="00ED0A0F">
        <w:rPr>
          <w:sz w:val="20"/>
          <w:lang w:val="en-US"/>
        </w:rPr>
        <w:t xml:space="preserve">   :-1.5311  </w:t>
      </w:r>
    </w:p>
    <w:p w:rsidR="00453416" w:rsidRPr="00ED0A0F" w:rsidRDefault="00453416" w:rsidP="00453416">
      <w:pPr>
        <w:rPr>
          <w:sz w:val="20"/>
          <w:lang w:val="en-US"/>
        </w:rPr>
      </w:pPr>
      <w:r w:rsidRPr="00ED0A0F">
        <w:rPr>
          <w:sz w:val="20"/>
          <w:lang w:val="en-US"/>
        </w:rPr>
        <w:t xml:space="preserve"> 1st Qu.:-0.5973  </w:t>
      </w:r>
    </w:p>
    <w:p w:rsidR="00453416" w:rsidRPr="00ED0A0F" w:rsidRDefault="00453416" w:rsidP="00453416">
      <w:pPr>
        <w:rPr>
          <w:sz w:val="20"/>
          <w:lang w:val="en-US"/>
        </w:rPr>
      </w:pPr>
      <w:r w:rsidRPr="00ED0A0F">
        <w:rPr>
          <w:sz w:val="20"/>
          <w:lang w:val="en-US"/>
        </w:rPr>
        <w:t xml:space="preserve"> </w:t>
      </w:r>
      <w:proofErr w:type="gramStart"/>
      <w:r w:rsidRPr="00ED0A0F">
        <w:rPr>
          <w:sz w:val="20"/>
          <w:lang w:val="en-US"/>
        </w:rPr>
        <w:t>Median :</w:t>
      </w:r>
      <w:proofErr w:type="gramEnd"/>
      <w:r w:rsidRPr="00ED0A0F">
        <w:rPr>
          <w:sz w:val="20"/>
          <w:lang w:val="en-US"/>
        </w:rPr>
        <w:t xml:space="preserve">-0.2908  </w:t>
      </w:r>
    </w:p>
    <w:p w:rsidR="00453416" w:rsidRPr="00ED0A0F" w:rsidRDefault="00453416" w:rsidP="00453416">
      <w:pPr>
        <w:rPr>
          <w:sz w:val="20"/>
          <w:lang w:val="en-US"/>
        </w:rPr>
      </w:pPr>
      <w:r w:rsidRPr="00ED0A0F">
        <w:rPr>
          <w:sz w:val="20"/>
          <w:lang w:val="en-US"/>
        </w:rPr>
        <w:t xml:space="preserve"> Mean   : 0.0000  </w:t>
      </w:r>
    </w:p>
    <w:p w:rsidR="00453416" w:rsidRPr="00FB2634" w:rsidRDefault="00453416" w:rsidP="00453416">
      <w:pPr>
        <w:rPr>
          <w:sz w:val="20"/>
        </w:rPr>
      </w:pPr>
      <w:r w:rsidRPr="00ED0A0F">
        <w:rPr>
          <w:sz w:val="20"/>
          <w:lang w:val="en-US"/>
        </w:rPr>
        <w:t xml:space="preserve"> </w:t>
      </w:r>
      <w:r w:rsidRPr="00FB2634">
        <w:rPr>
          <w:sz w:val="20"/>
        </w:rPr>
        <w:t xml:space="preserve">3rd </w:t>
      </w:r>
      <w:proofErr w:type="spellStart"/>
      <w:r w:rsidRPr="00FB2634">
        <w:rPr>
          <w:sz w:val="20"/>
        </w:rPr>
        <w:t>Qu</w:t>
      </w:r>
      <w:proofErr w:type="spellEnd"/>
      <w:r w:rsidRPr="00FB2634">
        <w:rPr>
          <w:sz w:val="20"/>
        </w:rPr>
        <w:t xml:space="preserve">.: 0.2100  </w:t>
      </w:r>
    </w:p>
    <w:p w:rsidR="00453416" w:rsidRPr="00FB2634" w:rsidRDefault="00453416" w:rsidP="00453416">
      <w:pPr>
        <w:rPr>
          <w:sz w:val="20"/>
        </w:rPr>
      </w:pPr>
      <w:r w:rsidRPr="00FB2634">
        <w:rPr>
          <w:sz w:val="20"/>
        </w:rPr>
        <w:t xml:space="preserve"> Max.   : 3.1197  </w:t>
      </w:r>
    </w:p>
    <w:p w:rsidR="00453416" w:rsidRPr="00ED0A0F" w:rsidRDefault="00453416" w:rsidP="00453416">
      <w:pPr>
        <w:rPr>
          <w:sz w:val="20"/>
          <w:lang w:val="en-US"/>
        </w:rPr>
      </w:pPr>
      <w:r w:rsidRPr="00FB2634">
        <w:rPr>
          <w:sz w:val="20"/>
        </w:rPr>
        <w:lastRenderedPageBreak/>
        <w:t xml:space="preserve"> </w:t>
      </w:r>
      <w:r w:rsidRPr="00ED0A0F">
        <w:rPr>
          <w:sz w:val="20"/>
          <w:lang w:val="en-US"/>
        </w:rPr>
        <w:t xml:space="preserve">NA's   :9   </w:t>
      </w:r>
    </w:p>
    <w:p w:rsidR="00453416" w:rsidRPr="00ED0A0F" w:rsidRDefault="00453416" w:rsidP="00453416">
      <w:pPr>
        <w:rPr>
          <w:lang w:val="en-US"/>
        </w:rPr>
      </w:pPr>
    </w:p>
    <w:p w:rsidR="00453416" w:rsidRPr="00ED0A0F" w:rsidRDefault="00453416" w:rsidP="00453416">
      <w:pPr>
        <w:rPr>
          <w:color w:val="FF0000"/>
          <w:lang w:val="en-US"/>
        </w:rPr>
      </w:pPr>
      <w:proofErr w:type="spellStart"/>
      <w:r w:rsidRPr="00ED0A0F">
        <w:rPr>
          <w:color w:val="2E74B5" w:themeColor="accent1" w:themeShade="BF"/>
          <w:lang w:val="en-US"/>
        </w:rPr>
        <w:t>ZGovernmentbonds</w:t>
      </w:r>
      <w:proofErr w:type="spellEnd"/>
      <w:r w:rsidRPr="00ED0A0F">
        <w:rPr>
          <w:color w:val="2E74B5" w:themeColor="accent1" w:themeShade="BF"/>
          <w:lang w:val="en-US"/>
        </w:rPr>
        <w:t xml:space="preserve">&lt;- </w:t>
      </w:r>
      <w:proofErr w:type="gramStart"/>
      <w:r w:rsidRPr="00ED0A0F">
        <w:rPr>
          <w:color w:val="2E74B5" w:themeColor="accent1" w:themeShade="BF"/>
          <w:lang w:val="en-US"/>
        </w:rPr>
        <w:t>scale(</w:t>
      </w:r>
      <w:proofErr w:type="spellStart"/>
      <w:proofErr w:type="gramEnd"/>
      <w:r w:rsidRPr="00ED0A0F">
        <w:rPr>
          <w:color w:val="2E74B5" w:themeColor="accent1" w:themeShade="BF"/>
          <w:lang w:val="en-US"/>
        </w:rPr>
        <w:t>Governmentbonds</w:t>
      </w:r>
      <w:proofErr w:type="spellEnd"/>
      <w:r w:rsidRPr="00ED0A0F">
        <w:rPr>
          <w:color w:val="2E74B5" w:themeColor="accent1" w:themeShade="BF"/>
          <w:lang w:val="en-US"/>
        </w:rPr>
        <w:t>)</w:t>
      </w:r>
      <w:r w:rsidR="00221F5F" w:rsidRPr="00ED0A0F">
        <w:rPr>
          <w:color w:val="FF0000"/>
          <w:lang w:val="en-US"/>
        </w:rPr>
        <w:t>#</w:t>
      </w:r>
      <w:proofErr w:type="spellStart"/>
      <w:r w:rsidR="00221F5F" w:rsidRPr="00ED0A0F">
        <w:rPr>
          <w:color w:val="FF0000"/>
          <w:lang w:val="en-US"/>
        </w:rPr>
        <w:t>convertir</w:t>
      </w:r>
      <w:proofErr w:type="spellEnd"/>
      <w:r w:rsidR="00221F5F" w:rsidRPr="00ED0A0F">
        <w:rPr>
          <w:color w:val="FF0000"/>
          <w:lang w:val="en-US"/>
        </w:rPr>
        <w:t xml:space="preserve"> la variable a la </w:t>
      </w:r>
      <w:proofErr w:type="spellStart"/>
      <w:r w:rsidR="00221F5F" w:rsidRPr="00ED0A0F">
        <w:rPr>
          <w:color w:val="FF0000"/>
          <w:lang w:val="en-US"/>
        </w:rPr>
        <w:t>tipificación</w:t>
      </w:r>
      <w:proofErr w:type="spellEnd"/>
      <w:r w:rsidR="00221F5F" w:rsidRPr="00ED0A0F">
        <w:rPr>
          <w:color w:val="FF0000"/>
          <w:lang w:val="en-US"/>
        </w:rPr>
        <w:t xml:space="preserve"> Z</w:t>
      </w:r>
    </w:p>
    <w:p w:rsidR="00453416" w:rsidRPr="00ED0A0F" w:rsidRDefault="00453416" w:rsidP="00453416">
      <w:pPr>
        <w:rPr>
          <w:color w:val="2E74B5" w:themeColor="accent1" w:themeShade="BF"/>
          <w:lang w:val="en-US"/>
        </w:rPr>
      </w:pPr>
    </w:p>
    <w:p w:rsidR="00453416" w:rsidRPr="00ED0A0F" w:rsidRDefault="00453416" w:rsidP="00453416">
      <w:pPr>
        <w:rPr>
          <w:color w:val="2E74B5" w:themeColor="accent1" w:themeShade="BF"/>
          <w:lang w:val="en-US"/>
        </w:rPr>
      </w:pPr>
      <w:proofErr w:type="gramStart"/>
      <w:r w:rsidRPr="00ED0A0F">
        <w:rPr>
          <w:color w:val="2E74B5" w:themeColor="accent1" w:themeShade="BF"/>
          <w:lang w:val="en-US"/>
        </w:rPr>
        <w:t>summary(</w:t>
      </w:r>
      <w:proofErr w:type="spellStart"/>
      <w:proofErr w:type="gramEnd"/>
      <w:r w:rsidRPr="00ED0A0F">
        <w:rPr>
          <w:color w:val="2E74B5" w:themeColor="accent1" w:themeShade="BF"/>
          <w:lang w:val="en-US"/>
        </w:rPr>
        <w:t>ZGovernmentbonds</w:t>
      </w:r>
      <w:proofErr w:type="spellEnd"/>
      <w:r w:rsidRPr="00ED0A0F">
        <w:rPr>
          <w:color w:val="2E74B5" w:themeColor="accent1" w:themeShade="BF"/>
          <w:lang w:val="en-US"/>
        </w:rPr>
        <w:t>)</w:t>
      </w:r>
    </w:p>
    <w:p w:rsidR="00453416" w:rsidRPr="00ED0A0F" w:rsidRDefault="00453416" w:rsidP="00453416">
      <w:pPr>
        <w:rPr>
          <w:lang w:val="en-US"/>
        </w:rPr>
      </w:pPr>
      <w:r w:rsidRPr="00ED0A0F">
        <w:rPr>
          <w:lang w:val="en-US"/>
        </w:rPr>
        <w:t xml:space="preserve">  </w:t>
      </w:r>
    </w:p>
    <w:p w:rsidR="00453416" w:rsidRPr="00ED0A0F" w:rsidRDefault="00453416" w:rsidP="00453416">
      <w:pPr>
        <w:rPr>
          <w:sz w:val="20"/>
          <w:lang w:val="en-US"/>
        </w:rPr>
      </w:pPr>
      <w:r w:rsidRPr="00ED0A0F">
        <w:rPr>
          <w:sz w:val="20"/>
          <w:lang w:val="en-US"/>
        </w:rPr>
        <w:t xml:space="preserve">     V1         </w:t>
      </w:r>
    </w:p>
    <w:p w:rsidR="00453416" w:rsidRPr="00ED0A0F" w:rsidRDefault="00453416" w:rsidP="00453416">
      <w:pPr>
        <w:rPr>
          <w:sz w:val="20"/>
          <w:lang w:val="en-US"/>
        </w:rPr>
      </w:pPr>
      <w:r w:rsidRPr="00ED0A0F">
        <w:rPr>
          <w:sz w:val="20"/>
          <w:lang w:val="en-US"/>
        </w:rPr>
        <w:t xml:space="preserve"> </w:t>
      </w:r>
      <w:proofErr w:type="gramStart"/>
      <w:r w:rsidRPr="00ED0A0F">
        <w:rPr>
          <w:sz w:val="20"/>
          <w:lang w:val="en-US"/>
        </w:rPr>
        <w:t>Min.</w:t>
      </w:r>
      <w:proofErr w:type="gramEnd"/>
      <w:r w:rsidRPr="00ED0A0F">
        <w:rPr>
          <w:sz w:val="20"/>
          <w:lang w:val="en-US"/>
        </w:rPr>
        <w:t xml:space="preserve">   :-1.0066  </w:t>
      </w:r>
    </w:p>
    <w:p w:rsidR="00453416" w:rsidRPr="00ED0A0F" w:rsidRDefault="00453416" w:rsidP="00453416">
      <w:pPr>
        <w:rPr>
          <w:sz w:val="20"/>
          <w:lang w:val="en-US"/>
        </w:rPr>
      </w:pPr>
      <w:r w:rsidRPr="00ED0A0F">
        <w:rPr>
          <w:sz w:val="20"/>
          <w:lang w:val="en-US"/>
        </w:rPr>
        <w:t xml:space="preserve"> 1st Qu.:-0.8078  </w:t>
      </w:r>
    </w:p>
    <w:p w:rsidR="00453416" w:rsidRPr="00ED0A0F" w:rsidRDefault="00453416" w:rsidP="00453416">
      <w:pPr>
        <w:rPr>
          <w:sz w:val="20"/>
          <w:lang w:val="en-US"/>
        </w:rPr>
      </w:pPr>
      <w:r w:rsidRPr="00ED0A0F">
        <w:rPr>
          <w:sz w:val="20"/>
          <w:lang w:val="en-US"/>
        </w:rPr>
        <w:t xml:space="preserve"> </w:t>
      </w:r>
      <w:proofErr w:type="gramStart"/>
      <w:r w:rsidRPr="00ED0A0F">
        <w:rPr>
          <w:sz w:val="20"/>
          <w:lang w:val="en-US"/>
        </w:rPr>
        <w:t>Median :</w:t>
      </w:r>
      <w:proofErr w:type="gramEnd"/>
      <w:r w:rsidRPr="00ED0A0F">
        <w:rPr>
          <w:sz w:val="20"/>
          <w:lang w:val="en-US"/>
        </w:rPr>
        <w:t xml:space="preserve">-0.2021  </w:t>
      </w:r>
    </w:p>
    <w:p w:rsidR="00453416" w:rsidRPr="00ED0A0F" w:rsidRDefault="00453416" w:rsidP="00453416">
      <w:pPr>
        <w:rPr>
          <w:sz w:val="20"/>
          <w:lang w:val="en-US"/>
        </w:rPr>
      </w:pPr>
      <w:r w:rsidRPr="00ED0A0F">
        <w:rPr>
          <w:sz w:val="20"/>
          <w:lang w:val="en-US"/>
        </w:rPr>
        <w:t xml:space="preserve"> Mean   : 0.0000  </w:t>
      </w:r>
    </w:p>
    <w:p w:rsidR="00453416" w:rsidRPr="00FB2634" w:rsidRDefault="00453416" w:rsidP="00453416">
      <w:pPr>
        <w:rPr>
          <w:sz w:val="20"/>
        </w:rPr>
      </w:pPr>
      <w:r w:rsidRPr="00ED0A0F">
        <w:rPr>
          <w:sz w:val="20"/>
          <w:lang w:val="en-US"/>
        </w:rPr>
        <w:t xml:space="preserve"> </w:t>
      </w:r>
      <w:r w:rsidRPr="00FB2634">
        <w:rPr>
          <w:sz w:val="20"/>
        </w:rPr>
        <w:t xml:space="preserve">3rd </w:t>
      </w:r>
      <w:proofErr w:type="spellStart"/>
      <w:r w:rsidRPr="00FB2634">
        <w:rPr>
          <w:sz w:val="20"/>
        </w:rPr>
        <w:t>Qu</w:t>
      </w:r>
      <w:proofErr w:type="spellEnd"/>
      <w:r w:rsidRPr="00FB2634">
        <w:rPr>
          <w:sz w:val="20"/>
        </w:rPr>
        <w:t xml:space="preserve">.: 0.2943  </w:t>
      </w:r>
    </w:p>
    <w:p w:rsidR="00453416" w:rsidRPr="00FB2634" w:rsidRDefault="00453416" w:rsidP="00453416">
      <w:pPr>
        <w:rPr>
          <w:sz w:val="20"/>
        </w:rPr>
      </w:pPr>
      <w:r w:rsidRPr="00FB2634">
        <w:rPr>
          <w:sz w:val="20"/>
        </w:rPr>
        <w:t xml:space="preserve"> Max.   : 2.5030  </w:t>
      </w:r>
    </w:p>
    <w:p w:rsidR="00453416" w:rsidRPr="00FB2634" w:rsidRDefault="00453416" w:rsidP="00453416">
      <w:pPr>
        <w:rPr>
          <w:sz w:val="20"/>
        </w:rPr>
      </w:pPr>
      <w:r w:rsidRPr="00FB2634">
        <w:rPr>
          <w:sz w:val="20"/>
        </w:rPr>
        <w:t xml:space="preserve"> </w:t>
      </w:r>
      <w:proofErr w:type="spellStart"/>
      <w:r w:rsidRPr="00FB2634">
        <w:rPr>
          <w:sz w:val="20"/>
        </w:rPr>
        <w:t>NA's</w:t>
      </w:r>
      <w:proofErr w:type="spellEnd"/>
      <w:r w:rsidRPr="00FB2634">
        <w:rPr>
          <w:sz w:val="20"/>
        </w:rPr>
        <w:t xml:space="preserve">   </w:t>
      </w:r>
      <w:proofErr w:type="gramStart"/>
      <w:r w:rsidRPr="00FB2634">
        <w:rPr>
          <w:sz w:val="20"/>
        </w:rPr>
        <w:t>:8</w:t>
      </w:r>
      <w:proofErr w:type="gramEnd"/>
      <w:r w:rsidRPr="00FB2634">
        <w:rPr>
          <w:sz w:val="20"/>
        </w:rPr>
        <w:t xml:space="preserve">    </w:t>
      </w:r>
    </w:p>
    <w:p w:rsidR="00453416" w:rsidRDefault="00453416" w:rsidP="00453416"/>
    <w:p w:rsidR="00453416" w:rsidRPr="00221F5F" w:rsidRDefault="00453416" w:rsidP="00453416">
      <w:pPr>
        <w:rPr>
          <w:color w:val="FF0000"/>
        </w:rPr>
      </w:pPr>
      <w:proofErr w:type="spellStart"/>
      <w:proofErr w:type="gramStart"/>
      <w:r>
        <w:rPr>
          <w:color w:val="2E74B5" w:themeColor="accent1" w:themeShade="BF"/>
        </w:rPr>
        <w:t>str</w:t>
      </w:r>
      <w:proofErr w:type="spellEnd"/>
      <w:r>
        <w:rPr>
          <w:color w:val="2E74B5" w:themeColor="accent1" w:themeShade="BF"/>
        </w:rPr>
        <w:t>(</w:t>
      </w:r>
      <w:proofErr w:type="gramEnd"/>
      <w:r>
        <w:rPr>
          <w:color w:val="2E74B5" w:themeColor="accent1" w:themeShade="BF"/>
        </w:rPr>
        <w:t>data)</w:t>
      </w:r>
      <w:r w:rsidR="00221F5F">
        <w:rPr>
          <w:color w:val="FF0000"/>
        </w:rPr>
        <w:t>#</w:t>
      </w:r>
      <w:ins w:id="61" w:author="Noam Dante Valentín López Villanes" w:date="2016-01-27T12:47:00Z">
        <w:r w:rsidR="006A2719">
          <w:rPr>
            <w:color w:val="FF0000"/>
          </w:rPr>
          <w:t xml:space="preserve"> nos muestra </w:t>
        </w:r>
      </w:ins>
      <w:del w:id="62" w:author="Noam Dante Valentín López Villanes" w:date="2016-01-27T12:47:00Z">
        <w:r w:rsidR="00221F5F" w:rsidDel="006A2719">
          <w:rPr>
            <w:color w:val="FF0000"/>
          </w:rPr>
          <w:delText>mostrar</w:delText>
        </w:r>
      </w:del>
      <w:r w:rsidR="00221F5F">
        <w:rPr>
          <w:color w:val="FF0000"/>
        </w:rPr>
        <w:t xml:space="preserve"> las variables tipificadas de la </w:t>
      </w:r>
      <w:ins w:id="63" w:author="Noam Dante Valentín López Villanes" w:date="2016-01-27T12:47:00Z">
        <w:r w:rsidR="006A2719">
          <w:rPr>
            <w:color w:val="FF0000"/>
          </w:rPr>
          <w:t>base de datos.</w:t>
        </w:r>
      </w:ins>
      <w:del w:id="64" w:author="Noam Dante Valentín López Villanes" w:date="2016-01-27T12:47:00Z">
        <w:r w:rsidR="00221F5F" w:rsidDel="006A2719">
          <w:rPr>
            <w:color w:val="FF0000"/>
          </w:rPr>
          <w:delText xml:space="preserve">data </w:delText>
        </w:r>
      </w:del>
    </w:p>
    <w:p w:rsidR="00453416" w:rsidRPr="00435B83" w:rsidRDefault="00453416" w:rsidP="00453416">
      <w:pPr>
        <w:rPr>
          <w:color w:val="C45911" w:themeColor="accent2" w:themeShade="BF"/>
        </w:rPr>
      </w:pPr>
    </w:p>
    <w:p w:rsidR="00453416" w:rsidRPr="00ED0A0F" w:rsidRDefault="00453416" w:rsidP="00453416">
      <w:pPr>
        <w:rPr>
          <w:sz w:val="20"/>
          <w:lang w:val="en-US"/>
        </w:rPr>
      </w:pPr>
      <w:r w:rsidRPr="00ED0A0F">
        <w:rPr>
          <w:sz w:val="20"/>
          <w:lang w:val="en-US"/>
        </w:rPr>
        <w:t xml:space="preserve">$ ZCPIBASED                :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0.0821 1.1711 -1.5311 NA -0.3333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ZTreasuryBills</w:t>
      </w:r>
      <w:proofErr w:type="spellEnd"/>
      <w:r w:rsidRPr="00ED0A0F">
        <w:rPr>
          <w:sz w:val="20"/>
          <w:lang w:val="en-US"/>
        </w:rPr>
        <w:t xml:space="preserve">           : </w:t>
      </w:r>
      <w:proofErr w:type="spellStart"/>
      <w:proofErr w:type="gramStart"/>
      <w:r w:rsidRPr="00ED0A0F">
        <w:rPr>
          <w:sz w:val="20"/>
          <w:lang w:val="en-US"/>
        </w:rPr>
        <w:t>num</w:t>
      </w:r>
      <w:proofErr w:type="spellEnd"/>
      <w:r w:rsidRPr="00ED0A0F">
        <w:rPr>
          <w:sz w:val="20"/>
          <w:lang w:val="en-US"/>
        </w:rPr>
        <w:t xml:space="preserve">  NA</w:t>
      </w:r>
      <w:proofErr w:type="gramEnd"/>
      <w:r w:rsidRPr="00ED0A0F">
        <w:rPr>
          <w:sz w:val="20"/>
          <w:lang w:val="en-US"/>
        </w:rPr>
        <w:t xml:space="preserve"> -0.556 NA </w:t>
      </w:r>
      <w:proofErr w:type="spellStart"/>
      <w:r w:rsidRPr="00ED0A0F">
        <w:rPr>
          <w:sz w:val="20"/>
          <w:lang w:val="en-US"/>
        </w:rPr>
        <w:t>NA</w:t>
      </w:r>
      <w:proofErr w:type="spellEnd"/>
      <w:r w:rsidRPr="00ED0A0F">
        <w:rPr>
          <w:sz w:val="20"/>
          <w:lang w:val="en-US"/>
        </w:rPr>
        <w:t xml:space="preserve"> </w:t>
      </w:r>
      <w:proofErr w:type="spellStart"/>
      <w:r w:rsidRPr="00ED0A0F">
        <w:rPr>
          <w:sz w:val="20"/>
          <w:lang w:val="en-US"/>
        </w:rPr>
        <w:t>NA</w:t>
      </w:r>
      <w:proofErr w:type="spellEnd"/>
      <w:r w:rsidRPr="00ED0A0F">
        <w:rPr>
          <w:sz w:val="20"/>
          <w:lang w:val="en-US"/>
        </w:rPr>
        <w:t xml:space="preserve">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ZGovernmentbonds</w:t>
      </w:r>
      <w:proofErr w:type="spellEnd"/>
      <w:r w:rsidRPr="00ED0A0F">
        <w:rPr>
          <w:sz w:val="20"/>
          <w:lang w:val="en-US"/>
        </w:rPr>
        <w:t xml:space="preserve">         :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 xml:space="preserve">0.67 0.258 NA </w:t>
      </w:r>
      <w:proofErr w:type="spellStart"/>
      <w:r w:rsidRPr="00ED0A0F">
        <w:rPr>
          <w:sz w:val="20"/>
          <w:lang w:val="en-US"/>
        </w:rPr>
        <w:t>NA</w:t>
      </w:r>
      <w:proofErr w:type="spellEnd"/>
      <w:r w:rsidRPr="00ED0A0F">
        <w:rPr>
          <w:sz w:val="20"/>
          <w:lang w:val="en-US"/>
        </w:rPr>
        <w:t xml:space="preserve"> -0.823 ...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ZTotalReserves</w:t>
      </w:r>
      <w:proofErr w:type="spellEnd"/>
      <w:r w:rsidRPr="00ED0A0F">
        <w:rPr>
          <w:sz w:val="20"/>
          <w:lang w:val="en-US"/>
        </w:rPr>
        <w:t xml:space="preserve">           :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0.21 -0.208 -0.209 -0.213 -0.21 ...</w:t>
      </w:r>
    </w:p>
    <w:p w:rsidR="00453416" w:rsidRPr="00ED0A0F" w:rsidRDefault="00453416" w:rsidP="00453416">
      <w:pPr>
        <w:rPr>
          <w:sz w:val="20"/>
          <w:lang w:val="en-US"/>
        </w:rPr>
      </w:pPr>
      <w:r w:rsidRPr="00ED0A0F">
        <w:rPr>
          <w:sz w:val="20"/>
          <w:lang w:val="en-US"/>
        </w:rPr>
        <w:t xml:space="preserve"> $ </w:t>
      </w:r>
      <w:proofErr w:type="spellStart"/>
      <w:proofErr w:type="gramStart"/>
      <w:r w:rsidRPr="00ED0A0F">
        <w:rPr>
          <w:sz w:val="20"/>
          <w:lang w:val="en-US"/>
        </w:rPr>
        <w:t>ZTotalReservesMinusGold</w:t>
      </w:r>
      <w:proofErr w:type="spellEnd"/>
      <w:r w:rsidRPr="00ED0A0F">
        <w:rPr>
          <w:sz w:val="20"/>
          <w:lang w:val="en-US"/>
        </w:rPr>
        <w:t xml:space="preserve">  :</w:t>
      </w:r>
      <w:proofErr w:type="gramEnd"/>
      <w:r w:rsidRPr="00ED0A0F">
        <w:rPr>
          <w:sz w:val="20"/>
          <w:lang w:val="en-US"/>
        </w:rPr>
        <w:t xml:space="preserve"> </w:t>
      </w:r>
      <w:proofErr w:type="spellStart"/>
      <w:r w:rsidRPr="00ED0A0F">
        <w:rPr>
          <w:sz w:val="20"/>
          <w:lang w:val="en-US"/>
        </w:rPr>
        <w:t>num</w:t>
      </w:r>
      <w:proofErr w:type="spellEnd"/>
      <w:r w:rsidRPr="00ED0A0F">
        <w:rPr>
          <w:sz w:val="20"/>
          <w:lang w:val="en-US"/>
        </w:rPr>
        <w:t xml:space="preserve">  -0.671 -0.523 -0.55 -1.047 -0.78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ZGold</w:t>
      </w:r>
      <w:proofErr w:type="spellEnd"/>
      <w:r w:rsidRPr="00ED0A0F">
        <w:rPr>
          <w:sz w:val="20"/>
          <w:lang w:val="en-US"/>
        </w:rPr>
        <w:t xml:space="preserve">                  </w:t>
      </w:r>
      <w:r w:rsidRPr="00ED0A0F">
        <w:rPr>
          <w:sz w:val="20"/>
          <w:lang w:val="en-US"/>
        </w:rPr>
        <w:tab/>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0.208 -0.465 NA -0.507 -0.455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ZReservePositionintheFund</w:t>
      </w:r>
      <w:proofErr w:type="spellEnd"/>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0.271 -0.688 -0.706 -0.706 -0.432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ZSDRHoldings</w:t>
      </w:r>
      <w:proofErr w:type="spellEnd"/>
      <w:r w:rsidRPr="00ED0A0F">
        <w:rPr>
          <w:sz w:val="20"/>
          <w:lang w:val="en-US"/>
        </w:rPr>
        <w:t xml:space="preserve">         </w:t>
      </w:r>
      <w:r w:rsidRPr="00ED0A0F">
        <w:rPr>
          <w:sz w:val="20"/>
          <w:lang w:val="en-US"/>
        </w:rPr>
        <w:tab/>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0.25 -0.567 -0.657 -0.728 -0.418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ZForeignExchange</w:t>
      </w:r>
      <w:proofErr w:type="spellEnd"/>
      <w:r w:rsidRPr="00ED0A0F">
        <w:rPr>
          <w:sz w:val="20"/>
          <w:lang w:val="en-US"/>
        </w:rPr>
        <w:t xml:space="preserve">         </w:t>
      </w:r>
      <w:r w:rsidRPr="00ED0A0F">
        <w:rPr>
          <w:sz w:val="20"/>
          <w:lang w:val="en-US"/>
        </w:rPr>
        <w:tab/>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0.675 -0.393 -0.402 -0.95 -0.745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ZConsumerPrices</w:t>
      </w:r>
      <w:proofErr w:type="spellEnd"/>
      <w:r w:rsidRPr="00ED0A0F">
        <w:rPr>
          <w:sz w:val="20"/>
          <w:lang w:val="en-US"/>
        </w:rPr>
        <w:t xml:space="preserve">          </w:t>
      </w:r>
      <w:r w:rsidRPr="00ED0A0F">
        <w:rPr>
          <w:sz w:val="20"/>
          <w:lang w:val="en-US"/>
        </w:rPr>
        <w:tab/>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0.00713 0.92438 -1.00119 1.66528 0.13949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ZIndustrialProduction</w:t>
      </w:r>
      <w:proofErr w:type="spellEnd"/>
      <w:r w:rsidRPr="00ED0A0F">
        <w:rPr>
          <w:sz w:val="20"/>
          <w:lang w:val="en-US"/>
        </w:rPr>
        <w:t xml:space="preserve">    </w:t>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0.49</w:t>
      </w:r>
      <w:proofErr w:type="gramEnd"/>
      <w:r w:rsidRPr="00ED0A0F">
        <w:rPr>
          <w:sz w:val="20"/>
          <w:lang w:val="en-US"/>
        </w:rPr>
        <w:t xml:space="preserve"> 0.429 -0.952 3.197 -0.381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ZGoodsValueofexports</w:t>
      </w:r>
      <w:proofErr w:type="spellEnd"/>
      <w:r w:rsidRPr="00ED0A0F">
        <w:rPr>
          <w:sz w:val="20"/>
          <w:lang w:val="en-US"/>
        </w:rPr>
        <w:t xml:space="preserve">     </w:t>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0.222 -0.655 -0.701 -0.69 -0.499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ZGoodsValueofImports</w:t>
      </w:r>
      <w:proofErr w:type="spellEnd"/>
      <w:r w:rsidRPr="00ED0A0F">
        <w:rPr>
          <w:sz w:val="20"/>
          <w:lang w:val="en-US"/>
        </w:rPr>
        <w:t xml:space="preserve">     </w:t>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0.208 -0.699 -0.731 -0.747 -0.529 ...</w:t>
      </w:r>
    </w:p>
    <w:p w:rsidR="00453416" w:rsidRPr="00ED0A0F" w:rsidRDefault="00453416" w:rsidP="00453416">
      <w:pPr>
        <w:rPr>
          <w:sz w:val="20"/>
          <w:lang w:val="en-US"/>
        </w:rPr>
      </w:pPr>
      <w:r w:rsidRPr="00ED0A0F">
        <w:rPr>
          <w:sz w:val="20"/>
          <w:lang w:val="en-US"/>
        </w:rPr>
        <w:t xml:space="preserve"> $ </w:t>
      </w:r>
      <w:proofErr w:type="spellStart"/>
      <w:r w:rsidRPr="00ED0A0F">
        <w:rPr>
          <w:sz w:val="20"/>
          <w:lang w:val="en-US"/>
        </w:rPr>
        <w:t>ZGDPDeflator</w:t>
      </w:r>
      <w:proofErr w:type="spellEnd"/>
      <w:r w:rsidRPr="00ED0A0F">
        <w:rPr>
          <w:sz w:val="20"/>
          <w:lang w:val="en-US"/>
        </w:rPr>
        <w:t xml:space="preserve">             </w:t>
      </w:r>
      <w:r w:rsidRPr="00ED0A0F">
        <w:rPr>
          <w:sz w:val="20"/>
          <w:lang w:val="en-US"/>
        </w:rPr>
        <w:tab/>
      </w:r>
      <w:r w:rsidRPr="00ED0A0F">
        <w:rPr>
          <w:sz w:val="20"/>
          <w:lang w:val="en-US"/>
        </w:rPr>
        <w:tab/>
        <w:t xml:space="preserve">: </w:t>
      </w:r>
      <w:proofErr w:type="spellStart"/>
      <w:proofErr w:type="gramStart"/>
      <w:r w:rsidRPr="00ED0A0F">
        <w:rPr>
          <w:sz w:val="20"/>
          <w:lang w:val="en-US"/>
        </w:rPr>
        <w:t>num</w:t>
      </w:r>
      <w:proofErr w:type="spellEnd"/>
      <w:r w:rsidRPr="00ED0A0F">
        <w:rPr>
          <w:sz w:val="20"/>
          <w:lang w:val="en-US"/>
        </w:rPr>
        <w:t xml:space="preserve">  -</w:t>
      </w:r>
      <w:proofErr w:type="gramEnd"/>
      <w:r w:rsidRPr="00ED0A0F">
        <w:rPr>
          <w:sz w:val="20"/>
          <w:lang w:val="en-US"/>
        </w:rPr>
        <w:t>0.0923 1.9759 -0.1848 0.9583 0.6848 ...</w:t>
      </w:r>
    </w:p>
    <w:p w:rsidR="00453416" w:rsidRPr="00ED0A0F" w:rsidRDefault="00453416" w:rsidP="00453416">
      <w:pPr>
        <w:rPr>
          <w:sz w:val="20"/>
          <w:lang w:val="en-US"/>
        </w:rPr>
      </w:pPr>
      <w:r w:rsidRPr="00ED0A0F">
        <w:rPr>
          <w:sz w:val="20"/>
          <w:lang w:val="en-US"/>
        </w:rPr>
        <w:t xml:space="preserve">- </w:t>
      </w:r>
      <w:proofErr w:type="spellStart"/>
      <w:proofErr w:type="gramStart"/>
      <w:r w:rsidRPr="00ED0A0F">
        <w:rPr>
          <w:sz w:val="20"/>
          <w:lang w:val="en-US"/>
        </w:rPr>
        <w:t>attr</w:t>
      </w:r>
      <w:proofErr w:type="spellEnd"/>
      <w:r w:rsidRPr="00ED0A0F">
        <w:rPr>
          <w:sz w:val="20"/>
          <w:lang w:val="en-US"/>
        </w:rPr>
        <w:t>(</w:t>
      </w:r>
      <w:proofErr w:type="gramEnd"/>
      <w:r w:rsidRPr="00ED0A0F">
        <w:rPr>
          <w:sz w:val="20"/>
          <w:lang w:val="en-US"/>
        </w:rPr>
        <w:t>*, "</w:t>
      </w:r>
      <w:proofErr w:type="spellStart"/>
      <w:r w:rsidRPr="00ED0A0F">
        <w:rPr>
          <w:sz w:val="20"/>
          <w:lang w:val="en-US"/>
        </w:rPr>
        <w:t>variable.labels</w:t>
      </w:r>
      <w:proofErr w:type="spellEnd"/>
      <w:r w:rsidRPr="00ED0A0F">
        <w:rPr>
          <w:sz w:val="20"/>
          <w:lang w:val="en-US"/>
        </w:rPr>
        <w:t xml:space="preserve">")= Named </w:t>
      </w:r>
      <w:proofErr w:type="spellStart"/>
      <w:r w:rsidRPr="00ED0A0F">
        <w:rPr>
          <w:sz w:val="20"/>
          <w:lang w:val="en-US"/>
        </w:rPr>
        <w:t>chr</w:t>
      </w:r>
      <w:proofErr w:type="spellEnd"/>
      <w:r w:rsidRPr="00ED0A0F">
        <w:rPr>
          <w:sz w:val="20"/>
          <w:lang w:val="en-US"/>
        </w:rPr>
        <w:t xml:space="preserve">  "</w:t>
      </w:r>
      <w:proofErr w:type="spellStart"/>
      <w:r w:rsidRPr="00ED0A0F">
        <w:rPr>
          <w:sz w:val="20"/>
          <w:lang w:val="en-US"/>
        </w:rPr>
        <w:t>PaÃ­s</w:t>
      </w:r>
      <w:proofErr w:type="spellEnd"/>
      <w:r w:rsidRPr="00ED0A0F">
        <w:rPr>
          <w:sz w:val="20"/>
          <w:lang w:val="en-US"/>
        </w:rPr>
        <w:t xml:space="preserve"> " "CPI BASED" "Treasury Bills" "Government bonds" ...</w:t>
      </w:r>
    </w:p>
    <w:p w:rsidR="00453416" w:rsidRPr="00ED0A0F" w:rsidRDefault="00453416" w:rsidP="00453416">
      <w:pPr>
        <w:rPr>
          <w:sz w:val="20"/>
          <w:lang w:val="en-US"/>
        </w:rPr>
      </w:pPr>
      <w:r w:rsidRPr="00ED0A0F">
        <w:rPr>
          <w:sz w:val="20"/>
          <w:lang w:val="en-US"/>
        </w:rPr>
        <w:lastRenderedPageBreak/>
        <w:t xml:space="preserve">  ..- </w:t>
      </w:r>
      <w:proofErr w:type="spellStart"/>
      <w:proofErr w:type="gramStart"/>
      <w:r w:rsidRPr="00ED0A0F">
        <w:rPr>
          <w:sz w:val="20"/>
          <w:lang w:val="en-US"/>
        </w:rPr>
        <w:t>attr</w:t>
      </w:r>
      <w:proofErr w:type="spellEnd"/>
      <w:r w:rsidRPr="00ED0A0F">
        <w:rPr>
          <w:sz w:val="20"/>
          <w:lang w:val="en-US"/>
        </w:rPr>
        <w:t>(</w:t>
      </w:r>
      <w:proofErr w:type="gramEnd"/>
      <w:r w:rsidRPr="00ED0A0F">
        <w:rPr>
          <w:sz w:val="20"/>
          <w:lang w:val="en-US"/>
        </w:rPr>
        <w:t xml:space="preserve">*, "names")= </w:t>
      </w:r>
      <w:proofErr w:type="spellStart"/>
      <w:r w:rsidRPr="00ED0A0F">
        <w:rPr>
          <w:sz w:val="20"/>
          <w:lang w:val="en-US"/>
        </w:rPr>
        <w:t>chr</w:t>
      </w:r>
      <w:proofErr w:type="spellEnd"/>
      <w:r w:rsidRPr="00ED0A0F">
        <w:rPr>
          <w:sz w:val="20"/>
          <w:lang w:val="en-US"/>
        </w:rPr>
        <w:t xml:space="preserve">  "</w:t>
      </w:r>
      <w:proofErr w:type="spellStart"/>
      <w:r w:rsidRPr="00ED0A0F">
        <w:rPr>
          <w:sz w:val="20"/>
          <w:lang w:val="en-US"/>
        </w:rPr>
        <w:t>PaÃ­s</w:t>
      </w:r>
      <w:proofErr w:type="spellEnd"/>
      <w:r w:rsidRPr="00ED0A0F">
        <w:rPr>
          <w:sz w:val="20"/>
          <w:lang w:val="en-US"/>
        </w:rPr>
        <w:t>" "CPIBASED" "</w:t>
      </w:r>
      <w:proofErr w:type="spellStart"/>
      <w:r w:rsidRPr="00ED0A0F">
        <w:rPr>
          <w:sz w:val="20"/>
          <w:lang w:val="en-US"/>
        </w:rPr>
        <w:t>TreasuryBills</w:t>
      </w:r>
      <w:proofErr w:type="spellEnd"/>
      <w:r w:rsidRPr="00ED0A0F">
        <w:rPr>
          <w:sz w:val="20"/>
          <w:lang w:val="en-US"/>
        </w:rPr>
        <w:t>" "</w:t>
      </w:r>
      <w:proofErr w:type="spellStart"/>
      <w:r w:rsidRPr="00ED0A0F">
        <w:rPr>
          <w:sz w:val="20"/>
          <w:lang w:val="en-US"/>
        </w:rPr>
        <w:t>Governmentbonds</w:t>
      </w:r>
      <w:proofErr w:type="spellEnd"/>
      <w:r w:rsidRPr="00ED0A0F">
        <w:rPr>
          <w:sz w:val="20"/>
          <w:lang w:val="en-US"/>
        </w:rPr>
        <w:t>" ...</w:t>
      </w:r>
    </w:p>
    <w:p w:rsidR="00453416" w:rsidRPr="00FB2634" w:rsidRDefault="00453416" w:rsidP="00453416">
      <w:pPr>
        <w:rPr>
          <w:sz w:val="20"/>
        </w:rPr>
      </w:pPr>
      <w:r w:rsidRPr="00ED0A0F">
        <w:rPr>
          <w:sz w:val="20"/>
          <w:lang w:val="en-US"/>
        </w:rPr>
        <w:t xml:space="preserve"> </w:t>
      </w:r>
      <w:r w:rsidRPr="00FB2634">
        <w:rPr>
          <w:sz w:val="20"/>
        </w:rPr>
        <w:t xml:space="preserve">- </w:t>
      </w:r>
      <w:proofErr w:type="spellStart"/>
      <w:proofErr w:type="gramStart"/>
      <w:r w:rsidRPr="00FB2634">
        <w:rPr>
          <w:sz w:val="20"/>
        </w:rPr>
        <w:t>attr</w:t>
      </w:r>
      <w:proofErr w:type="spellEnd"/>
      <w:r w:rsidRPr="00FB2634">
        <w:rPr>
          <w:sz w:val="20"/>
        </w:rPr>
        <w:t>(</w:t>
      </w:r>
      <w:proofErr w:type="gramEnd"/>
      <w:r w:rsidRPr="00FB2634">
        <w:rPr>
          <w:sz w:val="20"/>
        </w:rPr>
        <w:t>*, "</w:t>
      </w:r>
      <w:proofErr w:type="spellStart"/>
      <w:r w:rsidRPr="00FB2634">
        <w:rPr>
          <w:sz w:val="20"/>
        </w:rPr>
        <w:t>codepage</w:t>
      </w:r>
      <w:proofErr w:type="spellEnd"/>
      <w:r w:rsidRPr="00FB2634">
        <w:rPr>
          <w:sz w:val="20"/>
        </w:rPr>
        <w:t xml:space="preserve">")= </w:t>
      </w:r>
      <w:proofErr w:type="spellStart"/>
      <w:r w:rsidRPr="00FB2634">
        <w:rPr>
          <w:sz w:val="20"/>
        </w:rPr>
        <w:t>int</w:t>
      </w:r>
      <w:proofErr w:type="spellEnd"/>
      <w:r w:rsidRPr="00FB2634">
        <w:rPr>
          <w:sz w:val="20"/>
        </w:rPr>
        <w:t xml:space="preserve"> 65001</w:t>
      </w:r>
    </w:p>
    <w:p w:rsidR="00453416" w:rsidRDefault="00453416" w:rsidP="00453416">
      <w:pPr>
        <w:rPr>
          <w:color w:val="C45911" w:themeColor="accent2" w:themeShade="BF"/>
        </w:rPr>
      </w:pPr>
    </w:p>
    <w:p w:rsidR="00453416" w:rsidRDefault="00453416" w:rsidP="00453416">
      <w:del w:id="65" w:author="Noam Dante Valentín López Villanes" w:date="2016-01-27T12:49:00Z">
        <w:r w:rsidDel="006A2719">
          <w:delText>Ahora, es</w:delText>
        </w:r>
      </w:del>
      <w:ins w:id="66" w:author="Noam Dante Valentín López Villanes" w:date="2016-01-27T12:49:00Z">
        <w:r w:rsidR="006A2719">
          <w:t>Es</w:t>
        </w:r>
      </w:ins>
      <w:r>
        <w:t xml:space="preserve"> necesario </w:t>
      </w:r>
      <w:del w:id="67" w:author="Noam Dante Valentín López Villanes" w:date="2016-01-27T12:51:00Z">
        <w:r w:rsidDel="006A2719">
          <w:delText>seleccionar el</w:delText>
        </w:r>
      </w:del>
      <w:ins w:id="68" w:author="Noam Dante Valentín López Villanes" w:date="2016-01-27T12:51:00Z">
        <w:r w:rsidR="006A2719">
          <w:t>crear un</w:t>
        </w:r>
      </w:ins>
      <w:r>
        <w:t xml:space="preserve"> subconjunto de variables que utilizaremos en el Análisis Factorial. </w:t>
      </w:r>
    </w:p>
    <w:p w:rsidR="00453416" w:rsidRPr="00666109" w:rsidDel="006A2719" w:rsidRDefault="00453416" w:rsidP="00453416">
      <w:pPr>
        <w:rPr>
          <w:del w:id="69" w:author="Noam Dante Valentín López Villanes" w:date="2016-01-27T12:49:00Z"/>
        </w:rPr>
      </w:pPr>
    </w:p>
    <w:p w:rsidR="00453416" w:rsidRPr="00221F5F" w:rsidRDefault="00453416" w:rsidP="00453416">
      <w:pPr>
        <w:rPr>
          <w:color w:val="FF0000"/>
        </w:rPr>
      </w:pPr>
      <w:r w:rsidRPr="00606949">
        <w:rPr>
          <w:color w:val="2E74B5" w:themeColor="accent1" w:themeShade="BF"/>
        </w:rPr>
        <w:t>data2&lt;-</w:t>
      </w:r>
      <w:proofErr w:type="spellStart"/>
      <w:proofErr w:type="gramStart"/>
      <w:r w:rsidRPr="00606949">
        <w:rPr>
          <w:color w:val="2E74B5" w:themeColor="accent1" w:themeShade="BF"/>
        </w:rPr>
        <w:t>subset</w:t>
      </w:r>
      <w:proofErr w:type="spellEnd"/>
      <w:r w:rsidRPr="00606949">
        <w:rPr>
          <w:color w:val="2E74B5" w:themeColor="accent1" w:themeShade="BF"/>
        </w:rPr>
        <w:t>(</w:t>
      </w:r>
      <w:proofErr w:type="spellStart"/>
      <w:proofErr w:type="gramEnd"/>
      <w:r w:rsidRPr="00606949">
        <w:rPr>
          <w:color w:val="2E74B5" w:themeColor="accent1" w:themeShade="BF"/>
        </w:rPr>
        <w:t>data,select</w:t>
      </w:r>
      <w:proofErr w:type="spellEnd"/>
      <w:r w:rsidRPr="00606949">
        <w:rPr>
          <w:color w:val="2E74B5" w:themeColor="accent1" w:themeShade="BF"/>
        </w:rPr>
        <w:t>=c(</w:t>
      </w:r>
      <w:r>
        <w:rPr>
          <w:color w:val="2E74B5" w:themeColor="accent1" w:themeShade="BF"/>
        </w:rPr>
        <w:t xml:space="preserve">16,19,23,27,28), </w:t>
      </w:r>
      <w:proofErr w:type="spellStart"/>
      <w:r>
        <w:rPr>
          <w:color w:val="2E74B5" w:themeColor="accent1" w:themeShade="BF"/>
        </w:rPr>
        <w:t>na.value</w:t>
      </w:r>
      <w:proofErr w:type="spellEnd"/>
      <w:r>
        <w:rPr>
          <w:color w:val="2E74B5" w:themeColor="accent1" w:themeShade="BF"/>
        </w:rPr>
        <w:t>=NULL)</w:t>
      </w:r>
      <w:ins w:id="70" w:author="Noam Dante Valentín López Villanes" w:date="2016-01-27T12:51:00Z">
        <w:r w:rsidR="006A2719">
          <w:rPr>
            <w:color w:val="2E74B5" w:themeColor="accent1" w:themeShade="BF"/>
          </w:rPr>
          <w:t xml:space="preserve"> </w:t>
        </w:r>
      </w:ins>
      <w:r w:rsidR="00221F5F">
        <w:rPr>
          <w:color w:val="FF0000"/>
        </w:rPr>
        <w:t>#seleccionar las variables a trabajar en el análisis factorial</w:t>
      </w:r>
    </w:p>
    <w:p w:rsidR="00453416" w:rsidRDefault="00453416" w:rsidP="00453416"/>
    <w:p w:rsidR="00453416" w:rsidRPr="00221F5F" w:rsidRDefault="00221F5F" w:rsidP="00453416">
      <w:pPr>
        <w:rPr>
          <w:color w:val="FF0000"/>
        </w:rPr>
      </w:pPr>
      <w:proofErr w:type="spellStart"/>
      <w:proofErr w:type="gramStart"/>
      <w:r>
        <w:rPr>
          <w:color w:val="2E74B5" w:themeColor="accent1" w:themeShade="BF"/>
        </w:rPr>
        <w:t>names</w:t>
      </w:r>
      <w:proofErr w:type="spellEnd"/>
      <w:r>
        <w:rPr>
          <w:color w:val="2E74B5" w:themeColor="accent1" w:themeShade="BF"/>
        </w:rPr>
        <w:t>(</w:t>
      </w:r>
      <w:proofErr w:type="gramEnd"/>
      <w:r>
        <w:rPr>
          <w:color w:val="2E74B5" w:themeColor="accent1" w:themeShade="BF"/>
        </w:rPr>
        <w:t>data2)</w:t>
      </w:r>
      <w:r>
        <w:rPr>
          <w:color w:val="FF0000"/>
        </w:rPr>
        <w:t xml:space="preserve">#verificar la selección </w:t>
      </w:r>
    </w:p>
    <w:p w:rsidR="00453416" w:rsidRPr="00DD257D" w:rsidRDefault="00453416" w:rsidP="00453416">
      <w:pPr>
        <w:rPr>
          <w:b/>
          <w:sz w:val="20"/>
        </w:rPr>
      </w:pPr>
      <w:r w:rsidRPr="00DD257D">
        <w:rPr>
          <w:b/>
          <w:sz w:val="20"/>
        </w:rPr>
        <w:t xml:space="preserve"> [1] "ZCPIBASED"            "</w:t>
      </w:r>
      <w:proofErr w:type="spellStart"/>
      <w:r w:rsidRPr="00DD257D">
        <w:rPr>
          <w:b/>
          <w:sz w:val="20"/>
        </w:rPr>
        <w:t>ZTotalReserves</w:t>
      </w:r>
      <w:proofErr w:type="spellEnd"/>
      <w:r w:rsidRPr="00DD257D">
        <w:rPr>
          <w:b/>
          <w:sz w:val="20"/>
        </w:rPr>
        <w:t>"       "</w:t>
      </w:r>
      <w:proofErr w:type="spellStart"/>
      <w:r w:rsidRPr="00DD257D">
        <w:rPr>
          <w:b/>
          <w:sz w:val="20"/>
        </w:rPr>
        <w:t>ZSDRHoldings</w:t>
      </w:r>
      <w:proofErr w:type="spellEnd"/>
      <w:r w:rsidRPr="00DD257D">
        <w:rPr>
          <w:b/>
          <w:sz w:val="20"/>
        </w:rPr>
        <w:t xml:space="preserve">"        </w:t>
      </w:r>
    </w:p>
    <w:p w:rsidR="00453416" w:rsidRPr="00DD257D" w:rsidRDefault="00453416" w:rsidP="00453416">
      <w:pPr>
        <w:rPr>
          <w:b/>
          <w:sz w:val="20"/>
        </w:rPr>
      </w:pPr>
      <w:r w:rsidRPr="00DD257D">
        <w:rPr>
          <w:b/>
          <w:sz w:val="20"/>
        </w:rPr>
        <w:t>[4] "</w:t>
      </w:r>
      <w:proofErr w:type="spellStart"/>
      <w:r w:rsidRPr="00DD257D">
        <w:rPr>
          <w:b/>
          <w:sz w:val="20"/>
        </w:rPr>
        <w:t>ZGoodsValueofexports</w:t>
      </w:r>
      <w:proofErr w:type="spellEnd"/>
      <w:r w:rsidRPr="00DD257D">
        <w:rPr>
          <w:b/>
          <w:sz w:val="20"/>
        </w:rPr>
        <w:t>" "</w:t>
      </w:r>
      <w:proofErr w:type="spellStart"/>
      <w:r w:rsidRPr="00DD257D">
        <w:rPr>
          <w:b/>
          <w:sz w:val="20"/>
        </w:rPr>
        <w:t>ZGoodsValueofImports</w:t>
      </w:r>
      <w:proofErr w:type="spellEnd"/>
      <w:r w:rsidRPr="00DD257D">
        <w:rPr>
          <w:b/>
          <w:sz w:val="20"/>
        </w:rPr>
        <w:t>"</w:t>
      </w:r>
    </w:p>
    <w:p w:rsidR="00453416" w:rsidRDefault="00453416" w:rsidP="00453416"/>
    <w:p w:rsidR="00453416" w:rsidRPr="00BA5CAE" w:rsidRDefault="00453416" w:rsidP="00453416">
      <w:commentRangeStart w:id="71"/>
      <w:r>
        <w:t xml:space="preserve">Para poder ejecutar el </w:t>
      </w:r>
      <w:ins w:id="72" w:author="Noam Dante Valentín López Villanes" w:date="2016-01-27T12:53:00Z">
        <w:r w:rsidR="006A2719">
          <w:t xml:space="preserve">análisis </w:t>
        </w:r>
      </w:ins>
      <w:r>
        <w:t xml:space="preserve">factorial, las variables deben estar posicionadas en una matriz; por eso, es necesario hacer esta conversión y verificarla con el comando </w:t>
      </w:r>
      <w:proofErr w:type="spellStart"/>
      <w:r>
        <w:rPr>
          <w:i/>
        </w:rPr>
        <w:t>is.matrix</w:t>
      </w:r>
      <w:proofErr w:type="spellEnd"/>
      <w:r>
        <w:t xml:space="preserve">. </w:t>
      </w:r>
      <w:commentRangeEnd w:id="71"/>
      <w:r w:rsidR="006A2719">
        <w:rPr>
          <w:rStyle w:val="Refdecomentario"/>
        </w:rPr>
        <w:commentReference w:id="71"/>
      </w:r>
    </w:p>
    <w:p w:rsidR="00453416" w:rsidRDefault="00453416" w:rsidP="00453416"/>
    <w:p w:rsidR="00453416" w:rsidRPr="00221F5F" w:rsidRDefault="00453416" w:rsidP="00453416">
      <w:pPr>
        <w:rPr>
          <w:color w:val="FF0000"/>
        </w:rPr>
      </w:pPr>
      <w:proofErr w:type="spellStart"/>
      <w:proofErr w:type="gramStart"/>
      <w:r w:rsidRPr="00606949">
        <w:rPr>
          <w:color w:val="2E74B5" w:themeColor="accent1" w:themeShade="BF"/>
        </w:rPr>
        <w:t>is.matrix</w:t>
      </w:r>
      <w:proofErr w:type="spellEnd"/>
      <w:r w:rsidRPr="00606949">
        <w:rPr>
          <w:color w:val="2E74B5" w:themeColor="accent1" w:themeShade="BF"/>
        </w:rPr>
        <w:t>(</w:t>
      </w:r>
      <w:proofErr w:type="gramEnd"/>
      <w:r w:rsidRPr="00606949">
        <w:rPr>
          <w:color w:val="2E74B5" w:themeColor="accent1" w:themeShade="BF"/>
        </w:rPr>
        <w:t>data2)</w:t>
      </w:r>
      <w:r w:rsidR="00221F5F">
        <w:rPr>
          <w:color w:val="FF0000"/>
        </w:rPr>
        <w:t>#analizar si el grupo filtrado es una matriz</w:t>
      </w:r>
    </w:p>
    <w:p w:rsidR="00453416" w:rsidRPr="00DD257D" w:rsidRDefault="00453416" w:rsidP="00453416">
      <w:pPr>
        <w:rPr>
          <w:b/>
          <w:sz w:val="20"/>
        </w:rPr>
      </w:pPr>
      <w:r w:rsidRPr="00DD257D">
        <w:rPr>
          <w:b/>
          <w:sz w:val="20"/>
        </w:rPr>
        <w:t xml:space="preserve"> [1] FALSE</w:t>
      </w:r>
    </w:p>
    <w:p w:rsidR="00453416" w:rsidRDefault="00453416" w:rsidP="00453416">
      <w:pPr>
        <w:rPr>
          <w:color w:val="2E74B5" w:themeColor="accent1" w:themeShade="BF"/>
        </w:rPr>
      </w:pPr>
    </w:p>
    <w:p w:rsidR="00453416" w:rsidRPr="00221F5F" w:rsidRDefault="00453416" w:rsidP="00453416">
      <w:pPr>
        <w:rPr>
          <w:color w:val="FF0000"/>
        </w:rPr>
      </w:pPr>
      <w:r>
        <w:rPr>
          <w:color w:val="2E74B5" w:themeColor="accent1" w:themeShade="BF"/>
        </w:rPr>
        <w:t>data3&lt;-</w:t>
      </w:r>
      <w:proofErr w:type="spellStart"/>
      <w:proofErr w:type="gramStart"/>
      <w:r>
        <w:rPr>
          <w:color w:val="2E74B5" w:themeColor="accent1" w:themeShade="BF"/>
        </w:rPr>
        <w:t>as.matrix</w:t>
      </w:r>
      <w:proofErr w:type="spellEnd"/>
      <w:r>
        <w:rPr>
          <w:color w:val="2E74B5" w:themeColor="accent1" w:themeShade="BF"/>
        </w:rPr>
        <w:t>(</w:t>
      </w:r>
      <w:proofErr w:type="gramEnd"/>
      <w:r>
        <w:rPr>
          <w:color w:val="2E74B5" w:themeColor="accent1" w:themeShade="BF"/>
        </w:rPr>
        <w:t>data2)</w:t>
      </w:r>
      <w:r w:rsidR="00221F5F">
        <w:rPr>
          <w:color w:val="FF0000"/>
        </w:rPr>
        <w:t xml:space="preserve">#convertir la </w:t>
      </w:r>
      <w:proofErr w:type="spellStart"/>
      <w:r w:rsidR="00221F5F">
        <w:rPr>
          <w:color w:val="FF0000"/>
        </w:rPr>
        <w:t>subdata</w:t>
      </w:r>
      <w:proofErr w:type="spellEnd"/>
      <w:r w:rsidR="00221F5F">
        <w:rPr>
          <w:color w:val="FF0000"/>
        </w:rPr>
        <w:t xml:space="preserve"> en una matriz</w:t>
      </w:r>
    </w:p>
    <w:p w:rsidR="00221F5F" w:rsidRDefault="00221F5F" w:rsidP="00453416">
      <w:pPr>
        <w:rPr>
          <w:color w:val="2E74B5" w:themeColor="accent1" w:themeShade="BF"/>
        </w:rPr>
      </w:pPr>
    </w:p>
    <w:p w:rsidR="00453416" w:rsidRPr="00221F5F" w:rsidRDefault="00453416" w:rsidP="00453416">
      <w:pPr>
        <w:rPr>
          <w:color w:val="FF0000"/>
        </w:rPr>
      </w:pPr>
      <w:proofErr w:type="spellStart"/>
      <w:proofErr w:type="gramStart"/>
      <w:r w:rsidRPr="00606949">
        <w:rPr>
          <w:color w:val="2E74B5" w:themeColor="accent1" w:themeShade="BF"/>
        </w:rPr>
        <w:t>is.matrix</w:t>
      </w:r>
      <w:proofErr w:type="spellEnd"/>
      <w:r w:rsidRPr="00606949">
        <w:rPr>
          <w:color w:val="2E74B5" w:themeColor="accent1" w:themeShade="BF"/>
        </w:rPr>
        <w:t>(</w:t>
      </w:r>
      <w:proofErr w:type="gramEnd"/>
      <w:r w:rsidRPr="00606949">
        <w:rPr>
          <w:color w:val="2E74B5" w:themeColor="accent1" w:themeShade="BF"/>
        </w:rPr>
        <w:t>data3)</w:t>
      </w:r>
      <w:r w:rsidR="00221F5F">
        <w:rPr>
          <w:color w:val="FF0000"/>
        </w:rPr>
        <w:t xml:space="preserve">#verificar si ya es una matriz </w:t>
      </w:r>
    </w:p>
    <w:p w:rsidR="00453416" w:rsidRDefault="00453416" w:rsidP="00453416">
      <w:pPr>
        <w:rPr>
          <w:b/>
          <w:sz w:val="20"/>
        </w:rPr>
      </w:pPr>
      <w:r w:rsidRPr="00DD257D">
        <w:rPr>
          <w:b/>
          <w:sz w:val="20"/>
        </w:rPr>
        <w:t xml:space="preserve"> [1] TRUE</w:t>
      </w:r>
    </w:p>
    <w:p w:rsidR="00453416" w:rsidRPr="00DD257D" w:rsidRDefault="00453416" w:rsidP="00453416">
      <w:pPr>
        <w:rPr>
          <w:b/>
          <w:sz w:val="20"/>
        </w:rPr>
      </w:pPr>
    </w:p>
    <w:p w:rsidR="00453416" w:rsidRDefault="00453416" w:rsidP="00453416">
      <w:pPr>
        <w:jc w:val="both"/>
      </w:pPr>
      <w:r>
        <w:t xml:space="preserve">Luego de esto, es necesario probar la fiabilidad de nuestras variables. Este concepto se mide con el Alfa de </w:t>
      </w:r>
      <w:proofErr w:type="spellStart"/>
      <w:r>
        <w:t>CronBach</w:t>
      </w:r>
      <w:proofErr w:type="spellEnd"/>
      <w:r>
        <w:t xml:space="preserve"> y lo que esperamos es un resultado entre el 0 y el 1 mayor a 0.7 o mayor a 0.5. Para esto, instalamos el paquete </w:t>
      </w:r>
      <w:proofErr w:type="spellStart"/>
      <w:r>
        <w:rPr>
          <w:i/>
        </w:rPr>
        <w:t>cocron</w:t>
      </w:r>
      <w:proofErr w:type="spellEnd"/>
      <w:r>
        <w:rPr>
          <w:i/>
        </w:rPr>
        <w:t xml:space="preserve"> </w:t>
      </w:r>
      <w:r>
        <w:t xml:space="preserve">y utilizamos el comando </w:t>
      </w:r>
      <w:proofErr w:type="spellStart"/>
      <w:r>
        <w:rPr>
          <w:i/>
        </w:rPr>
        <w:t>cronbach.alpha</w:t>
      </w:r>
      <w:proofErr w:type="spellEnd"/>
      <w:r>
        <w:t xml:space="preserve"> con la matriz que creamos en el paso anterior. Al analizar la fiabilidad no estamos generando aún ninguna agrupación entre las variables, además de la matriz. </w:t>
      </w:r>
    </w:p>
    <w:p w:rsidR="00453416" w:rsidRPr="00EB2F30" w:rsidRDefault="00453416" w:rsidP="00453416"/>
    <w:p w:rsidR="00453416" w:rsidRPr="00221F5F" w:rsidRDefault="00453416" w:rsidP="00453416">
      <w:pPr>
        <w:rPr>
          <w:color w:val="FF0000"/>
        </w:rPr>
      </w:pPr>
      <w:proofErr w:type="spellStart"/>
      <w:proofErr w:type="gramStart"/>
      <w:r w:rsidRPr="00A0526A">
        <w:rPr>
          <w:color w:val="2E74B5" w:themeColor="accent1" w:themeShade="BF"/>
        </w:rPr>
        <w:t>install.packages</w:t>
      </w:r>
      <w:proofErr w:type="spellEnd"/>
      <w:r w:rsidRPr="00A0526A">
        <w:rPr>
          <w:color w:val="2E74B5" w:themeColor="accent1" w:themeShade="BF"/>
        </w:rPr>
        <w:t>(</w:t>
      </w:r>
      <w:proofErr w:type="gramEnd"/>
      <w:r w:rsidRPr="00A0526A">
        <w:rPr>
          <w:color w:val="2E74B5" w:themeColor="accent1" w:themeShade="BF"/>
        </w:rPr>
        <w:t>"</w:t>
      </w:r>
      <w:proofErr w:type="spellStart"/>
      <w:r w:rsidRPr="00A0526A">
        <w:rPr>
          <w:color w:val="2E74B5" w:themeColor="accent1" w:themeShade="BF"/>
        </w:rPr>
        <w:t>cocron</w:t>
      </w:r>
      <w:proofErr w:type="spellEnd"/>
      <w:r w:rsidRPr="00A0526A">
        <w:rPr>
          <w:color w:val="2E74B5" w:themeColor="accent1" w:themeShade="BF"/>
        </w:rPr>
        <w:t>")</w:t>
      </w:r>
      <w:r w:rsidR="00221F5F">
        <w:rPr>
          <w:color w:val="FF0000"/>
        </w:rPr>
        <w:t xml:space="preserve">#instalar el paquete </w:t>
      </w:r>
      <w:proofErr w:type="spellStart"/>
      <w:r w:rsidR="00221F5F">
        <w:rPr>
          <w:color w:val="FF0000"/>
        </w:rPr>
        <w:t>cocron</w:t>
      </w:r>
      <w:proofErr w:type="spellEnd"/>
      <w:r w:rsidR="00221F5F">
        <w:rPr>
          <w:color w:val="FF0000"/>
        </w:rPr>
        <w:t xml:space="preserve"> para pedir el alfa de </w:t>
      </w:r>
      <w:proofErr w:type="spellStart"/>
      <w:r w:rsidR="00221F5F">
        <w:rPr>
          <w:color w:val="FF0000"/>
        </w:rPr>
        <w:t>CronBach</w:t>
      </w:r>
      <w:proofErr w:type="spellEnd"/>
    </w:p>
    <w:p w:rsidR="00453416" w:rsidRPr="00221F5F" w:rsidRDefault="00453416" w:rsidP="00453416">
      <w:pPr>
        <w:rPr>
          <w:color w:val="FF0000"/>
        </w:rPr>
      </w:pPr>
      <w:proofErr w:type="spellStart"/>
      <w:proofErr w:type="gramStart"/>
      <w:r w:rsidRPr="00A0526A">
        <w:rPr>
          <w:color w:val="2E74B5" w:themeColor="accent1" w:themeShade="BF"/>
        </w:rPr>
        <w:t>library</w:t>
      </w:r>
      <w:proofErr w:type="spellEnd"/>
      <w:r w:rsidRPr="00A0526A">
        <w:rPr>
          <w:color w:val="2E74B5" w:themeColor="accent1" w:themeShade="BF"/>
        </w:rPr>
        <w:t>(</w:t>
      </w:r>
      <w:proofErr w:type="spellStart"/>
      <w:proofErr w:type="gramEnd"/>
      <w:r w:rsidRPr="00A0526A">
        <w:rPr>
          <w:color w:val="2E74B5" w:themeColor="accent1" w:themeShade="BF"/>
        </w:rPr>
        <w:t>cocron</w:t>
      </w:r>
      <w:proofErr w:type="spellEnd"/>
      <w:r w:rsidRPr="00A0526A">
        <w:rPr>
          <w:color w:val="2E74B5" w:themeColor="accent1" w:themeShade="BF"/>
        </w:rPr>
        <w:t>)</w:t>
      </w:r>
      <w:r w:rsidR="00221F5F">
        <w:rPr>
          <w:color w:val="FF0000"/>
        </w:rPr>
        <w:t xml:space="preserve">#ejecutar el paquete </w:t>
      </w:r>
      <w:proofErr w:type="spellStart"/>
      <w:r w:rsidR="00221F5F">
        <w:rPr>
          <w:color w:val="FF0000"/>
        </w:rPr>
        <w:t>cocron</w:t>
      </w:r>
      <w:proofErr w:type="spellEnd"/>
    </w:p>
    <w:p w:rsidR="00453416" w:rsidRDefault="00453416" w:rsidP="00453416">
      <w:pPr>
        <w:rPr>
          <w:color w:val="2E74B5" w:themeColor="accent1" w:themeShade="BF"/>
        </w:rPr>
      </w:pPr>
    </w:p>
    <w:p w:rsidR="00453416" w:rsidRPr="00221F5F" w:rsidRDefault="00453416" w:rsidP="00453416">
      <w:pPr>
        <w:rPr>
          <w:color w:val="FF0000"/>
        </w:rPr>
      </w:pPr>
      <w:proofErr w:type="spellStart"/>
      <w:proofErr w:type="gramStart"/>
      <w:r w:rsidRPr="00A0526A">
        <w:rPr>
          <w:color w:val="2E74B5" w:themeColor="accent1" w:themeShade="BF"/>
        </w:rPr>
        <w:t>cronbach.alpha</w:t>
      </w:r>
      <w:proofErr w:type="spellEnd"/>
      <w:r w:rsidRPr="00A0526A">
        <w:rPr>
          <w:color w:val="2E74B5" w:themeColor="accent1" w:themeShade="BF"/>
        </w:rPr>
        <w:t>(</w:t>
      </w:r>
      <w:proofErr w:type="gramEnd"/>
      <w:r w:rsidRPr="00A0526A">
        <w:rPr>
          <w:color w:val="2E74B5" w:themeColor="accent1" w:themeShade="BF"/>
        </w:rPr>
        <w:t xml:space="preserve">data3, </w:t>
      </w:r>
      <w:proofErr w:type="spellStart"/>
      <w:r w:rsidRPr="00A0526A">
        <w:rPr>
          <w:color w:val="2E74B5" w:themeColor="accent1" w:themeShade="BF"/>
        </w:rPr>
        <w:t>standardized</w:t>
      </w:r>
      <w:proofErr w:type="spellEnd"/>
      <w:r w:rsidRPr="00A0526A">
        <w:rPr>
          <w:color w:val="2E74B5" w:themeColor="accent1" w:themeShade="BF"/>
        </w:rPr>
        <w:t xml:space="preserve"> = FALSE)</w:t>
      </w:r>
      <w:r w:rsidR="00221F5F">
        <w:rPr>
          <w:color w:val="FF0000"/>
        </w:rPr>
        <w:t xml:space="preserve"># pedir el alfa de </w:t>
      </w:r>
      <w:proofErr w:type="spellStart"/>
      <w:r w:rsidR="00221F5F">
        <w:rPr>
          <w:color w:val="FF0000"/>
        </w:rPr>
        <w:t>CronBach</w:t>
      </w:r>
      <w:proofErr w:type="spellEnd"/>
      <w:r w:rsidR="00221F5F">
        <w:rPr>
          <w:color w:val="FF0000"/>
        </w:rPr>
        <w:t xml:space="preserve"> para data3</w:t>
      </w:r>
    </w:p>
    <w:p w:rsidR="00453416" w:rsidRDefault="00453416" w:rsidP="00453416">
      <w:pPr>
        <w:rPr>
          <w:b/>
        </w:rPr>
      </w:pPr>
    </w:p>
    <w:p w:rsidR="00453416" w:rsidRPr="00FD0449" w:rsidRDefault="00453416" w:rsidP="00453416">
      <w:pPr>
        <w:rPr>
          <w:b/>
          <w:sz w:val="20"/>
        </w:rPr>
      </w:pPr>
      <w:r w:rsidRPr="00FD0449">
        <w:rPr>
          <w:b/>
        </w:rPr>
        <w:t xml:space="preserve">    </w:t>
      </w:r>
      <w:proofErr w:type="spellStart"/>
      <w:proofErr w:type="gramStart"/>
      <w:r w:rsidRPr="00FD0449">
        <w:rPr>
          <w:b/>
          <w:sz w:val="20"/>
        </w:rPr>
        <w:t>alpha</w:t>
      </w:r>
      <w:proofErr w:type="spellEnd"/>
      <w:proofErr w:type="gramEnd"/>
      <w:r w:rsidRPr="00FD0449">
        <w:rPr>
          <w:b/>
          <w:sz w:val="20"/>
        </w:rPr>
        <w:t xml:space="preserve"> </w:t>
      </w:r>
    </w:p>
    <w:p w:rsidR="00453416" w:rsidRDefault="00453416" w:rsidP="00453416">
      <w:pPr>
        <w:rPr>
          <w:b/>
          <w:sz w:val="20"/>
        </w:rPr>
      </w:pPr>
      <w:r w:rsidRPr="00FD0449">
        <w:rPr>
          <w:b/>
          <w:sz w:val="20"/>
        </w:rPr>
        <w:t>0.6531036</w:t>
      </w:r>
    </w:p>
    <w:p w:rsidR="00453416" w:rsidRDefault="00453416" w:rsidP="00453416">
      <w:pPr>
        <w:rPr>
          <w:b/>
          <w:sz w:val="20"/>
        </w:rPr>
      </w:pPr>
    </w:p>
    <w:p w:rsidR="00453416" w:rsidRPr="007E56A2" w:rsidRDefault="00453416" w:rsidP="00453416">
      <w:pPr>
        <w:jc w:val="both"/>
      </w:pPr>
      <w:r>
        <w:t xml:space="preserve">El </w:t>
      </w:r>
      <w:r>
        <w:rPr>
          <w:i/>
        </w:rPr>
        <w:t xml:space="preserve">alfa de </w:t>
      </w:r>
      <w:proofErr w:type="spellStart"/>
      <w:r>
        <w:rPr>
          <w:i/>
        </w:rPr>
        <w:t>cronbach</w:t>
      </w:r>
      <w:proofErr w:type="spellEnd"/>
      <w:r>
        <w:rPr>
          <w:i/>
        </w:rPr>
        <w:t xml:space="preserve"> </w:t>
      </w:r>
      <w:r>
        <w:t xml:space="preserve">para “data3” confirma el cumplimiento de las características que necesitamos (mayor a 0.5). Por lo tanto, podemos asegurar que las variables que hemos seleccionado son confiables. Luego de completar esto y el requisito de la estandarización, el análisis se dividirá en dos grandes ejes: el Análisis Exploratorio y el Análisis Confirmatorio. El primero se realiza con el paquete </w:t>
      </w:r>
      <w:proofErr w:type="spellStart"/>
      <w:r>
        <w:rPr>
          <w:i/>
        </w:rPr>
        <w:t>psych</w:t>
      </w:r>
      <w:proofErr w:type="spellEnd"/>
      <w:r>
        <w:rPr>
          <w:i/>
        </w:rPr>
        <w:t xml:space="preserve"> </w:t>
      </w:r>
      <w:r>
        <w:t xml:space="preserve">y los comandos </w:t>
      </w:r>
      <w:r>
        <w:rPr>
          <w:i/>
        </w:rPr>
        <w:t>KMO</w:t>
      </w:r>
      <w:r>
        <w:t xml:space="preserve">, </w:t>
      </w:r>
      <w:proofErr w:type="spellStart"/>
      <w:r>
        <w:rPr>
          <w:i/>
        </w:rPr>
        <w:t>pairs.panels</w:t>
      </w:r>
      <w:proofErr w:type="spellEnd"/>
      <w:r>
        <w:rPr>
          <w:i/>
        </w:rPr>
        <w:t xml:space="preserve">, </w:t>
      </w:r>
      <w:proofErr w:type="spellStart"/>
      <w:r>
        <w:rPr>
          <w:i/>
        </w:rPr>
        <w:t>vss</w:t>
      </w:r>
      <w:proofErr w:type="spellEnd"/>
      <w:r>
        <w:t xml:space="preserve"> y </w:t>
      </w:r>
      <w:proofErr w:type="spellStart"/>
      <w:r w:rsidRPr="003940F5">
        <w:rPr>
          <w:i/>
        </w:rPr>
        <w:t>efacp</w:t>
      </w:r>
      <w:proofErr w:type="spellEnd"/>
      <w:r w:rsidRPr="003940F5">
        <w:rPr>
          <w:i/>
        </w:rPr>
        <w:t xml:space="preserve">, </w:t>
      </w:r>
      <w:proofErr w:type="spellStart"/>
      <w:r w:rsidRPr="003940F5">
        <w:rPr>
          <w:i/>
        </w:rPr>
        <w:t>print</w:t>
      </w:r>
      <w:proofErr w:type="spellEnd"/>
      <w:r w:rsidRPr="003940F5">
        <w:rPr>
          <w:i/>
        </w:rPr>
        <w:t xml:space="preserve"> y </w:t>
      </w:r>
      <w:proofErr w:type="spellStart"/>
      <w:r w:rsidRPr="003940F5">
        <w:rPr>
          <w:i/>
        </w:rPr>
        <w:t>fa.diagram</w:t>
      </w:r>
      <w:proofErr w:type="spellEnd"/>
      <w:r w:rsidRPr="003940F5">
        <w:rPr>
          <w:i/>
        </w:rPr>
        <w:t xml:space="preserve">. </w:t>
      </w:r>
    </w:p>
    <w:p w:rsidR="00453416" w:rsidRPr="007E56A2" w:rsidRDefault="00453416" w:rsidP="00453416"/>
    <w:p w:rsidR="00453416" w:rsidRPr="00221F5F" w:rsidRDefault="00453416" w:rsidP="00453416">
      <w:pPr>
        <w:rPr>
          <w:color w:val="FF0000"/>
        </w:rPr>
      </w:pPr>
      <w:proofErr w:type="spellStart"/>
      <w:proofErr w:type="gramStart"/>
      <w:r w:rsidRPr="00606949">
        <w:rPr>
          <w:color w:val="2E74B5" w:themeColor="accent1" w:themeShade="BF"/>
        </w:rPr>
        <w:t>library</w:t>
      </w:r>
      <w:proofErr w:type="spellEnd"/>
      <w:r w:rsidRPr="00606949">
        <w:rPr>
          <w:color w:val="2E74B5" w:themeColor="accent1" w:themeShade="BF"/>
        </w:rPr>
        <w:t>(</w:t>
      </w:r>
      <w:proofErr w:type="spellStart"/>
      <w:proofErr w:type="gramEnd"/>
      <w:r w:rsidRPr="00606949">
        <w:rPr>
          <w:color w:val="2E74B5" w:themeColor="accent1" w:themeShade="BF"/>
        </w:rPr>
        <w:t>psych</w:t>
      </w:r>
      <w:proofErr w:type="spellEnd"/>
      <w:r w:rsidRPr="00606949">
        <w:rPr>
          <w:color w:val="2E74B5" w:themeColor="accent1" w:themeShade="BF"/>
        </w:rPr>
        <w:t>)</w:t>
      </w:r>
      <w:r w:rsidR="00221F5F">
        <w:rPr>
          <w:color w:val="FF0000"/>
        </w:rPr>
        <w:t xml:space="preserve"># ejecutar el paquete </w:t>
      </w:r>
      <w:proofErr w:type="spellStart"/>
      <w:r w:rsidR="00221F5F">
        <w:rPr>
          <w:color w:val="FF0000"/>
        </w:rPr>
        <w:t>psych</w:t>
      </w:r>
      <w:proofErr w:type="spellEnd"/>
    </w:p>
    <w:p w:rsidR="00453416" w:rsidRDefault="00453416" w:rsidP="00453416">
      <w:pPr>
        <w:rPr>
          <w:color w:val="C45911" w:themeColor="accent2" w:themeShade="BF"/>
        </w:rPr>
      </w:pPr>
    </w:p>
    <w:p w:rsidR="00453416" w:rsidRDefault="00453416" w:rsidP="00453416">
      <w:pPr>
        <w:jc w:val="both"/>
        <w:rPr>
          <w:color w:val="000000" w:themeColor="text1"/>
        </w:rPr>
      </w:pPr>
      <w:r>
        <w:rPr>
          <w:color w:val="000000" w:themeColor="text1"/>
        </w:rPr>
        <w:t>Luego de la prueba de fiabilidad, es necesario establecer si la matriz tiene validez. Para esto se utiliza la prueba de KMO, donde se espera la misma respuesta que con la fiabilidad: en una escala de 0 a 1, el resultado debe ser mayor a 0.5 para aceptarla como válida e indica una mayor validez si el resultado es mayor a 0.7.</w:t>
      </w:r>
    </w:p>
    <w:p w:rsidR="00453416" w:rsidRPr="00113C13" w:rsidRDefault="00453416" w:rsidP="00453416">
      <w:pPr>
        <w:jc w:val="both"/>
        <w:rPr>
          <w:color w:val="000000" w:themeColor="text1"/>
        </w:rPr>
      </w:pPr>
    </w:p>
    <w:p w:rsidR="00453416" w:rsidRPr="00221F5F" w:rsidRDefault="00453416" w:rsidP="00453416">
      <w:pPr>
        <w:rPr>
          <w:color w:val="FF0000"/>
        </w:rPr>
      </w:pPr>
      <w:proofErr w:type="gramStart"/>
      <w:r w:rsidRPr="007208A7">
        <w:rPr>
          <w:color w:val="2E74B5" w:themeColor="accent1" w:themeShade="BF"/>
        </w:rPr>
        <w:t>KMO(</w:t>
      </w:r>
      <w:proofErr w:type="gramEnd"/>
      <w:r w:rsidRPr="007208A7">
        <w:rPr>
          <w:color w:val="2E74B5" w:themeColor="accent1" w:themeShade="BF"/>
        </w:rPr>
        <w:t>data3)</w:t>
      </w:r>
      <w:r w:rsidR="00221F5F">
        <w:rPr>
          <w:color w:val="FF0000"/>
        </w:rPr>
        <w:t xml:space="preserve">#verificar KMO de la </w:t>
      </w:r>
      <w:proofErr w:type="spellStart"/>
      <w:r w:rsidR="00221F5F">
        <w:rPr>
          <w:color w:val="FF0000"/>
        </w:rPr>
        <w:t>subdata</w:t>
      </w:r>
      <w:proofErr w:type="spellEnd"/>
      <w:r w:rsidR="00221F5F">
        <w:rPr>
          <w:color w:val="FF0000"/>
        </w:rPr>
        <w:t xml:space="preserve"> convertida en matriz, data3</w:t>
      </w:r>
    </w:p>
    <w:p w:rsidR="00453416" w:rsidRPr="00ED0A0F" w:rsidRDefault="00453416" w:rsidP="00453416">
      <w:pPr>
        <w:rPr>
          <w:color w:val="000000" w:themeColor="text1"/>
          <w:sz w:val="20"/>
          <w:lang w:val="en-US"/>
        </w:rPr>
      </w:pPr>
      <w:r w:rsidRPr="00ED0A0F">
        <w:rPr>
          <w:color w:val="000000" w:themeColor="text1"/>
          <w:sz w:val="20"/>
          <w:lang w:val="en-US"/>
        </w:rPr>
        <w:t>Kaiser-Meyer-</w:t>
      </w:r>
      <w:proofErr w:type="spellStart"/>
      <w:r w:rsidRPr="00ED0A0F">
        <w:rPr>
          <w:color w:val="000000" w:themeColor="text1"/>
          <w:sz w:val="20"/>
          <w:lang w:val="en-US"/>
        </w:rPr>
        <w:t>Olkin</w:t>
      </w:r>
      <w:proofErr w:type="spellEnd"/>
      <w:r w:rsidRPr="00ED0A0F">
        <w:rPr>
          <w:color w:val="000000" w:themeColor="text1"/>
          <w:sz w:val="20"/>
          <w:lang w:val="en-US"/>
        </w:rPr>
        <w:t xml:space="preserve"> factor adequacy</w:t>
      </w:r>
    </w:p>
    <w:p w:rsidR="00453416" w:rsidRPr="00ED0A0F" w:rsidRDefault="00453416" w:rsidP="00453416">
      <w:pPr>
        <w:rPr>
          <w:color w:val="000000" w:themeColor="text1"/>
          <w:sz w:val="20"/>
          <w:lang w:val="en-US"/>
        </w:rPr>
      </w:pPr>
      <w:r w:rsidRPr="00ED0A0F">
        <w:rPr>
          <w:color w:val="000000" w:themeColor="text1"/>
          <w:sz w:val="20"/>
          <w:lang w:val="en-US"/>
        </w:rPr>
        <w:t>Call: KMO(r = data3)</w:t>
      </w:r>
    </w:p>
    <w:p w:rsidR="00453416" w:rsidRPr="00ED0A0F" w:rsidRDefault="00453416" w:rsidP="00453416">
      <w:pPr>
        <w:rPr>
          <w:b/>
          <w:color w:val="000000" w:themeColor="text1"/>
          <w:sz w:val="20"/>
          <w:lang w:val="en-US"/>
        </w:rPr>
      </w:pPr>
      <w:r w:rsidRPr="00ED0A0F">
        <w:rPr>
          <w:b/>
          <w:color w:val="000000" w:themeColor="text1"/>
          <w:sz w:val="20"/>
          <w:lang w:val="en-US"/>
        </w:rPr>
        <w:t>Overall MSA = 0.54</w:t>
      </w:r>
    </w:p>
    <w:p w:rsidR="00453416" w:rsidRPr="00ED0A0F" w:rsidRDefault="00453416" w:rsidP="00453416">
      <w:pPr>
        <w:rPr>
          <w:b/>
          <w:color w:val="000000" w:themeColor="text1"/>
          <w:sz w:val="20"/>
          <w:lang w:val="en-US"/>
        </w:rPr>
      </w:pPr>
      <w:r w:rsidRPr="00ED0A0F">
        <w:rPr>
          <w:b/>
          <w:color w:val="000000" w:themeColor="text1"/>
          <w:sz w:val="20"/>
          <w:lang w:val="en-US"/>
        </w:rPr>
        <w:t xml:space="preserve">MSA for each item = </w:t>
      </w:r>
    </w:p>
    <w:p w:rsidR="00453416" w:rsidRPr="00ED0A0F" w:rsidRDefault="00453416" w:rsidP="00453416">
      <w:pPr>
        <w:rPr>
          <w:b/>
          <w:color w:val="000000" w:themeColor="text1"/>
          <w:sz w:val="20"/>
          <w:lang w:val="en-US"/>
        </w:rPr>
      </w:pPr>
      <w:r w:rsidRPr="00ED0A0F">
        <w:rPr>
          <w:b/>
          <w:color w:val="000000" w:themeColor="text1"/>
          <w:sz w:val="20"/>
          <w:lang w:val="en-US"/>
        </w:rPr>
        <w:t xml:space="preserve">           ZCPIBASED       </w:t>
      </w:r>
      <w:proofErr w:type="spellStart"/>
      <w:r w:rsidRPr="00ED0A0F">
        <w:rPr>
          <w:b/>
          <w:color w:val="000000" w:themeColor="text1"/>
          <w:sz w:val="20"/>
          <w:lang w:val="en-US"/>
        </w:rPr>
        <w:t>ZTotalReserves</w:t>
      </w:r>
      <w:proofErr w:type="spellEnd"/>
      <w:r w:rsidRPr="00ED0A0F">
        <w:rPr>
          <w:b/>
          <w:color w:val="000000" w:themeColor="text1"/>
          <w:sz w:val="20"/>
          <w:lang w:val="en-US"/>
        </w:rPr>
        <w:t xml:space="preserve">         </w:t>
      </w:r>
      <w:proofErr w:type="spellStart"/>
      <w:r w:rsidRPr="00ED0A0F">
        <w:rPr>
          <w:b/>
          <w:color w:val="000000" w:themeColor="text1"/>
          <w:sz w:val="20"/>
          <w:lang w:val="en-US"/>
        </w:rPr>
        <w:t>ZSDRHoldings</w:t>
      </w:r>
      <w:proofErr w:type="spellEnd"/>
      <w:r w:rsidRPr="00ED0A0F">
        <w:rPr>
          <w:b/>
          <w:color w:val="000000" w:themeColor="text1"/>
          <w:sz w:val="20"/>
          <w:lang w:val="en-US"/>
        </w:rPr>
        <w:t xml:space="preserve"> </w:t>
      </w:r>
    </w:p>
    <w:p w:rsidR="00453416" w:rsidRPr="00ED0A0F" w:rsidRDefault="00453416" w:rsidP="00453416">
      <w:pPr>
        <w:rPr>
          <w:b/>
          <w:color w:val="000000" w:themeColor="text1"/>
          <w:sz w:val="20"/>
          <w:lang w:val="en-US"/>
        </w:rPr>
      </w:pPr>
      <w:r w:rsidRPr="00ED0A0F">
        <w:rPr>
          <w:b/>
          <w:color w:val="000000" w:themeColor="text1"/>
          <w:sz w:val="20"/>
          <w:lang w:val="en-US"/>
        </w:rPr>
        <w:t xml:space="preserve">                0.65                 0.30                 0.56 </w:t>
      </w:r>
    </w:p>
    <w:p w:rsidR="00453416" w:rsidRPr="00ED0A0F" w:rsidRDefault="00453416" w:rsidP="00453416">
      <w:pPr>
        <w:rPr>
          <w:b/>
          <w:color w:val="000000" w:themeColor="text1"/>
          <w:sz w:val="20"/>
          <w:lang w:val="en-US"/>
        </w:rPr>
      </w:pPr>
      <w:proofErr w:type="spellStart"/>
      <w:r w:rsidRPr="00ED0A0F">
        <w:rPr>
          <w:b/>
          <w:color w:val="000000" w:themeColor="text1"/>
          <w:sz w:val="20"/>
          <w:lang w:val="en-US"/>
        </w:rPr>
        <w:t>ZGoodsValueofexports</w:t>
      </w:r>
      <w:proofErr w:type="spellEnd"/>
      <w:r w:rsidRPr="00ED0A0F">
        <w:rPr>
          <w:b/>
          <w:color w:val="000000" w:themeColor="text1"/>
          <w:sz w:val="20"/>
          <w:lang w:val="en-US"/>
        </w:rPr>
        <w:t xml:space="preserve"> </w:t>
      </w:r>
      <w:proofErr w:type="spellStart"/>
      <w:r w:rsidRPr="00ED0A0F">
        <w:rPr>
          <w:b/>
          <w:color w:val="000000" w:themeColor="text1"/>
          <w:sz w:val="20"/>
          <w:lang w:val="en-US"/>
        </w:rPr>
        <w:t>ZGoodsValueofImports</w:t>
      </w:r>
      <w:proofErr w:type="spellEnd"/>
      <w:r w:rsidRPr="00ED0A0F">
        <w:rPr>
          <w:b/>
          <w:color w:val="000000" w:themeColor="text1"/>
          <w:sz w:val="20"/>
          <w:lang w:val="en-US"/>
        </w:rPr>
        <w:t xml:space="preserve"> </w:t>
      </w:r>
    </w:p>
    <w:p w:rsidR="00453416" w:rsidRPr="00ED0A0F" w:rsidRDefault="00453416" w:rsidP="00453416">
      <w:pPr>
        <w:rPr>
          <w:b/>
          <w:color w:val="000000" w:themeColor="text1"/>
          <w:sz w:val="20"/>
          <w:lang w:val="en-US"/>
        </w:rPr>
      </w:pPr>
      <w:r w:rsidRPr="00ED0A0F">
        <w:rPr>
          <w:b/>
          <w:color w:val="000000" w:themeColor="text1"/>
          <w:sz w:val="20"/>
          <w:lang w:val="en-US"/>
        </w:rPr>
        <w:t xml:space="preserve">                0.56                 0.52</w:t>
      </w:r>
    </w:p>
    <w:p w:rsidR="00453416" w:rsidRPr="00ED0A0F" w:rsidRDefault="00453416" w:rsidP="00453416">
      <w:pPr>
        <w:rPr>
          <w:color w:val="2E74B5" w:themeColor="accent1" w:themeShade="BF"/>
          <w:lang w:val="en-US"/>
        </w:rPr>
      </w:pPr>
    </w:p>
    <w:p w:rsidR="00453416" w:rsidRDefault="00453416" w:rsidP="00453416">
      <w:pPr>
        <w:jc w:val="both"/>
        <w:rPr>
          <w:color w:val="000000" w:themeColor="text1"/>
        </w:rPr>
      </w:pPr>
      <w:r>
        <w:rPr>
          <w:color w:val="000000" w:themeColor="text1"/>
        </w:rPr>
        <w:t xml:space="preserve">El KMO nos indica que la matriz cumple el requisito de validez. Además, vemos qué tanto se extrae el factor de cada variable. Siguiendo la misma lógica, en una escala del 0 al 1, la cercanía al 0 indica que no explica nada, mientras que la cercanía al 1 indica una explicación total. El paso siguiente es la conformación de los factores. </w:t>
      </w:r>
    </w:p>
    <w:p w:rsidR="00453416" w:rsidRPr="00F94D6B" w:rsidRDefault="00453416" w:rsidP="00453416">
      <w:pPr>
        <w:jc w:val="both"/>
        <w:rPr>
          <w:color w:val="000000" w:themeColor="text1"/>
        </w:rPr>
      </w:pPr>
    </w:p>
    <w:p w:rsidR="00453416" w:rsidRPr="00606949" w:rsidRDefault="00453416" w:rsidP="00453416">
      <w:pPr>
        <w:rPr>
          <w:color w:val="2E74B5" w:themeColor="accent1" w:themeShade="BF"/>
        </w:rPr>
      </w:pPr>
      <w:proofErr w:type="spellStart"/>
      <w:proofErr w:type="gramStart"/>
      <w:r w:rsidRPr="00606949">
        <w:rPr>
          <w:color w:val="2E74B5" w:themeColor="accent1" w:themeShade="BF"/>
        </w:rPr>
        <w:t>pairs.panels</w:t>
      </w:r>
      <w:proofErr w:type="spellEnd"/>
      <w:r w:rsidRPr="00606949">
        <w:rPr>
          <w:color w:val="2E74B5" w:themeColor="accent1" w:themeShade="BF"/>
        </w:rPr>
        <w:t>(</w:t>
      </w:r>
      <w:proofErr w:type="gramEnd"/>
      <w:r w:rsidRPr="00606949">
        <w:rPr>
          <w:color w:val="2E74B5" w:themeColor="accent1" w:themeShade="BF"/>
        </w:rPr>
        <w:t>data</w:t>
      </w:r>
      <w:r>
        <w:rPr>
          <w:color w:val="2E74B5" w:themeColor="accent1" w:themeShade="BF"/>
        </w:rPr>
        <w:t>3</w:t>
      </w:r>
      <w:r w:rsidRPr="00606949">
        <w:rPr>
          <w:color w:val="2E74B5" w:themeColor="accent1" w:themeShade="BF"/>
        </w:rPr>
        <w:t>)</w:t>
      </w:r>
    </w:p>
    <w:p w:rsidR="00453416" w:rsidRDefault="00453416" w:rsidP="00453416">
      <w:r w:rsidRPr="004E49A1">
        <w:rPr>
          <w:noProof/>
          <w:lang w:eastAsia="es-PE"/>
        </w:rPr>
        <w:lastRenderedPageBreak/>
        <w:drawing>
          <wp:inline distT="0" distB="0" distL="0" distR="0" wp14:anchorId="5DCDA28D" wp14:editId="34E1EE27">
            <wp:extent cx="3885286" cy="3248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0472" cy="3294159"/>
                    </a:xfrm>
                    <a:prstGeom prst="rect">
                      <a:avLst/>
                    </a:prstGeom>
                    <a:noFill/>
                    <a:ln>
                      <a:noFill/>
                    </a:ln>
                  </pic:spPr>
                </pic:pic>
              </a:graphicData>
            </a:graphic>
          </wp:inline>
        </w:drawing>
      </w:r>
    </w:p>
    <w:p w:rsidR="00453416" w:rsidRDefault="00453416" w:rsidP="00453416">
      <w:pPr>
        <w:rPr>
          <w:color w:val="2E74B5" w:themeColor="accent1" w:themeShade="BF"/>
        </w:rPr>
      </w:pPr>
      <w:r w:rsidRPr="007F2136">
        <w:rPr>
          <w:color w:val="2E74B5" w:themeColor="accent1" w:themeShade="BF"/>
        </w:rPr>
        <w:t>data3&lt;-</w:t>
      </w:r>
      <w:proofErr w:type="spellStart"/>
      <w:proofErr w:type="gramStart"/>
      <w:r w:rsidRPr="007F2136">
        <w:rPr>
          <w:color w:val="2E74B5" w:themeColor="accent1" w:themeShade="BF"/>
        </w:rPr>
        <w:t>na.omit</w:t>
      </w:r>
      <w:proofErr w:type="spellEnd"/>
      <w:r w:rsidRPr="007F2136">
        <w:rPr>
          <w:color w:val="2E74B5" w:themeColor="accent1" w:themeShade="BF"/>
        </w:rPr>
        <w:t>(</w:t>
      </w:r>
      <w:proofErr w:type="gramEnd"/>
      <w:r w:rsidRPr="007F2136">
        <w:rPr>
          <w:color w:val="2E74B5" w:themeColor="accent1" w:themeShade="BF"/>
        </w:rPr>
        <w:t>data3)</w:t>
      </w:r>
    </w:p>
    <w:p w:rsidR="00453416" w:rsidRDefault="00453416" w:rsidP="00453416">
      <w:pPr>
        <w:rPr>
          <w:color w:val="C45911" w:themeColor="accent2" w:themeShade="BF"/>
        </w:rPr>
      </w:pPr>
    </w:p>
    <w:p w:rsidR="00453416" w:rsidRPr="00221F5F" w:rsidRDefault="00453416" w:rsidP="00453416">
      <w:pPr>
        <w:rPr>
          <w:color w:val="FF0000"/>
        </w:rPr>
      </w:pPr>
      <w:proofErr w:type="spellStart"/>
      <w:proofErr w:type="gramStart"/>
      <w:r w:rsidRPr="007F2136">
        <w:rPr>
          <w:color w:val="2E74B5" w:themeColor="accent1" w:themeShade="BF"/>
        </w:rPr>
        <w:t>fit</w:t>
      </w:r>
      <w:proofErr w:type="spellEnd"/>
      <w:proofErr w:type="gramEnd"/>
      <w:r w:rsidRPr="007F2136">
        <w:rPr>
          <w:color w:val="2E74B5" w:themeColor="accent1" w:themeShade="BF"/>
        </w:rPr>
        <w:t xml:space="preserve"> &lt;- </w:t>
      </w:r>
      <w:proofErr w:type="spellStart"/>
      <w:r w:rsidRPr="007F2136">
        <w:rPr>
          <w:color w:val="2E74B5" w:themeColor="accent1" w:themeShade="BF"/>
        </w:rPr>
        <w:t>princomp</w:t>
      </w:r>
      <w:proofErr w:type="spellEnd"/>
      <w:r w:rsidRPr="007F2136">
        <w:rPr>
          <w:color w:val="2E74B5" w:themeColor="accent1" w:themeShade="BF"/>
        </w:rPr>
        <w:t xml:space="preserve">(data3, </w:t>
      </w:r>
      <w:proofErr w:type="spellStart"/>
      <w:r w:rsidRPr="007F2136">
        <w:rPr>
          <w:color w:val="2E74B5" w:themeColor="accent1" w:themeShade="BF"/>
        </w:rPr>
        <w:t>cor</w:t>
      </w:r>
      <w:proofErr w:type="spellEnd"/>
      <w:r w:rsidRPr="007F2136">
        <w:rPr>
          <w:color w:val="2E74B5" w:themeColor="accent1" w:themeShade="BF"/>
        </w:rPr>
        <w:t>=TRUE)</w:t>
      </w:r>
      <w:r w:rsidR="00221F5F">
        <w:rPr>
          <w:color w:val="FF0000"/>
        </w:rPr>
        <w:t>#guardar los componentes en un nuevo objeto</w:t>
      </w:r>
    </w:p>
    <w:p w:rsidR="00453416" w:rsidRPr="007F2136" w:rsidRDefault="00453416" w:rsidP="00453416">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p>
    <w:p w:rsidR="00453416" w:rsidRPr="00221F5F" w:rsidRDefault="00221F5F" w:rsidP="00453416">
      <w:pPr>
        <w:rPr>
          <w:color w:val="FF0000"/>
        </w:rPr>
      </w:pPr>
      <w:proofErr w:type="spellStart"/>
      <w:proofErr w:type="gramStart"/>
      <w:r>
        <w:rPr>
          <w:color w:val="2E74B5" w:themeColor="accent1" w:themeShade="BF"/>
        </w:rPr>
        <w:t>summary</w:t>
      </w:r>
      <w:proofErr w:type="spellEnd"/>
      <w:r>
        <w:rPr>
          <w:color w:val="2E74B5" w:themeColor="accent1" w:themeShade="BF"/>
        </w:rPr>
        <w:t>(</w:t>
      </w:r>
      <w:proofErr w:type="spellStart"/>
      <w:proofErr w:type="gramEnd"/>
      <w:r>
        <w:rPr>
          <w:color w:val="2E74B5" w:themeColor="accent1" w:themeShade="BF"/>
        </w:rPr>
        <w:t>fit</w:t>
      </w:r>
      <w:proofErr w:type="spellEnd"/>
      <w:r>
        <w:rPr>
          <w:color w:val="2E74B5" w:themeColor="accent1" w:themeShade="BF"/>
        </w:rPr>
        <w:t>)</w:t>
      </w:r>
      <w:r>
        <w:rPr>
          <w:color w:val="FF0000"/>
        </w:rPr>
        <w:t xml:space="preserve">#descripción de los componentes </w:t>
      </w:r>
    </w:p>
    <w:p w:rsidR="00453416" w:rsidRPr="00DA562F" w:rsidRDefault="00453416" w:rsidP="00453416">
      <w:pPr>
        <w:rPr>
          <w:color w:val="C45911" w:themeColor="accent2" w:themeShade="BF"/>
        </w:rPr>
      </w:pPr>
    </w:p>
    <w:p w:rsidR="00453416" w:rsidRPr="00ED0A0F" w:rsidRDefault="00453416" w:rsidP="00453416">
      <w:pPr>
        <w:rPr>
          <w:sz w:val="20"/>
          <w:lang w:val="en-US"/>
        </w:rPr>
      </w:pPr>
      <w:r w:rsidRPr="00ED0A0F">
        <w:rPr>
          <w:sz w:val="20"/>
          <w:lang w:val="en-US"/>
        </w:rPr>
        <w:t>Importance of components:</w:t>
      </w:r>
    </w:p>
    <w:p w:rsidR="00453416" w:rsidRPr="00ED0A0F" w:rsidRDefault="00453416" w:rsidP="00453416">
      <w:pPr>
        <w:rPr>
          <w:sz w:val="20"/>
          <w:lang w:val="en-US"/>
        </w:rPr>
      </w:pPr>
      <w:r w:rsidRPr="00ED0A0F">
        <w:rPr>
          <w:sz w:val="20"/>
          <w:lang w:val="en-US"/>
        </w:rPr>
        <w:t xml:space="preserve">                     </w:t>
      </w:r>
      <w:r w:rsidRPr="00ED0A0F">
        <w:rPr>
          <w:sz w:val="20"/>
          <w:lang w:val="en-US"/>
        </w:rPr>
        <w:tab/>
      </w:r>
      <w:r w:rsidRPr="00ED0A0F">
        <w:rPr>
          <w:sz w:val="20"/>
          <w:lang w:val="en-US"/>
        </w:rPr>
        <w:tab/>
        <w:t xml:space="preserve">     Comp.1    Comp.2    Comp.3     Comp.4      Comp.5</w:t>
      </w:r>
    </w:p>
    <w:p w:rsidR="00453416" w:rsidRPr="00ED0A0F" w:rsidRDefault="00453416" w:rsidP="00453416">
      <w:pPr>
        <w:rPr>
          <w:sz w:val="20"/>
          <w:lang w:val="en-US"/>
        </w:rPr>
      </w:pPr>
      <w:r w:rsidRPr="00ED0A0F">
        <w:rPr>
          <w:sz w:val="20"/>
          <w:lang w:val="en-US"/>
        </w:rPr>
        <w:t xml:space="preserve">Standard deviation    </w:t>
      </w:r>
      <w:r w:rsidRPr="00ED0A0F">
        <w:rPr>
          <w:sz w:val="20"/>
          <w:lang w:val="en-US"/>
        </w:rPr>
        <w:tab/>
        <w:t xml:space="preserve">        1.72        1.02          0.94</w:t>
      </w:r>
      <w:r w:rsidRPr="00ED0A0F">
        <w:rPr>
          <w:sz w:val="20"/>
          <w:lang w:val="en-US"/>
        </w:rPr>
        <w:tab/>
        <w:t xml:space="preserve">      0.31 </w:t>
      </w:r>
      <w:r w:rsidRPr="00ED0A0F">
        <w:rPr>
          <w:sz w:val="20"/>
          <w:lang w:val="en-US"/>
        </w:rPr>
        <w:tab/>
        <w:t>0.07</w:t>
      </w:r>
    </w:p>
    <w:p w:rsidR="00453416" w:rsidRPr="00ED0A0F" w:rsidRDefault="00453416" w:rsidP="00453416">
      <w:pPr>
        <w:rPr>
          <w:sz w:val="20"/>
          <w:lang w:val="en-US"/>
        </w:rPr>
      </w:pPr>
      <w:r w:rsidRPr="00ED0A0F">
        <w:rPr>
          <w:sz w:val="20"/>
          <w:lang w:val="en-US"/>
        </w:rPr>
        <w:t xml:space="preserve">Proportion of Variance </w:t>
      </w:r>
      <w:r w:rsidRPr="00ED0A0F">
        <w:rPr>
          <w:sz w:val="20"/>
          <w:lang w:val="en-US"/>
        </w:rPr>
        <w:tab/>
        <w:t xml:space="preserve">        0.59        0.20          0.17</w:t>
      </w:r>
      <w:r w:rsidRPr="00ED0A0F">
        <w:rPr>
          <w:sz w:val="20"/>
          <w:lang w:val="en-US"/>
        </w:rPr>
        <w:tab/>
        <w:t xml:space="preserve">      0.01 </w:t>
      </w:r>
      <w:r w:rsidRPr="00ED0A0F">
        <w:rPr>
          <w:sz w:val="20"/>
          <w:lang w:val="en-US"/>
        </w:rPr>
        <w:tab/>
        <w:t>0.00</w:t>
      </w:r>
    </w:p>
    <w:p w:rsidR="00453416" w:rsidRPr="00822384" w:rsidRDefault="00453416" w:rsidP="00453416">
      <w:pPr>
        <w:rPr>
          <w:sz w:val="20"/>
        </w:rPr>
      </w:pPr>
      <w:proofErr w:type="spellStart"/>
      <w:r w:rsidRPr="00822384">
        <w:rPr>
          <w:sz w:val="20"/>
        </w:rPr>
        <w:t>Cumulative</w:t>
      </w:r>
      <w:proofErr w:type="spellEnd"/>
      <w:r w:rsidRPr="00822384">
        <w:rPr>
          <w:sz w:val="20"/>
        </w:rPr>
        <w:t xml:space="preserve"> </w:t>
      </w:r>
      <w:proofErr w:type="spellStart"/>
      <w:r w:rsidRPr="00822384">
        <w:rPr>
          <w:sz w:val="20"/>
        </w:rPr>
        <w:t>Proportion</w:t>
      </w:r>
      <w:proofErr w:type="spellEnd"/>
      <w:r w:rsidRPr="00822384">
        <w:rPr>
          <w:sz w:val="20"/>
        </w:rPr>
        <w:tab/>
        <w:t xml:space="preserve">       0.59         0.80          0.97</w:t>
      </w:r>
      <w:r w:rsidRPr="00822384">
        <w:rPr>
          <w:sz w:val="20"/>
        </w:rPr>
        <w:tab/>
        <w:t xml:space="preserve">      0.99 </w:t>
      </w:r>
      <w:r w:rsidRPr="00822384">
        <w:rPr>
          <w:sz w:val="20"/>
        </w:rPr>
        <w:tab/>
        <w:t>1.00</w:t>
      </w:r>
    </w:p>
    <w:p w:rsidR="00453416" w:rsidRDefault="00453416" w:rsidP="00453416"/>
    <w:p w:rsidR="00453416" w:rsidRDefault="00453416" w:rsidP="00453416">
      <w:r>
        <w:t xml:space="preserve">El cuadro de la Varianza Total Explicada nos indica que el segundo componente acumula alrededor del 80% de los datos. </w:t>
      </w:r>
    </w:p>
    <w:p w:rsidR="00453416" w:rsidRDefault="00453416" w:rsidP="00453416"/>
    <w:p w:rsidR="00453416" w:rsidRDefault="00453416" w:rsidP="00453416">
      <w:r w:rsidRPr="004E49A1">
        <w:rPr>
          <w:noProof/>
          <w:lang w:eastAsia="es-PE"/>
        </w:rPr>
        <w:lastRenderedPageBreak/>
        <w:drawing>
          <wp:inline distT="0" distB="0" distL="0" distR="0" wp14:anchorId="5A7A3126" wp14:editId="1CBC56A0">
            <wp:extent cx="4892841"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791" cy="3870699"/>
                    </a:xfrm>
                    <a:prstGeom prst="rect">
                      <a:avLst/>
                    </a:prstGeom>
                    <a:noFill/>
                    <a:ln>
                      <a:noFill/>
                    </a:ln>
                  </pic:spPr>
                </pic:pic>
              </a:graphicData>
            </a:graphic>
          </wp:inline>
        </w:drawing>
      </w:r>
    </w:p>
    <w:p w:rsidR="00453416" w:rsidRDefault="00453416" w:rsidP="00453416"/>
    <w:p w:rsidR="00453416" w:rsidRDefault="00453416" w:rsidP="00453416">
      <w:pPr>
        <w:rPr>
          <w:color w:val="000000" w:themeColor="text1"/>
        </w:rPr>
      </w:pPr>
      <w:r>
        <w:rPr>
          <w:color w:val="000000" w:themeColor="text1"/>
        </w:rPr>
        <w:t xml:space="preserve">A grandes rasgos, el cuadro titulado “cuántos factores” nos indica que debemos formar es 2. Este a su vez, concentra el 84% de los valores. Para determinar qué variables componen esos factores, sigamos con el análisis. </w:t>
      </w:r>
    </w:p>
    <w:p w:rsidR="00453416" w:rsidRPr="006D5A57" w:rsidRDefault="00453416" w:rsidP="00453416">
      <w:pPr>
        <w:rPr>
          <w:color w:val="000000" w:themeColor="text1"/>
        </w:rPr>
      </w:pPr>
    </w:p>
    <w:p w:rsidR="00453416" w:rsidRPr="00221F5F" w:rsidRDefault="00453416" w:rsidP="00453416">
      <w:pPr>
        <w:rPr>
          <w:color w:val="FF0000"/>
        </w:rPr>
      </w:pPr>
      <w:proofErr w:type="spellStart"/>
      <w:proofErr w:type="gramStart"/>
      <w:r w:rsidRPr="00606949">
        <w:rPr>
          <w:color w:val="2E74B5" w:themeColor="accent1" w:themeShade="BF"/>
        </w:rPr>
        <w:t>library</w:t>
      </w:r>
      <w:proofErr w:type="spellEnd"/>
      <w:r w:rsidRPr="00606949">
        <w:rPr>
          <w:color w:val="2E74B5" w:themeColor="accent1" w:themeShade="BF"/>
        </w:rPr>
        <w:t>(</w:t>
      </w:r>
      <w:proofErr w:type="spellStart"/>
      <w:proofErr w:type="gramEnd"/>
      <w:r w:rsidRPr="00606949">
        <w:rPr>
          <w:color w:val="2E74B5" w:themeColor="accent1" w:themeShade="BF"/>
        </w:rPr>
        <w:t>GPArotation</w:t>
      </w:r>
      <w:proofErr w:type="spellEnd"/>
      <w:r w:rsidRPr="00606949">
        <w:rPr>
          <w:color w:val="2E74B5" w:themeColor="accent1" w:themeShade="BF"/>
        </w:rPr>
        <w:t>)</w:t>
      </w:r>
      <w:r w:rsidR="00221F5F">
        <w:rPr>
          <w:color w:val="FF0000"/>
        </w:rPr>
        <w:t xml:space="preserve">#ejecutar el paquete </w:t>
      </w:r>
      <w:proofErr w:type="spellStart"/>
      <w:r w:rsidR="00221F5F">
        <w:rPr>
          <w:color w:val="FF0000"/>
        </w:rPr>
        <w:t>GPArotation</w:t>
      </w:r>
      <w:proofErr w:type="spellEnd"/>
    </w:p>
    <w:p w:rsidR="00453416" w:rsidRDefault="00453416" w:rsidP="00453416">
      <w:pPr>
        <w:rPr>
          <w:color w:val="C45911" w:themeColor="accent2" w:themeShade="BF"/>
        </w:rPr>
      </w:pPr>
    </w:p>
    <w:p w:rsidR="00453416" w:rsidRPr="00221F5F" w:rsidRDefault="00453416" w:rsidP="00453416">
      <w:pPr>
        <w:rPr>
          <w:color w:val="FF0000"/>
        </w:rPr>
      </w:pPr>
      <w:proofErr w:type="spellStart"/>
      <w:proofErr w:type="gramStart"/>
      <w:r w:rsidRPr="00606949">
        <w:rPr>
          <w:color w:val="2E74B5" w:themeColor="accent1" w:themeShade="BF"/>
        </w:rPr>
        <w:t>efacp</w:t>
      </w:r>
      <w:proofErr w:type="spellEnd"/>
      <w:proofErr w:type="gramEnd"/>
      <w:r w:rsidRPr="00606949">
        <w:rPr>
          <w:color w:val="2E74B5" w:themeColor="accent1" w:themeShade="BF"/>
        </w:rPr>
        <w:t xml:space="preserve">&lt;- principal(data2, </w:t>
      </w:r>
      <w:proofErr w:type="spellStart"/>
      <w:r w:rsidRPr="00606949">
        <w:rPr>
          <w:color w:val="2E74B5" w:themeColor="accent1" w:themeShade="BF"/>
        </w:rPr>
        <w:t>nfactors</w:t>
      </w:r>
      <w:proofErr w:type="spellEnd"/>
      <w:r w:rsidRPr="00606949">
        <w:rPr>
          <w:color w:val="2E74B5" w:themeColor="accent1" w:themeShade="BF"/>
        </w:rPr>
        <w:t xml:space="preserve">=2, scores=TRUE, </w:t>
      </w:r>
      <w:proofErr w:type="spellStart"/>
      <w:r w:rsidRPr="00606949">
        <w:rPr>
          <w:color w:val="2E74B5" w:themeColor="accent1" w:themeShade="BF"/>
        </w:rPr>
        <w:t>rotate</w:t>
      </w:r>
      <w:proofErr w:type="spellEnd"/>
      <w:r w:rsidRPr="00606949">
        <w:rPr>
          <w:color w:val="2E74B5" w:themeColor="accent1" w:themeShade="BF"/>
        </w:rPr>
        <w:t>="</w:t>
      </w:r>
      <w:proofErr w:type="spellStart"/>
      <w:r w:rsidRPr="00606949">
        <w:rPr>
          <w:color w:val="2E74B5" w:themeColor="accent1" w:themeShade="BF"/>
        </w:rPr>
        <w:t>varimax</w:t>
      </w:r>
      <w:proofErr w:type="spellEnd"/>
      <w:r w:rsidRPr="00606949">
        <w:rPr>
          <w:color w:val="2E74B5" w:themeColor="accent1" w:themeShade="BF"/>
        </w:rPr>
        <w:t>")</w:t>
      </w:r>
      <w:r w:rsidR="00221F5F">
        <w:rPr>
          <w:color w:val="FF0000"/>
        </w:rPr>
        <w:t>#</w:t>
      </w:r>
      <w:proofErr w:type="spellStart"/>
      <w:r w:rsidR="00221F5F">
        <w:rPr>
          <w:color w:val="FF0000"/>
        </w:rPr>
        <w:t>analisis</w:t>
      </w:r>
      <w:proofErr w:type="spellEnd"/>
      <w:r w:rsidR="00221F5F">
        <w:rPr>
          <w:color w:val="FF0000"/>
        </w:rPr>
        <w:t xml:space="preserve"> exploratorio</w:t>
      </w:r>
    </w:p>
    <w:p w:rsidR="00453416" w:rsidRPr="00435B83" w:rsidRDefault="00453416" w:rsidP="00453416">
      <w:pPr>
        <w:rPr>
          <w:color w:val="C45911" w:themeColor="accent2" w:themeShade="BF"/>
        </w:rPr>
      </w:pPr>
    </w:p>
    <w:p w:rsidR="00453416" w:rsidRPr="00221F5F" w:rsidRDefault="00453416" w:rsidP="00453416">
      <w:pPr>
        <w:rPr>
          <w:color w:val="FF0000"/>
        </w:rPr>
      </w:pPr>
      <w:proofErr w:type="spellStart"/>
      <w:proofErr w:type="gramStart"/>
      <w:r w:rsidRPr="00606949">
        <w:rPr>
          <w:color w:val="2E74B5" w:themeColor="accent1" w:themeShade="BF"/>
        </w:rPr>
        <w:t>summary</w:t>
      </w:r>
      <w:proofErr w:type="spellEnd"/>
      <w:r w:rsidRPr="00606949">
        <w:rPr>
          <w:color w:val="2E74B5" w:themeColor="accent1" w:themeShade="BF"/>
        </w:rPr>
        <w:t>(</w:t>
      </w:r>
      <w:proofErr w:type="spellStart"/>
      <w:proofErr w:type="gramEnd"/>
      <w:r w:rsidRPr="00606949">
        <w:rPr>
          <w:color w:val="2E74B5" w:themeColor="accent1" w:themeShade="BF"/>
        </w:rPr>
        <w:t>efacp</w:t>
      </w:r>
      <w:proofErr w:type="spellEnd"/>
      <w:r w:rsidRPr="00606949">
        <w:rPr>
          <w:color w:val="2E74B5" w:themeColor="accent1" w:themeShade="BF"/>
        </w:rPr>
        <w:t>)</w:t>
      </w:r>
      <w:r w:rsidR="00221F5F">
        <w:rPr>
          <w:color w:val="FF0000"/>
        </w:rPr>
        <w:t xml:space="preserve">#descripción del nuevo elemento </w:t>
      </w:r>
    </w:p>
    <w:p w:rsidR="00453416" w:rsidRDefault="00453416" w:rsidP="00453416"/>
    <w:p w:rsidR="00453416" w:rsidRPr="00ED0A0F" w:rsidRDefault="00453416" w:rsidP="00453416">
      <w:pPr>
        <w:rPr>
          <w:sz w:val="20"/>
          <w:lang w:val="en-US"/>
        </w:rPr>
      </w:pPr>
      <w:r w:rsidRPr="00ED0A0F">
        <w:rPr>
          <w:sz w:val="20"/>
          <w:lang w:val="en-US"/>
        </w:rPr>
        <w:t xml:space="preserve">Factor analysis with Call: principal(r = data3, </w:t>
      </w:r>
      <w:proofErr w:type="spellStart"/>
      <w:r w:rsidRPr="00ED0A0F">
        <w:rPr>
          <w:sz w:val="20"/>
          <w:lang w:val="en-US"/>
        </w:rPr>
        <w:t>nfactors</w:t>
      </w:r>
      <w:proofErr w:type="spellEnd"/>
      <w:r w:rsidRPr="00ED0A0F">
        <w:rPr>
          <w:sz w:val="20"/>
          <w:lang w:val="en-US"/>
        </w:rPr>
        <w:t xml:space="preserve"> = 2, rotate = "</w:t>
      </w:r>
      <w:proofErr w:type="spellStart"/>
      <w:r w:rsidRPr="00ED0A0F">
        <w:rPr>
          <w:sz w:val="20"/>
          <w:lang w:val="en-US"/>
        </w:rPr>
        <w:t>varimax</w:t>
      </w:r>
      <w:proofErr w:type="spellEnd"/>
      <w:r w:rsidRPr="00ED0A0F">
        <w:rPr>
          <w:sz w:val="20"/>
          <w:lang w:val="en-US"/>
        </w:rPr>
        <w:t>", scores = TRUE)</w:t>
      </w:r>
    </w:p>
    <w:p w:rsidR="00453416" w:rsidRPr="00ED0A0F" w:rsidRDefault="00453416" w:rsidP="00453416">
      <w:pPr>
        <w:rPr>
          <w:sz w:val="20"/>
          <w:lang w:val="en-US"/>
        </w:rPr>
      </w:pPr>
    </w:p>
    <w:p w:rsidR="00453416" w:rsidRPr="00ED0A0F" w:rsidRDefault="00453416" w:rsidP="00453416">
      <w:pPr>
        <w:rPr>
          <w:sz w:val="20"/>
          <w:lang w:val="en-US"/>
        </w:rPr>
      </w:pPr>
      <w:r w:rsidRPr="00ED0A0F">
        <w:rPr>
          <w:sz w:val="20"/>
          <w:lang w:val="en-US"/>
        </w:rPr>
        <w:t>Test of the hypothesis that 2 factors are sufficient.</w:t>
      </w:r>
    </w:p>
    <w:p w:rsidR="00453416" w:rsidRPr="00ED0A0F" w:rsidRDefault="00453416" w:rsidP="00453416">
      <w:pPr>
        <w:rPr>
          <w:sz w:val="20"/>
          <w:lang w:val="en-US"/>
        </w:rPr>
      </w:pPr>
      <w:r w:rsidRPr="00ED0A0F">
        <w:rPr>
          <w:sz w:val="20"/>
          <w:lang w:val="en-US"/>
        </w:rPr>
        <w:t xml:space="preserve">The degrees of freedom for the model is </w:t>
      </w:r>
      <w:proofErr w:type="gramStart"/>
      <w:r w:rsidRPr="00ED0A0F">
        <w:rPr>
          <w:sz w:val="20"/>
          <w:lang w:val="en-US"/>
        </w:rPr>
        <w:t>1  and</w:t>
      </w:r>
      <w:proofErr w:type="gramEnd"/>
      <w:r w:rsidRPr="00ED0A0F">
        <w:rPr>
          <w:sz w:val="20"/>
          <w:lang w:val="en-US"/>
        </w:rPr>
        <w:t xml:space="preserve"> the objective function was  1.49 </w:t>
      </w:r>
    </w:p>
    <w:p w:rsidR="00453416" w:rsidRPr="00ED0A0F" w:rsidRDefault="00453416" w:rsidP="00453416">
      <w:pPr>
        <w:rPr>
          <w:sz w:val="20"/>
          <w:lang w:val="en-US"/>
        </w:rPr>
      </w:pPr>
      <w:r w:rsidRPr="00ED0A0F">
        <w:rPr>
          <w:sz w:val="20"/>
          <w:lang w:val="en-US"/>
        </w:rPr>
        <w:t xml:space="preserve">The number of observations </w:t>
      </w:r>
      <w:proofErr w:type="gramStart"/>
      <w:r w:rsidRPr="00ED0A0F">
        <w:rPr>
          <w:sz w:val="20"/>
          <w:lang w:val="en-US"/>
        </w:rPr>
        <w:t>was  30</w:t>
      </w:r>
      <w:proofErr w:type="gramEnd"/>
      <w:r w:rsidRPr="00ED0A0F">
        <w:rPr>
          <w:sz w:val="20"/>
          <w:lang w:val="en-US"/>
        </w:rPr>
        <w:t xml:space="preserve">  with Chi Square =  37.62  with </w:t>
      </w:r>
      <w:proofErr w:type="spellStart"/>
      <w:r w:rsidRPr="00ED0A0F">
        <w:rPr>
          <w:sz w:val="20"/>
          <w:lang w:val="en-US"/>
        </w:rPr>
        <w:t>prob</w:t>
      </w:r>
      <w:proofErr w:type="spellEnd"/>
      <w:r w:rsidRPr="00ED0A0F">
        <w:rPr>
          <w:sz w:val="20"/>
          <w:lang w:val="en-US"/>
        </w:rPr>
        <w:t xml:space="preserve"> &lt;  8.6e-10 </w:t>
      </w:r>
    </w:p>
    <w:p w:rsidR="00453416" w:rsidRPr="00ED0A0F" w:rsidRDefault="00453416" w:rsidP="00453416">
      <w:pPr>
        <w:rPr>
          <w:color w:val="2E74B5" w:themeColor="accent1" w:themeShade="BF"/>
          <w:lang w:val="en-US"/>
        </w:rPr>
      </w:pPr>
    </w:p>
    <w:p w:rsidR="00453416" w:rsidRPr="00ED0A0F" w:rsidRDefault="00453416" w:rsidP="00453416">
      <w:pPr>
        <w:rPr>
          <w:color w:val="FF0000"/>
          <w:lang w:val="en-US"/>
        </w:rPr>
      </w:pPr>
      <w:proofErr w:type="gramStart"/>
      <w:r w:rsidRPr="00ED0A0F">
        <w:rPr>
          <w:color w:val="2E74B5" w:themeColor="accent1" w:themeShade="BF"/>
          <w:lang w:val="en-US"/>
        </w:rPr>
        <w:t>print(</w:t>
      </w:r>
      <w:proofErr w:type="spellStart"/>
      <w:proofErr w:type="gramEnd"/>
      <w:r w:rsidRPr="00ED0A0F">
        <w:rPr>
          <w:color w:val="2E74B5" w:themeColor="accent1" w:themeShade="BF"/>
          <w:lang w:val="en-US"/>
        </w:rPr>
        <w:t>efacp$loadings,cutoff</w:t>
      </w:r>
      <w:proofErr w:type="spellEnd"/>
      <w:r w:rsidRPr="00ED0A0F">
        <w:rPr>
          <w:color w:val="2E74B5" w:themeColor="accent1" w:themeShade="BF"/>
          <w:lang w:val="en-US"/>
        </w:rPr>
        <w:t>=.33, sort=TRUE)</w:t>
      </w:r>
      <w:r w:rsidR="007436CC" w:rsidRPr="00ED0A0F">
        <w:rPr>
          <w:color w:val="FF0000"/>
          <w:lang w:val="en-US"/>
        </w:rPr>
        <w:t>#</w:t>
      </w:r>
      <w:proofErr w:type="spellStart"/>
      <w:r w:rsidR="007436CC" w:rsidRPr="00ED0A0F">
        <w:rPr>
          <w:color w:val="FF0000"/>
          <w:lang w:val="en-US"/>
        </w:rPr>
        <w:t>agrupación</w:t>
      </w:r>
      <w:proofErr w:type="spellEnd"/>
      <w:r w:rsidR="007436CC" w:rsidRPr="00ED0A0F">
        <w:rPr>
          <w:color w:val="FF0000"/>
          <w:lang w:val="en-US"/>
        </w:rPr>
        <w:t xml:space="preserve"> de </w:t>
      </w:r>
      <w:proofErr w:type="spellStart"/>
      <w:r w:rsidR="007436CC" w:rsidRPr="00ED0A0F">
        <w:rPr>
          <w:color w:val="FF0000"/>
          <w:lang w:val="en-US"/>
        </w:rPr>
        <w:t>las</w:t>
      </w:r>
      <w:proofErr w:type="spellEnd"/>
      <w:r w:rsidR="007436CC" w:rsidRPr="00ED0A0F">
        <w:rPr>
          <w:color w:val="FF0000"/>
          <w:lang w:val="en-US"/>
        </w:rPr>
        <w:t xml:space="preserve"> variables </w:t>
      </w:r>
    </w:p>
    <w:p w:rsidR="00453416" w:rsidRPr="00ED0A0F" w:rsidRDefault="00453416" w:rsidP="00453416">
      <w:pPr>
        <w:rPr>
          <w:sz w:val="20"/>
          <w:lang w:val="en-US"/>
        </w:rPr>
      </w:pPr>
      <w:r w:rsidRPr="00ED0A0F">
        <w:rPr>
          <w:sz w:val="20"/>
          <w:lang w:val="en-US"/>
        </w:rPr>
        <w:lastRenderedPageBreak/>
        <w:t>Loadings:</w:t>
      </w:r>
    </w:p>
    <w:p w:rsidR="00453416" w:rsidRPr="00ED0A0F" w:rsidRDefault="00453416" w:rsidP="00453416">
      <w:pPr>
        <w:rPr>
          <w:sz w:val="20"/>
          <w:lang w:val="en-US"/>
        </w:rPr>
      </w:pPr>
      <w:r w:rsidRPr="00ED0A0F">
        <w:rPr>
          <w:sz w:val="20"/>
          <w:lang w:val="en-US"/>
        </w:rPr>
        <w:t xml:space="preserve">                   </w:t>
      </w:r>
      <w:r w:rsidRPr="00ED0A0F">
        <w:rPr>
          <w:sz w:val="20"/>
          <w:lang w:val="en-US"/>
        </w:rPr>
        <w:tab/>
      </w:r>
      <w:r w:rsidRPr="00ED0A0F">
        <w:rPr>
          <w:sz w:val="20"/>
          <w:lang w:val="en-US"/>
        </w:rPr>
        <w:tab/>
        <w:t xml:space="preserve">  RC1    </w:t>
      </w:r>
      <w:r w:rsidRPr="00ED0A0F">
        <w:rPr>
          <w:sz w:val="20"/>
          <w:lang w:val="en-US"/>
        </w:rPr>
        <w:tab/>
        <w:t xml:space="preserve"> RC2   </w:t>
      </w:r>
    </w:p>
    <w:p w:rsidR="00453416" w:rsidRPr="00ED0A0F" w:rsidRDefault="00453416" w:rsidP="00453416">
      <w:pPr>
        <w:rPr>
          <w:sz w:val="20"/>
          <w:lang w:val="en-US"/>
        </w:rPr>
      </w:pPr>
      <w:proofErr w:type="spellStart"/>
      <w:r w:rsidRPr="00ED0A0F">
        <w:rPr>
          <w:sz w:val="20"/>
          <w:lang w:val="en-US"/>
        </w:rPr>
        <w:t>ZSDRHoldings</w:t>
      </w:r>
      <w:proofErr w:type="spellEnd"/>
      <w:r w:rsidRPr="00ED0A0F">
        <w:rPr>
          <w:sz w:val="20"/>
          <w:lang w:val="en-US"/>
        </w:rPr>
        <w:t xml:space="preserve">        </w:t>
      </w:r>
      <w:r w:rsidRPr="00ED0A0F">
        <w:rPr>
          <w:sz w:val="20"/>
          <w:lang w:val="en-US"/>
        </w:rPr>
        <w:tab/>
        <w:t xml:space="preserve">  </w:t>
      </w:r>
      <w:r w:rsidRPr="00ED0A0F">
        <w:rPr>
          <w:b/>
          <w:sz w:val="20"/>
          <w:lang w:val="en-US"/>
        </w:rPr>
        <w:t>0.962</w:t>
      </w:r>
      <w:r w:rsidRPr="00ED0A0F">
        <w:rPr>
          <w:sz w:val="20"/>
          <w:lang w:val="en-US"/>
        </w:rPr>
        <w:t xml:space="preserve">       </w:t>
      </w:r>
    </w:p>
    <w:p w:rsidR="00453416" w:rsidRPr="00ED0A0F" w:rsidRDefault="00453416" w:rsidP="00453416">
      <w:pPr>
        <w:rPr>
          <w:sz w:val="20"/>
          <w:lang w:val="en-US"/>
        </w:rPr>
      </w:pPr>
      <w:proofErr w:type="spellStart"/>
      <w:r w:rsidRPr="00ED0A0F">
        <w:rPr>
          <w:sz w:val="20"/>
          <w:lang w:val="en-US"/>
        </w:rPr>
        <w:t>ZGoodsValueofexports</w:t>
      </w:r>
      <w:proofErr w:type="spellEnd"/>
      <w:r w:rsidRPr="00ED0A0F">
        <w:rPr>
          <w:sz w:val="20"/>
          <w:lang w:val="en-US"/>
        </w:rPr>
        <w:t xml:space="preserve">       </w:t>
      </w:r>
      <w:r w:rsidRPr="00ED0A0F">
        <w:rPr>
          <w:b/>
          <w:sz w:val="20"/>
          <w:lang w:val="en-US"/>
        </w:rPr>
        <w:t>0.976</w:t>
      </w:r>
      <w:r w:rsidRPr="00ED0A0F">
        <w:rPr>
          <w:sz w:val="20"/>
          <w:lang w:val="en-US"/>
        </w:rPr>
        <w:t xml:space="preserve">       </w:t>
      </w:r>
    </w:p>
    <w:p w:rsidR="00453416" w:rsidRPr="00ED0A0F" w:rsidRDefault="00453416" w:rsidP="00453416">
      <w:pPr>
        <w:rPr>
          <w:b/>
          <w:sz w:val="20"/>
          <w:lang w:val="en-US"/>
        </w:rPr>
      </w:pPr>
      <w:proofErr w:type="spellStart"/>
      <w:r w:rsidRPr="00ED0A0F">
        <w:rPr>
          <w:sz w:val="20"/>
          <w:lang w:val="en-US"/>
        </w:rPr>
        <w:t>ZGoodsValueofImports</w:t>
      </w:r>
      <w:proofErr w:type="spellEnd"/>
      <w:r w:rsidRPr="00ED0A0F">
        <w:rPr>
          <w:sz w:val="20"/>
          <w:lang w:val="en-US"/>
        </w:rPr>
        <w:t xml:space="preserve">       </w:t>
      </w:r>
      <w:r w:rsidRPr="00ED0A0F">
        <w:rPr>
          <w:b/>
          <w:sz w:val="20"/>
          <w:lang w:val="en-US"/>
        </w:rPr>
        <w:t xml:space="preserve">0.994       </w:t>
      </w:r>
    </w:p>
    <w:p w:rsidR="00453416" w:rsidRPr="00ED0A0F" w:rsidRDefault="00453416" w:rsidP="00453416">
      <w:pPr>
        <w:rPr>
          <w:b/>
          <w:sz w:val="20"/>
          <w:lang w:val="en-US"/>
        </w:rPr>
      </w:pPr>
      <w:r w:rsidRPr="00ED0A0F">
        <w:rPr>
          <w:sz w:val="20"/>
          <w:lang w:val="en-US"/>
        </w:rPr>
        <w:t xml:space="preserve">ZCPIBASED                 </w:t>
      </w:r>
      <w:r w:rsidRPr="00ED0A0F">
        <w:rPr>
          <w:sz w:val="20"/>
          <w:lang w:val="en-US"/>
        </w:rPr>
        <w:tab/>
      </w:r>
      <w:r w:rsidRPr="00ED0A0F">
        <w:rPr>
          <w:sz w:val="20"/>
          <w:lang w:val="en-US"/>
        </w:rPr>
        <w:tab/>
      </w:r>
      <w:r w:rsidRPr="00ED0A0F">
        <w:rPr>
          <w:b/>
          <w:sz w:val="20"/>
          <w:lang w:val="en-US"/>
        </w:rPr>
        <w:t xml:space="preserve">  0.684</w:t>
      </w:r>
    </w:p>
    <w:p w:rsidR="00453416" w:rsidRPr="00ED0A0F" w:rsidRDefault="00453416" w:rsidP="00453416">
      <w:pPr>
        <w:rPr>
          <w:sz w:val="20"/>
          <w:lang w:val="en-US"/>
        </w:rPr>
      </w:pPr>
      <w:proofErr w:type="spellStart"/>
      <w:r w:rsidRPr="00ED0A0F">
        <w:rPr>
          <w:sz w:val="20"/>
          <w:lang w:val="en-US"/>
        </w:rPr>
        <w:t>ZTotalReserves</w:t>
      </w:r>
      <w:proofErr w:type="spellEnd"/>
      <w:r w:rsidRPr="00ED0A0F">
        <w:rPr>
          <w:sz w:val="20"/>
          <w:lang w:val="en-US"/>
        </w:rPr>
        <w:t xml:space="preserve">            </w:t>
      </w:r>
      <w:r w:rsidRPr="00ED0A0F">
        <w:rPr>
          <w:sz w:val="20"/>
          <w:lang w:val="en-US"/>
        </w:rPr>
        <w:tab/>
      </w:r>
      <w:r w:rsidRPr="00ED0A0F">
        <w:rPr>
          <w:sz w:val="20"/>
          <w:lang w:val="en-US"/>
        </w:rPr>
        <w:tab/>
        <w:t xml:space="preserve">  </w:t>
      </w:r>
      <w:r w:rsidRPr="00ED0A0F">
        <w:rPr>
          <w:b/>
          <w:sz w:val="20"/>
          <w:lang w:val="en-US"/>
        </w:rPr>
        <w:t>0.761</w:t>
      </w:r>
    </w:p>
    <w:p w:rsidR="00453416" w:rsidRPr="00ED0A0F" w:rsidRDefault="00453416" w:rsidP="00453416">
      <w:pPr>
        <w:rPr>
          <w:sz w:val="20"/>
          <w:lang w:val="en-US"/>
        </w:rPr>
      </w:pPr>
    </w:p>
    <w:p w:rsidR="00453416" w:rsidRPr="00ED0A0F" w:rsidRDefault="00453416" w:rsidP="00453416">
      <w:pPr>
        <w:rPr>
          <w:sz w:val="20"/>
          <w:lang w:val="en-US"/>
        </w:rPr>
      </w:pPr>
      <w:r w:rsidRPr="00ED0A0F">
        <w:rPr>
          <w:sz w:val="20"/>
          <w:lang w:val="en-US"/>
        </w:rPr>
        <w:t xml:space="preserve">                 RC1   RC2</w:t>
      </w:r>
    </w:p>
    <w:p w:rsidR="00453416" w:rsidRPr="00ED0A0F" w:rsidRDefault="00453416" w:rsidP="00453416">
      <w:pPr>
        <w:rPr>
          <w:sz w:val="20"/>
          <w:lang w:val="en-US"/>
        </w:rPr>
      </w:pPr>
      <w:r w:rsidRPr="00ED0A0F">
        <w:rPr>
          <w:sz w:val="20"/>
          <w:lang w:val="en-US"/>
        </w:rPr>
        <w:t>SS loadings    2.979 1.048</w:t>
      </w:r>
    </w:p>
    <w:p w:rsidR="00453416" w:rsidRPr="00FB2634" w:rsidRDefault="00453416" w:rsidP="00453416">
      <w:pPr>
        <w:rPr>
          <w:sz w:val="20"/>
        </w:rPr>
      </w:pPr>
      <w:proofErr w:type="spellStart"/>
      <w:r w:rsidRPr="00FB2634">
        <w:rPr>
          <w:sz w:val="20"/>
        </w:rPr>
        <w:t>Proportion</w:t>
      </w:r>
      <w:proofErr w:type="spellEnd"/>
      <w:r w:rsidRPr="00FB2634">
        <w:rPr>
          <w:sz w:val="20"/>
        </w:rPr>
        <w:t xml:space="preserve"> Var 0.596 0.210</w:t>
      </w:r>
    </w:p>
    <w:p w:rsidR="00453416" w:rsidRPr="00FB2634" w:rsidRDefault="00453416" w:rsidP="00453416">
      <w:pPr>
        <w:rPr>
          <w:sz w:val="20"/>
        </w:rPr>
      </w:pPr>
      <w:proofErr w:type="spellStart"/>
      <w:r w:rsidRPr="00FB2634">
        <w:rPr>
          <w:sz w:val="20"/>
        </w:rPr>
        <w:t>Cumulative</w:t>
      </w:r>
      <w:proofErr w:type="spellEnd"/>
      <w:r w:rsidRPr="00FB2634">
        <w:rPr>
          <w:sz w:val="20"/>
        </w:rPr>
        <w:t xml:space="preserve"> Var 0.596 0.805</w:t>
      </w:r>
    </w:p>
    <w:p w:rsidR="00453416" w:rsidRDefault="00453416" w:rsidP="00453416"/>
    <w:p w:rsidR="00453416" w:rsidRPr="007436CC" w:rsidRDefault="00453416" w:rsidP="00453416">
      <w:pPr>
        <w:rPr>
          <w:noProof/>
          <w:color w:val="FF0000"/>
          <w:lang w:eastAsia="es-PE"/>
        </w:rPr>
      </w:pPr>
      <w:r w:rsidRPr="00606949">
        <w:rPr>
          <w:noProof/>
          <w:color w:val="2E74B5" w:themeColor="accent1" w:themeShade="BF"/>
          <w:lang w:eastAsia="es-PE"/>
        </w:rPr>
        <w:t>fa.diagram(efacp, col="red", main="Proyecto 2.0")</w:t>
      </w:r>
      <w:r w:rsidR="007436CC">
        <w:rPr>
          <w:noProof/>
          <w:color w:val="FF0000"/>
          <w:lang w:eastAsia="es-PE"/>
        </w:rPr>
        <w:t xml:space="preserve">#grafico de los componentes agrupados </w:t>
      </w:r>
    </w:p>
    <w:p w:rsidR="00453416" w:rsidRPr="00606949" w:rsidRDefault="00453416" w:rsidP="00453416">
      <w:pPr>
        <w:rPr>
          <w:noProof/>
          <w:color w:val="C45911" w:themeColor="accent2" w:themeShade="BF"/>
          <w:lang w:eastAsia="es-PE"/>
        </w:rPr>
      </w:pPr>
    </w:p>
    <w:p w:rsidR="00453416" w:rsidRDefault="00453416" w:rsidP="00453416">
      <w:r w:rsidRPr="00294320">
        <w:rPr>
          <w:noProof/>
          <w:lang w:eastAsia="es-PE"/>
        </w:rPr>
        <w:drawing>
          <wp:inline distT="0" distB="0" distL="0" distR="0" wp14:anchorId="0053E71C" wp14:editId="2DD5CC61">
            <wp:extent cx="4217676" cy="4210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8779" cy="4340916"/>
                    </a:xfrm>
                    <a:prstGeom prst="rect">
                      <a:avLst/>
                    </a:prstGeom>
                    <a:noFill/>
                    <a:ln>
                      <a:noFill/>
                    </a:ln>
                  </pic:spPr>
                </pic:pic>
              </a:graphicData>
            </a:graphic>
          </wp:inline>
        </w:drawing>
      </w:r>
    </w:p>
    <w:p w:rsidR="00453416" w:rsidRDefault="00453416" w:rsidP="00453416">
      <w:pPr>
        <w:jc w:val="both"/>
      </w:pPr>
      <w:r>
        <w:t xml:space="preserve">El análisis exploratorio nos indica primero que el primer componente se compone de las variables </w:t>
      </w:r>
      <w:proofErr w:type="spellStart"/>
      <w:r>
        <w:rPr>
          <w:i/>
        </w:rPr>
        <w:t>ZGoodsValueofImports</w:t>
      </w:r>
      <w:proofErr w:type="spellEnd"/>
      <w:r>
        <w:rPr>
          <w:i/>
        </w:rPr>
        <w:t xml:space="preserve">, </w:t>
      </w:r>
      <w:proofErr w:type="spellStart"/>
      <w:r>
        <w:rPr>
          <w:i/>
        </w:rPr>
        <w:t>ZGoodsofexports</w:t>
      </w:r>
      <w:proofErr w:type="spellEnd"/>
      <w:r>
        <w:rPr>
          <w:i/>
        </w:rPr>
        <w:t xml:space="preserve"> </w:t>
      </w:r>
      <w:r>
        <w:t xml:space="preserve">y </w:t>
      </w:r>
      <w:proofErr w:type="spellStart"/>
      <w:r>
        <w:rPr>
          <w:i/>
        </w:rPr>
        <w:t>ZSDRHoldings</w:t>
      </w:r>
      <w:proofErr w:type="spellEnd"/>
      <w:r>
        <w:t xml:space="preserve">, de estas es extraído el </w:t>
      </w:r>
      <w:r>
        <w:lastRenderedPageBreak/>
        <w:t xml:space="preserve">0.96%, 0.97% y 0.99%, respectivamente. El segundo componente lo componen las variables </w:t>
      </w:r>
      <w:proofErr w:type="spellStart"/>
      <w:r>
        <w:rPr>
          <w:i/>
        </w:rPr>
        <w:t>ZTotalReserves</w:t>
      </w:r>
      <w:proofErr w:type="spellEnd"/>
      <w:r>
        <w:rPr>
          <w:i/>
        </w:rPr>
        <w:t xml:space="preserve"> </w:t>
      </w:r>
      <w:r>
        <w:t xml:space="preserve">y ZCPIBASED de donde es extraído el 0.68% y el 0.76% de la segunda. Asimismo, el último gráfico nos confirma estos componentes. </w:t>
      </w:r>
    </w:p>
    <w:p w:rsidR="00453416" w:rsidRDefault="00453416" w:rsidP="00453416">
      <w:pPr>
        <w:jc w:val="both"/>
      </w:pPr>
      <w:r>
        <w:t xml:space="preserve">De esta manera, el análisis factorial nos confirma que se pueden armar dos índices que agrupen estas 5 variables con criterios aceptables de confiabilidad y validez. Esta misma estructura se puede ejecutar con otras variables y con otras bases de datos. </w:t>
      </w:r>
    </w:p>
    <w:p w:rsidR="007409D0" w:rsidRDefault="007409D0" w:rsidP="007409D0">
      <w:pPr>
        <w:pStyle w:val="Ttulo1"/>
        <w:rPr>
          <w:rStyle w:val="TtuloCar"/>
          <w:sz w:val="48"/>
        </w:rPr>
      </w:pPr>
    </w:p>
    <w:p w:rsidR="007409D0" w:rsidRDefault="007409D0" w:rsidP="007409D0">
      <w:pPr>
        <w:pStyle w:val="Ttulo1"/>
        <w:rPr>
          <w:rStyle w:val="TtuloCar"/>
          <w:sz w:val="48"/>
        </w:rPr>
      </w:pPr>
      <w:r>
        <w:rPr>
          <w:rStyle w:val="TtuloCar"/>
          <w:sz w:val="48"/>
        </w:rPr>
        <w:t>Ahora es tu turno…</w:t>
      </w:r>
    </w:p>
    <w:p w:rsidR="007409D0" w:rsidRDefault="007409D0" w:rsidP="007409D0"/>
    <w:p w:rsidR="007409D0" w:rsidRPr="007409D0" w:rsidRDefault="007409D0" w:rsidP="007409D0">
      <w:commentRangeStart w:id="73"/>
      <w:r>
        <w:t>Ejercicios</w:t>
      </w:r>
      <w:commentRangeEnd w:id="73"/>
      <w:r w:rsidR="00E91E77">
        <w:rPr>
          <w:rStyle w:val="Refdecomentario"/>
        </w:rPr>
        <w:commentReference w:id="73"/>
      </w:r>
    </w:p>
    <w:p w:rsidR="007409D0" w:rsidRDefault="007409D0" w:rsidP="007409D0">
      <w:pPr>
        <w:pStyle w:val="Prrafodelista"/>
        <w:numPr>
          <w:ilvl w:val="0"/>
          <w:numId w:val="2"/>
        </w:numPr>
        <w:jc w:val="both"/>
      </w:pPr>
      <w:r>
        <w:t xml:space="preserve">Para nuestro trabajo de investigación hemos decidido estudiar el tema de </w:t>
      </w:r>
      <w:r w:rsidR="00FD5ACD">
        <w:t>políticas financieras en micro y pequeña empresa. Para esto, usted considera determinante reducir la cantidad de variables debido a que algunas de ellas responden a una lógica muy similar. Este es el caso de las variables relacionadas a la duración del servicio en las capacitaciones hechas por el MEF y las variables relacionadas a los ámbitos de capacitación. Para esto, utilice la</w:t>
      </w:r>
      <w:r w:rsidR="005F0B3C">
        <w:t>s variables P4_4_5_1, P4_4_5_</w:t>
      </w:r>
      <w:r w:rsidR="006031A3">
        <w:t>2, P4_4_5_3, P8_1_1_8, P8_1_1_9, P8_1_1_10 y P8_1_1_11</w:t>
      </w:r>
      <w:r w:rsidR="00FD5ACD">
        <w:t xml:space="preserve"> </w:t>
      </w:r>
      <w:r w:rsidR="005F0B3C">
        <w:t xml:space="preserve">de la </w:t>
      </w:r>
      <w:r w:rsidR="00FD5ACD">
        <w:t>data</w:t>
      </w:r>
      <w:r w:rsidR="005F0B3C">
        <w:t xml:space="preserve"> guardada con el nombre</w:t>
      </w:r>
      <w:r w:rsidR="00FD5ACD">
        <w:t xml:space="preserve"> </w:t>
      </w:r>
      <w:r w:rsidR="005F0B3C">
        <w:t>“</w:t>
      </w:r>
      <w:r w:rsidR="00FD5ACD">
        <w:t>Ejercicios U6</w:t>
      </w:r>
      <w:r w:rsidR="005F0B3C">
        <w:t>”</w:t>
      </w:r>
      <w:r w:rsidR="00FD5ACD">
        <w:t xml:space="preserve"> del INEI sobre retroalimentación de la gestión de recursos humanos. </w:t>
      </w:r>
      <w:r w:rsidR="00AF321F">
        <w:t xml:space="preserve">Luego, interprete los resultados </w:t>
      </w:r>
    </w:p>
    <w:p w:rsidR="00446C29" w:rsidRDefault="00446C29"/>
    <w:sectPr w:rsidR="00446C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Noam Dante Valentín López Villanes" w:date="2016-01-27T11:32:00Z" w:initials="NLV">
    <w:p w:rsidR="00ED0A0F" w:rsidRDefault="00ED0A0F">
      <w:pPr>
        <w:pStyle w:val="Textocomentario"/>
      </w:pPr>
      <w:r>
        <w:rPr>
          <w:rStyle w:val="Refdecomentario"/>
        </w:rPr>
        <w:annotationRef/>
      </w:r>
      <w:r>
        <w:t>De dónde sacaron esto? Hay que citar la fuente.</w:t>
      </w:r>
    </w:p>
    <w:p w:rsidR="00ED0A0F" w:rsidRDefault="00ED0A0F">
      <w:pPr>
        <w:pStyle w:val="Textocomentario"/>
      </w:pPr>
      <w:r>
        <w:t>Para alguna literatura tanto índice como indicador aluden a lo mismo.</w:t>
      </w:r>
    </w:p>
  </w:comment>
  <w:comment w:id="6" w:author="Noam Dante Valentín López Villanes" w:date="2016-01-27T11:50:00Z" w:initials="NLV">
    <w:p w:rsidR="00026823" w:rsidRDefault="00026823">
      <w:pPr>
        <w:pStyle w:val="Textocomentario"/>
      </w:pPr>
      <w:r>
        <w:rPr>
          <w:rStyle w:val="Refdecomentario"/>
        </w:rPr>
        <w:annotationRef/>
      </w:r>
      <w:r>
        <w:t>Falta una mejor definición.</w:t>
      </w:r>
    </w:p>
  </w:comment>
  <w:comment w:id="12" w:author="Noam Dante Valentín López Villanes" w:date="2016-01-27T11:57:00Z" w:initials="NLV">
    <w:p w:rsidR="00026823" w:rsidRDefault="00026823">
      <w:pPr>
        <w:pStyle w:val="Textocomentario"/>
      </w:pPr>
      <w:r>
        <w:rPr>
          <w:rStyle w:val="Refdecomentario"/>
        </w:rPr>
        <w:annotationRef/>
      </w:r>
      <w:r>
        <w:t xml:space="preserve">Habría que empezar </w:t>
      </w:r>
      <w:r w:rsidR="00816E51">
        <w:t>describiendo lo que se quiere hacer</w:t>
      </w:r>
    </w:p>
  </w:comment>
  <w:comment w:id="71" w:author="Noam Dante Valentín López Villanes" w:date="2016-01-27T13:14:00Z" w:initials="NLV">
    <w:p w:rsidR="006A2719" w:rsidRDefault="006A2719">
      <w:pPr>
        <w:pStyle w:val="Textocomentario"/>
      </w:pPr>
      <w:r>
        <w:rPr>
          <w:rStyle w:val="Refdecomentario"/>
        </w:rPr>
        <w:annotationRef/>
      </w:r>
      <w:r w:rsidR="0041607E">
        <w:t xml:space="preserve">Está interesante su script. </w:t>
      </w:r>
    </w:p>
    <w:p w:rsidR="0041607E" w:rsidRDefault="00E91E77">
      <w:pPr>
        <w:pStyle w:val="Textocomentario"/>
      </w:pPr>
      <w:r>
        <w:t>Pero creo que lo que yo desarrollé es un poco más sencillo. A ver lo dejo para que lo revisen. Podrían ponerlo como, otra forma de desarrollo es esta.</w:t>
      </w:r>
    </w:p>
    <w:p w:rsidR="00E91E77" w:rsidRDefault="00E91E77">
      <w:pPr>
        <w:pStyle w:val="Textocomentario"/>
      </w:pPr>
      <w:r w:rsidRPr="00E91E77">
        <w:t>https://www.dropbox.com/sh/4dcq72hdhkmqt62/AAC7Wu7LlIHH-Ev7O8cFd44Ha?dl=0</w:t>
      </w:r>
    </w:p>
  </w:comment>
  <w:comment w:id="73" w:author="Noam Dante Valentín López Villanes" w:date="2016-01-27T13:14:00Z" w:initials="NLV">
    <w:p w:rsidR="00E91E77" w:rsidRDefault="00E91E77">
      <w:pPr>
        <w:pStyle w:val="Textocomentario"/>
      </w:pPr>
      <w:r>
        <w:rPr>
          <w:rStyle w:val="Refdecomentario"/>
        </w:rPr>
        <w:annotationRef/>
      </w:r>
      <w:r>
        <w:t xml:space="preserve">Está bacán el </w:t>
      </w:r>
      <w:r>
        <w:t>ejercicio.</w:t>
      </w:r>
      <w:bookmarkStart w:id="74" w:name="_GoBack"/>
      <w:bookmarkEnd w:id="7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05C56"/>
    <w:multiLevelType w:val="hybridMultilevel"/>
    <w:tmpl w:val="1E1A49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6734370"/>
    <w:multiLevelType w:val="hybridMultilevel"/>
    <w:tmpl w:val="6F3CADD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16"/>
    <w:rsid w:val="00026823"/>
    <w:rsid w:val="0003579E"/>
    <w:rsid w:val="00221F5F"/>
    <w:rsid w:val="0041607E"/>
    <w:rsid w:val="00446C29"/>
    <w:rsid w:val="00453416"/>
    <w:rsid w:val="00515FA3"/>
    <w:rsid w:val="005C7A9B"/>
    <w:rsid w:val="005F0B3C"/>
    <w:rsid w:val="006031A3"/>
    <w:rsid w:val="006A2719"/>
    <w:rsid w:val="006C2C03"/>
    <w:rsid w:val="006D3B37"/>
    <w:rsid w:val="007409D0"/>
    <w:rsid w:val="007436CC"/>
    <w:rsid w:val="007C6AED"/>
    <w:rsid w:val="007D6921"/>
    <w:rsid w:val="00816E51"/>
    <w:rsid w:val="00822384"/>
    <w:rsid w:val="00AF321F"/>
    <w:rsid w:val="00C21B4A"/>
    <w:rsid w:val="00C83CB5"/>
    <w:rsid w:val="00E91E77"/>
    <w:rsid w:val="00ED0A0F"/>
    <w:rsid w:val="00FD5A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416"/>
  </w:style>
  <w:style w:type="paragraph" w:styleId="Ttulo1">
    <w:name w:val="heading 1"/>
    <w:basedOn w:val="Normal"/>
    <w:next w:val="Normal"/>
    <w:link w:val="Ttulo1Car"/>
    <w:uiPriority w:val="9"/>
    <w:qFormat/>
    <w:rsid w:val="00453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0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416"/>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453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341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409D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409D0"/>
    <w:pPr>
      <w:ind w:left="720"/>
      <w:contextualSpacing/>
    </w:pPr>
  </w:style>
  <w:style w:type="character" w:styleId="Refdecomentario">
    <w:name w:val="annotation reference"/>
    <w:basedOn w:val="Fuentedeprrafopredeter"/>
    <w:uiPriority w:val="99"/>
    <w:semiHidden/>
    <w:unhideWhenUsed/>
    <w:rsid w:val="00ED0A0F"/>
    <w:rPr>
      <w:sz w:val="16"/>
      <w:szCs w:val="16"/>
    </w:rPr>
  </w:style>
  <w:style w:type="paragraph" w:styleId="Textocomentario">
    <w:name w:val="annotation text"/>
    <w:basedOn w:val="Normal"/>
    <w:link w:val="TextocomentarioCar"/>
    <w:uiPriority w:val="99"/>
    <w:semiHidden/>
    <w:unhideWhenUsed/>
    <w:rsid w:val="00ED0A0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0A0F"/>
    <w:rPr>
      <w:sz w:val="20"/>
      <w:szCs w:val="20"/>
    </w:rPr>
  </w:style>
  <w:style w:type="paragraph" w:styleId="Asuntodelcomentario">
    <w:name w:val="annotation subject"/>
    <w:basedOn w:val="Textocomentario"/>
    <w:next w:val="Textocomentario"/>
    <w:link w:val="AsuntodelcomentarioCar"/>
    <w:uiPriority w:val="99"/>
    <w:semiHidden/>
    <w:unhideWhenUsed/>
    <w:rsid w:val="00ED0A0F"/>
    <w:rPr>
      <w:b/>
      <w:bCs/>
    </w:rPr>
  </w:style>
  <w:style w:type="character" w:customStyle="1" w:styleId="AsuntodelcomentarioCar">
    <w:name w:val="Asunto del comentario Car"/>
    <w:basedOn w:val="TextocomentarioCar"/>
    <w:link w:val="Asuntodelcomentario"/>
    <w:uiPriority w:val="99"/>
    <w:semiHidden/>
    <w:rsid w:val="00ED0A0F"/>
    <w:rPr>
      <w:b/>
      <w:bCs/>
      <w:sz w:val="20"/>
      <w:szCs w:val="20"/>
    </w:rPr>
  </w:style>
  <w:style w:type="paragraph" w:styleId="Textodeglobo">
    <w:name w:val="Balloon Text"/>
    <w:basedOn w:val="Normal"/>
    <w:link w:val="TextodegloboCar"/>
    <w:uiPriority w:val="99"/>
    <w:semiHidden/>
    <w:unhideWhenUsed/>
    <w:rsid w:val="00ED0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A0F"/>
    <w:rPr>
      <w:rFonts w:ascii="Tahoma" w:hAnsi="Tahoma" w:cs="Tahoma"/>
      <w:sz w:val="16"/>
      <w:szCs w:val="16"/>
    </w:rPr>
  </w:style>
  <w:style w:type="character" w:styleId="Hipervnculo">
    <w:name w:val="Hyperlink"/>
    <w:basedOn w:val="Fuentedeprrafopredeter"/>
    <w:uiPriority w:val="99"/>
    <w:unhideWhenUsed/>
    <w:rsid w:val="0002682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416"/>
  </w:style>
  <w:style w:type="paragraph" w:styleId="Ttulo1">
    <w:name w:val="heading 1"/>
    <w:basedOn w:val="Normal"/>
    <w:next w:val="Normal"/>
    <w:link w:val="Ttulo1Car"/>
    <w:uiPriority w:val="9"/>
    <w:qFormat/>
    <w:rsid w:val="00453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0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416"/>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453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341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409D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409D0"/>
    <w:pPr>
      <w:ind w:left="720"/>
      <w:contextualSpacing/>
    </w:pPr>
  </w:style>
  <w:style w:type="character" w:styleId="Refdecomentario">
    <w:name w:val="annotation reference"/>
    <w:basedOn w:val="Fuentedeprrafopredeter"/>
    <w:uiPriority w:val="99"/>
    <w:semiHidden/>
    <w:unhideWhenUsed/>
    <w:rsid w:val="00ED0A0F"/>
    <w:rPr>
      <w:sz w:val="16"/>
      <w:szCs w:val="16"/>
    </w:rPr>
  </w:style>
  <w:style w:type="paragraph" w:styleId="Textocomentario">
    <w:name w:val="annotation text"/>
    <w:basedOn w:val="Normal"/>
    <w:link w:val="TextocomentarioCar"/>
    <w:uiPriority w:val="99"/>
    <w:semiHidden/>
    <w:unhideWhenUsed/>
    <w:rsid w:val="00ED0A0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0A0F"/>
    <w:rPr>
      <w:sz w:val="20"/>
      <w:szCs w:val="20"/>
    </w:rPr>
  </w:style>
  <w:style w:type="paragraph" w:styleId="Asuntodelcomentario">
    <w:name w:val="annotation subject"/>
    <w:basedOn w:val="Textocomentario"/>
    <w:next w:val="Textocomentario"/>
    <w:link w:val="AsuntodelcomentarioCar"/>
    <w:uiPriority w:val="99"/>
    <w:semiHidden/>
    <w:unhideWhenUsed/>
    <w:rsid w:val="00ED0A0F"/>
    <w:rPr>
      <w:b/>
      <w:bCs/>
    </w:rPr>
  </w:style>
  <w:style w:type="character" w:customStyle="1" w:styleId="AsuntodelcomentarioCar">
    <w:name w:val="Asunto del comentario Car"/>
    <w:basedOn w:val="TextocomentarioCar"/>
    <w:link w:val="Asuntodelcomentario"/>
    <w:uiPriority w:val="99"/>
    <w:semiHidden/>
    <w:rsid w:val="00ED0A0F"/>
    <w:rPr>
      <w:b/>
      <w:bCs/>
      <w:sz w:val="20"/>
      <w:szCs w:val="20"/>
    </w:rPr>
  </w:style>
  <w:style w:type="paragraph" w:styleId="Textodeglobo">
    <w:name w:val="Balloon Text"/>
    <w:basedOn w:val="Normal"/>
    <w:link w:val="TextodegloboCar"/>
    <w:uiPriority w:val="99"/>
    <w:semiHidden/>
    <w:unhideWhenUsed/>
    <w:rsid w:val="00ED0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A0F"/>
    <w:rPr>
      <w:rFonts w:ascii="Tahoma" w:hAnsi="Tahoma" w:cs="Tahoma"/>
      <w:sz w:val="16"/>
      <w:szCs w:val="16"/>
    </w:rPr>
  </w:style>
  <w:style w:type="character" w:styleId="Hipervnculo">
    <w:name w:val="Hyperlink"/>
    <w:basedOn w:val="Fuentedeprrafopredeter"/>
    <w:uiPriority w:val="99"/>
    <w:unhideWhenUsed/>
    <w:rsid w:val="00026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gug3zu9a74j3ko7/QU%C3%89%20ES%20EL%20AN%C3%81LISIS%20FACTORIAL.docx?dl=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rezi.com/4ae3t2vnbf7i/?utm_campaign=share&amp;utm_medium=copy&amp;rc=ex0sh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Pages>
  <Words>1844</Words>
  <Characters>10145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Noam Dante Valentín López Villanes</cp:lastModifiedBy>
  <cp:revision>14</cp:revision>
  <dcterms:created xsi:type="dcterms:W3CDTF">2015-11-11T15:47:00Z</dcterms:created>
  <dcterms:modified xsi:type="dcterms:W3CDTF">2016-01-27T18:14:00Z</dcterms:modified>
</cp:coreProperties>
</file>