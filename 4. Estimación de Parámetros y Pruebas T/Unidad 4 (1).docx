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8E636" w14:textId="58143988" w:rsidR="00867355" w:rsidRDefault="00867355" w:rsidP="00867355">
      <w:pPr>
        <w:pStyle w:val="Heading1"/>
      </w:pPr>
      <w:r>
        <w:t>UNIDAD 4: Estimación de Parámetros y Pruebas de Hipótesis</w:t>
      </w:r>
    </w:p>
    <w:p w14:paraId="5B44811A" w14:textId="77777777" w:rsidR="00867355" w:rsidRDefault="00867355" w:rsidP="00867355"/>
    <w:p w14:paraId="6E19BA54" w14:textId="51107547" w:rsidR="00867355" w:rsidRDefault="00C87B38" w:rsidP="00867355">
      <w:pPr>
        <w:jc w:val="both"/>
      </w:pPr>
      <w:del w:id="0" w:author="Noam López" w:date="2016-01-22T15:14:00Z">
        <w:r w:rsidDel="005B1FD6">
          <w:delText>Si u</w:delText>
        </w:r>
        <w:r w:rsidR="00867355" w:rsidDel="005B1FD6">
          <w:delText>sted es</w:delText>
        </w:r>
        <w:r w:rsidDel="005B1FD6">
          <w:delText xml:space="preserve"> un</w:delText>
        </w:r>
        <w:r w:rsidR="00867355" w:rsidDel="005B1FD6">
          <w:delText xml:space="preserve"> anali</w:delText>
        </w:r>
        <w:r w:rsidDel="005B1FD6">
          <w:delText>sta político</w:delText>
        </w:r>
      </w:del>
      <w:ins w:id="1" w:author="Noam López" w:date="2016-01-22T15:14:00Z">
        <w:r w:rsidR="005B1FD6">
          <w:t>Supongamos</w:t>
        </w:r>
      </w:ins>
      <w:r>
        <w:t xml:space="preserve"> que trabaja para </w:t>
      </w:r>
      <w:del w:id="2" w:author="Noam López" w:date="2016-01-22T15:17:00Z">
        <w:r w:rsidDel="005B1FD6">
          <w:delText>el Centro de Opinión</w:delText>
        </w:r>
      </w:del>
      <w:ins w:id="3" w:author="Noam López" w:date="2016-01-22T15:17:00Z">
        <w:r w:rsidR="005B1FD6">
          <w:t>EIP</w:t>
        </w:r>
      </w:ins>
      <w:r>
        <w:t xml:space="preserve"> </w:t>
      </w:r>
      <w:ins w:id="4" w:author="Noam López" w:date="2016-01-22T15:17:00Z">
        <w:r w:rsidR="005B1FD6">
          <w:t>S</w:t>
        </w:r>
      </w:ins>
      <w:del w:id="5" w:author="Noam López" w:date="2016-01-22T15:17:00Z">
        <w:r w:rsidDel="005B1FD6">
          <w:delText>C</w:delText>
        </w:r>
      </w:del>
      <w:r>
        <w:t xml:space="preserve">AC </w:t>
      </w:r>
      <w:r w:rsidR="00867355">
        <w:t xml:space="preserve">y le ha llegado a su oficina una nueva encuesta nacional sobre la intención de voto con miras a las elecciones de abril del 2016. Usted se encuentra </w:t>
      </w:r>
      <w:r w:rsidR="00C95EF7">
        <w:t>sorprendido</w:t>
      </w:r>
      <w:r w:rsidR="00867355">
        <w:t xml:space="preserve"> porque, en una semana, Keiko Fujimori bajó de 30% a </w:t>
      </w:r>
      <w:ins w:id="6" w:author="Noam López" w:date="2016-01-22T15:38:00Z">
        <w:r w:rsidR="009D1DE5">
          <w:t>5</w:t>
        </w:r>
      </w:ins>
      <w:del w:id="7" w:author="Noam López" w:date="2016-01-22T15:38:00Z">
        <w:r w:rsidR="00867355" w:rsidDel="009D1DE5">
          <w:delText>0.5</w:delText>
        </w:r>
      </w:del>
      <w:r w:rsidR="00867355">
        <w:t xml:space="preserve">% en las encuestas. Su experiencia le dice que una caída tan radical tal vez responda a un error en el recojo de información. </w:t>
      </w:r>
      <w:del w:id="8" w:author="Noam López" w:date="2016-01-22T15:18:00Z">
        <w:r w:rsidR="00867355" w:rsidDel="005B1FD6">
          <w:delText xml:space="preserve">Sin embargo, </w:delText>
        </w:r>
      </w:del>
      <w:ins w:id="9" w:author="Noam López" w:date="2016-01-22T15:18:00Z">
        <w:r w:rsidR="005B1FD6">
          <w:t>L</w:t>
        </w:r>
      </w:ins>
      <w:del w:id="10" w:author="Noam López" w:date="2016-01-22T15:18:00Z">
        <w:r w:rsidR="00867355" w:rsidDel="005B1FD6">
          <w:delText>l</w:delText>
        </w:r>
      </w:del>
      <w:ins w:id="11" w:author="Noam López" w:date="2016-01-22T15:18:00Z">
        <w:r w:rsidR="005B1FD6">
          <w:t>os medios de comunicación</w:t>
        </w:r>
      </w:ins>
      <w:del w:id="12" w:author="Noam López" w:date="2016-01-22T15:18:00Z">
        <w:r w:rsidR="00867355" w:rsidDel="005B1FD6">
          <w:delText>a prensa</w:delText>
        </w:r>
      </w:del>
      <w:r w:rsidR="00867355">
        <w:t xml:space="preserve"> lo llama</w:t>
      </w:r>
      <w:ins w:id="13" w:author="Noam López" w:date="2016-01-22T15:38:00Z">
        <w:r w:rsidR="003E4EE1">
          <w:t>n</w:t>
        </w:r>
      </w:ins>
      <w:r w:rsidR="00867355">
        <w:t xml:space="preserve"> insistentemente para preguntarle si es </w:t>
      </w:r>
      <w:del w:id="14" w:author="Noam López" w:date="2016-01-22T15:19:00Z">
        <w:r w:rsidR="00867355" w:rsidDel="005B1FD6">
          <w:delText xml:space="preserve">cierto </w:delText>
        </w:r>
      </w:del>
      <w:ins w:id="15" w:author="Noam López" w:date="2016-01-22T15:19:00Z">
        <w:r w:rsidR="005B1FD6">
          <w:t>verídico</w:t>
        </w:r>
        <w:r w:rsidR="005B1FD6">
          <w:t xml:space="preserve"> </w:t>
        </w:r>
      </w:ins>
      <w:r w:rsidR="00867355">
        <w:t>e</w:t>
      </w:r>
      <w:ins w:id="16" w:author="Noam López" w:date="2016-01-22T15:19:00Z">
        <w:r w:rsidR="005B1FD6">
          <w:t>l</w:t>
        </w:r>
      </w:ins>
      <w:del w:id="17" w:author="Noam López" w:date="2016-01-22T15:19:00Z">
        <w:r w:rsidR="00867355" w:rsidDel="005B1FD6">
          <w:delText>ste</w:delText>
        </w:r>
      </w:del>
      <w:r w:rsidR="00867355">
        <w:t xml:space="preserve"> dato, pues tienen la intención de publicar este noticia desarrollando el argumento del </w:t>
      </w:r>
      <w:ins w:id="18" w:author="Noam López" w:date="2016-01-22T15:39:00Z">
        <w:r w:rsidR="009D1DE5">
          <w:t xml:space="preserve">reciente </w:t>
        </w:r>
      </w:ins>
      <w:r w:rsidR="00867355">
        <w:t xml:space="preserve">desplome fujimorista a nivel nacional. </w:t>
      </w:r>
      <w:ins w:id="19" w:author="Noam López" w:date="2016-01-22T15:39:00Z">
        <w:r w:rsidR="009D1DE5">
          <w:t xml:space="preserve">¿Cómo comprobar que los datos son verídicos? O en su defecto, ¿dónde podría estar el error? </w:t>
        </w:r>
      </w:ins>
      <w:del w:id="20" w:author="Noam López" w:date="2016-01-22T15:42:00Z">
        <w:r w:rsidR="00867355" w:rsidDel="009D1DE5">
          <w:delText>¿Qué tan grave puede ser un error muestral en esta situación? ¿Debemos aventurarnos a señalar que el resultado de una muestra es el reflejo de una postura a nivel nacional?</w:delText>
        </w:r>
      </w:del>
      <w:r w:rsidR="00867355">
        <w:t xml:space="preserve"> </w:t>
      </w:r>
    </w:p>
    <w:p w14:paraId="6C0E1A54" w14:textId="04D24D52" w:rsidR="00867355" w:rsidRDefault="009D1DE5" w:rsidP="00464DB3">
      <w:pPr>
        <w:spacing w:line="276" w:lineRule="auto"/>
        <w:jc w:val="both"/>
      </w:pPr>
      <w:ins w:id="21" w:author="Noam López" w:date="2016-01-22T15:47:00Z">
        <w:r>
          <w:t>Antes de emitir cualquier conclusión a nivel poblacional es</w:t>
        </w:r>
      </w:ins>
      <w:ins w:id="22" w:author="Noam López" w:date="2016-01-22T15:46:00Z">
        <w:r>
          <w:t xml:space="preserve"> necesario distinguir las diferencias entre estad</w:t>
        </w:r>
      </w:ins>
      <w:ins w:id="23" w:author="Noam López" w:date="2016-01-22T15:47:00Z">
        <w:r>
          <w:t xml:space="preserve">ísticos y parámetros. </w:t>
        </w:r>
      </w:ins>
      <w:ins w:id="24" w:author="Noam López" w:date="2016-01-22T16:03:00Z">
        <w:r w:rsidR="00976005">
          <w:t xml:space="preserve">Los primeros </w:t>
        </w:r>
        <w:r w:rsidR="00464DB3">
          <w:t>se ref</w:t>
        </w:r>
      </w:ins>
      <w:ins w:id="25" w:author="Noam López" w:date="2016-01-22T16:04:00Z">
        <w:r w:rsidR="00464DB3">
          <w:t>i</w:t>
        </w:r>
      </w:ins>
      <w:ins w:id="26" w:author="Noam López" w:date="2016-01-22T16:03:00Z">
        <w:r w:rsidR="00464DB3">
          <w:t xml:space="preserve">eren a estadísticas muestrales, y los segundos a </w:t>
        </w:r>
      </w:ins>
      <w:ins w:id="27" w:author="Noam López" w:date="2016-01-22T16:06:00Z">
        <w:r w:rsidR="00464DB3">
          <w:t>las</w:t>
        </w:r>
      </w:ins>
      <w:ins w:id="28" w:author="Noam López" w:date="2016-01-22T16:04:00Z">
        <w:r w:rsidR="00464DB3">
          <w:t xml:space="preserve"> poblacionales. </w:t>
        </w:r>
      </w:ins>
      <w:ins w:id="29" w:author="Noam López" w:date="2016-01-22T16:09:00Z">
        <w:r w:rsidR="00464DB3">
          <w:t>En esta unidad</w:t>
        </w:r>
      </w:ins>
      <w:del w:id="30" w:author="Noam López" w:date="2016-01-22T16:09:00Z">
        <w:r w:rsidR="00867355" w:rsidDel="00464DB3">
          <w:delText>Para entender qué es una muestra y qué una población, en estadística se estudia las diferencias que residen entre ambas con el objetivo de hacer un análisis correcto de la información recogida y entender sus alcances y limitaciones.</w:delText>
        </w:r>
      </w:del>
      <w:r w:rsidR="00867355">
        <w:t xml:space="preserve"> </w:t>
      </w:r>
      <w:del w:id="31" w:author="Noam López" w:date="2016-01-22T16:09:00Z">
        <w:r w:rsidR="00867355" w:rsidRPr="006E5503" w:rsidDel="00464DB3">
          <w:delText>Este capítulo es</w:delText>
        </w:r>
      </w:del>
      <w:ins w:id="32" w:author="Noam López" w:date="2016-01-22T16:09:00Z">
        <w:r w:rsidR="00464DB3">
          <w:t xml:space="preserve">repasaremos algunos tópicos de </w:t>
        </w:r>
      </w:ins>
      <w:del w:id="33" w:author="Noam López" w:date="2016-01-22T16:09:00Z">
        <w:r w:rsidR="00867355" w:rsidRPr="006E5503" w:rsidDel="00464DB3">
          <w:delText xml:space="preserve"> el inicio de la </w:delText>
        </w:r>
      </w:del>
      <w:r w:rsidR="00867355" w:rsidRPr="006E5503">
        <w:t>estadística inferencial</w:t>
      </w:r>
      <w:ins w:id="34" w:author="Noam López" w:date="2016-01-22T15:45:00Z">
        <w:r w:rsidR="00464DB3">
          <w:t>, la estad</w:t>
        </w:r>
      </w:ins>
      <w:ins w:id="35" w:author="Noam López" w:date="2016-01-22T16:11:00Z">
        <w:r w:rsidR="00464DB3">
          <w:t>ística que nos permite generalizar hallazgos de lo que pudimos recabar a través de cuestionarios en nuestro trabajo de campo.</w:t>
        </w:r>
      </w:ins>
      <w:del w:id="36" w:author="Noam López" w:date="2016-01-22T15:45:00Z">
        <w:r w:rsidR="00867355" w:rsidRPr="006E5503" w:rsidDel="009D1DE5">
          <w:delText>,</w:delText>
        </w:r>
      </w:del>
      <w:del w:id="37" w:author="Noam López" w:date="2016-01-22T16:10:00Z">
        <w:r w:rsidR="00867355" w:rsidRPr="006E5503" w:rsidDel="00464DB3">
          <w:delText xml:space="preserve"> </w:delText>
        </w:r>
      </w:del>
      <w:del w:id="38" w:author="Noam López" w:date="2016-01-22T15:45:00Z">
        <w:r w:rsidR="00867355" w:rsidRPr="006E5503" w:rsidDel="009D1DE5">
          <w:delText>i</w:delText>
        </w:r>
      </w:del>
      <w:del w:id="39" w:author="Noam López" w:date="2016-01-22T16:10:00Z">
        <w:r w:rsidR="00867355" w:rsidRPr="006E5503" w:rsidDel="00464DB3">
          <w:delText>nferir</w:delText>
        </w:r>
      </w:del>
      <w:del w:id="40" w:author="Noam López" w:date="2016-01-22T16:09:00Z">
        <w:r w:rsidR="00867355" w:rsidRPr="006E5503" w:rsidDel="00464DB3">
          <w:delText xml:space="preserve"> quiere decir</w:delText>
        </w:r>
      </w:del>
      <w:del w:id="41" w:author="Noam López" w:date="2016-01-22T16:10:00Z">
        <w:r w:rsidR="00867355" w:rsidRPr="006E5503" w:rsidDel="00464DB3">
          <w:delText xml:space="preserve"> generalizar, en el caso de los estadísticos, generalizar las estadísticas muestrales a una población. </w:delText>
        </w:r>
      </w:del>
    </w:p>
    <w:p w14:paraId="7415056B" w14:textId="3361B2AE" w:rsidR="00867355" w:rsidRPr="00962BB6" w:rsidRDefault="00867355" w:rsidP="00867355">
      <w:pPr>
        <w:jc w:val="both"/>
      </w:pPr>
      <w:del w:id="42" w:author="Noam López" w:date="2016-01-22T16:14:00Z">
        <w:r w:rsidRPr="006E5503" w:rsidDel="009C0049">
          <w:delText xml:space="preserve">En el caso de las variables cuantitativas, el </w:delText>
        </w:r>
      </w:del>
      <w:del w:id="43" w:author="Noam López" w:date="2016-01-22T16:13:00Z">
        <w:r w:rsidRPr="006E5503" w:rsidDel="009C0049">
          <w:delText xml:space="preserve">estadígrafo </w:delText>
        </w:r>
      </w:del>
      <w:del w:id="44" w:author="Noam López" w:date="2016-01-22T16:14:00Z">
        <w:r w:rsidRPr="006E5503" w:rsidDel="009C0049">
          <w:delText>que vamos a generalizar es la media aritmética, esta se infiere a un parámetro, la media poblacional.</w:delText>
        </w:r>
        <w:r w:rsidDel="009C0049">
          <w:delText xml:space="preserve"> </w:delText>
        </w:r>
        <w:r w:rsidRPr="006E5503" w:rsidDel="009C0049">
          <w:delText>En el caso de las variables cualitativas, tenemos la proporción muestral y la inferencia nos dará la proporción poblacional</w:delText>
        </w:r>
        <w:r w:rsidDel="009C0049">
          <w:delText>.</w:delText>
        </w:r>
      </w:del>
      <w:ins w:id="45" w:author="Noam López" w:date="2016-01-22T16:14:00Z">
        <w:r w:rsidR="009C0049">
          <w:t xml:space="preserve">Para esta sesión utilizaremos </w:t>
        </w:r>
      </w:ins>
      <w:del w:id="46" w:author="Noam López" w:date="2016-01-22T16:14:00Z">
        <w:r w:rsidDel="009C0049">
          <w:delText xml:space="preserve"> Para ejemplificar esta situación, se utilizará </w:delText>
        </w:r>
      </w:del>
      <w:r>
        <w:t xml:space="preserve">la </w:t>
      </w:r>
      <w:del w:id="47" w:author="Noam López" w:date="2016-01-22T16:14:00Z">
        <w:r w:rsidDel="009C0049">
          <w:delText xml:space="preserve">data </w:delText>
        </w:r>
      </w:del>
      <w:ins w:id="48" w:author="Noam López" w:date="2016-01-22T16:14:00Z">
        <w:r w:rsidR="009C0049">
          <w:t>base de datos</w:t>
        </w:r>
        <w:r w:rsidR="009C0049">
          <w:t xml:space="preserve"> </w:t>
        </w:r>
      </w:ins>
      <w:r>
        <w:t xml:space="preserve">de Género del Instituto de Opinión </w:t>
      </w:r>
      <w:commentRangeStart w:id="49"/>
      <w:r>
        <w:t>Pública</w:t>
      </w:r>
      <w:commentRangeEnd w:id="49"/>
      <w:r w:rsidR="009C0049">
        <w:rPr>
          <w:rStyle w:val="CommentReference"/>
        </w:rPr>
        <w:commentReference w:id="49"/>
      </w:r>
      <w:r>
        <w:t xml:space="preserve">. </w:t>
      </w:r>
    </w:p>
    <w:p w14:paraId="657DD247" w14:textId="77777777" w:rsidR="00867355" w:rsidRDefault="00867355" w:rsidP="00867355">
      <w:pPr>
        <w:jc w:val="both"/>
      </w:pPr>
    </w:p>
    <w:p w14:paraId="26F8EA1A" w14:textId="77777777" w:rsidR="00867355" w:rsidRPr="008E571A" w:rsidRDefault="008E571A" w:rsidP="00867355">
      <w:pPr>
        <w:spacing w:line="276" w:lineRule="auto"/>
        <w:rPr>
          <w:color w:val="4472C4" w:themeColor="accent5"/>
          <w:u w:val="single"/>
        </w:rPr>
      </w:pPr>
      <w:r>
        <w:rPr>
          <w:color w:val="4472C4" w:themeColor="accent5"/>
          <w:u w:val="single"/>
        </w:rPr>
        <w:t xml:space="preserve">A tener en cuenta: </w:t>
      </w:r>
      <w:r w:rsidR="00867355" w:rsidRPr="008E571A">
        <w:rPr>
          <w:color w:val="4472C4" w:themeColor="accent5"/>
          <w:u w:val="single"/>
        </w:rPr>
        <w:t xml:space="preserve">Tabla de Distribución Normal Estándar - Puntuaciones Típicas Z </w:t>
      </w:r>
    </w:p>
    <w:p w14:paraId="3639A809" w14:textId="77777777" w:rsidR="00867355" w:rsidRPr="006E5503" w:rsidRDefault="00867355" w:rsidP="00867355">
      <w:pPr>
        <w:spacing w:line="276" w:lineRule="auto"/>
        <w:jc w:val="both"/>
      </w:pPr>
      <w:r w:rsidRPr="006E5503">
        <w:rPr>
          <w:noProof/>
          <w:lang w:val="en-US"/>
        </w:rPr>
        <w:drawing>
          <wp:anchor distT="0" distB="0" distL="114300" distR="114300" simplePos="0" relativeHeight="251659264" behindDoc="0" locked="0" layoutInCell="1" allowOverlap="1" wp14:anchorId="5D489EF9" wp14:editId="46079311">
            <wp:simplePos x="0" y="0"/>
            <wp:positionH relativeFrom="margin">
              <wp:align>right</wp:align>
            </wp:positionH>
            <wp:positionV relativeFrom="paragraph">
              <wp:posOffset>692150</wp:posOffset>
            </wp:positionV>
            <wp:extent cx="5400675" cy="1519555"/>
            <wp:effectExtent l="0" t="0" r="9525" b="4445"/>
            <wp:wrapSquare wrapText="bothSides"/>
            <wp:docPr id="22" name="Imagen 22" descr="http://matematica.laguia2000.com/wp-content/uploads/2012/11/t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ematica.laguia2000.com/wp-content/uploads/2012/11/tabl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519555"/>
                    </a:xfrm>
                    <a:prstGeom prst="rect">
                      <a:avLst/>
                    </a:prstGeom>
                    <a:noFill/>
                    <a:ln>
                      <a:noFill/>
                    </a:ln>
                  </pic:spPr>
                </pic:pic>
              </a:graphicData>
            </a:graphic>
            <wp14:sizeRelH relativeFrom="margin">
              <wp14:pctWidth>0</wp14:pctWidth>
            </wp14:sizeRelH>
          </wp:anchor>
        </w:drawing>
      </w:r>
      <w:r w:rsidRPr="006E5503">
        <w:t xml:space="preserve">Cuando no se conoce la varianza poblacional, se trabaja con la distribución normal estándar (puntuaciones Z). Los intervalos de confianza más usados para la investigación son 90%, 95 % y </w:t>
      </w:r>
      <w:r>
        <w:t>99 % cuyas puntuaciones Z son 1.</w:t>
      </w:r>
      <w:r w:rsidRPr="006E5503">
        <w:t>645</w:t>
      </w:r>
      <w:r>
        <w:t>, 0.025 y 0.</w:t>
      </w:r>
      <w:r w:rsidRPr="006E5503">
        <w:t xml:space="preserve">005 respectivamente.  </w:t>
      </w:r>
    </w:p>
    <w:p w14:paraId="5CF02AC6" w14:textId="77777777" w:rsidR="00867355" w:rsidRPr="006E5503" w:rsidRDefault="00867355" w:rsidP="00867355">
      <w:pPr>
        <w:spacing w:line="276" w:lineRule="auto"/>
      </w:pPr>
    </w:p>
    <w:p w14:paraId="04A5CF0A" w14:textId="77777777" w:rsidR="00867355" w:rsidRDefault="00867355" w:rsidP="00867355">
      <w:pPr>
        <w:pStyle w:val="Heading1"/>
      </w:pPr>
      <w:commentRangeStart w:id="50"/>
      <w:r w:rsidRPr="00461B8B">
        <w:t xml:space="preserve">Intervalo de Confianza y </w:t>
      </w:r>
      <w:r>
        <w:t>E</w:t>
      </w:r>
      <w:r w:rsidRPr="00461B8B">
        <w:t xml:space="preserve">rror para una </w:t>
      </w:r>
      <w:r>
        <w:t>M</w:t>
      </w:r>
      <w:r w:rsidRPr="00461B8B">
        <w:t>uestra</w:t>
      </w:r>
      <w:commentRangeEnd w:id="50"/>
      <w:r w:rsidR="00703B91">
        <w:rPr>
          <w:rStyle w:val="CommentReference"/>
          <w:rFonts w:asciiTheme="minorHAnsi" w:eastAsiaTheme="minorHAnsi" w:hAnsiTheme="minorHAnsi" w:cstheme="minorBidi"/>
          <w:color w:val="auto"/>
        </w:rPr>
        <w:commentReference w:id="50"/>
      </w:r>
    </w:p>
    <w:p w14:paraId="680475B1" w14:textId="77777777" w:rsidR="006802BE" w:rsidRDefault="006802BE" w:rsidP="006802BE">
      <w:pPr>
        <w:rPr>
          <w:color w:val="5B9BD5" w:themeColor="accent1"/>
          <w:sz w:val="24"/>
          <w:szCs w:val="24"/>
          <w:u w:val="single"/>
        </w:rPr>
      </w:pPr>
    </w:p>
    <w:p w14:paraId="0E23F6F3" w14:textId="77777777" w:rsidR="006802BE" w:rsidRDefault="006802BE" w:rsidP="006802BE">
      <w:pPr>
        <w:rPr>
          <w:sz w:val="24"/>
          <w:szCs w:val="24"/>
        </w:rPr>
      </w:pPr>
      <w:r w:rsidRPr="0072371D">
        <w:rPr>
          <w:sz w:val="24"/>
          <w:szCs w:val="24"/>
          <w:lang w:val="es-ES"/>
        </w:rPr>
        <w:t xml:space="preserve">Para el cálculo de intervalos de confianza </w:t>
      </w:r>
      <w:r>
        <w:rPr>
          <w:sz w:val="24"/>
          <w:szCs w:val="24"/>
        </w:rPr>
        <w:t xml:space="preserve">de una media es necesario realizar la siguiente fórmula: </w:t>
      </w:r>
    </w:p>
    <w:p w14:paraId="14C56E1E" w14:textId="77777777" w:rsidR="006802BE" w:rsidRDefault="006802BE" w:rsidP="006802BE">
      <w:pPr>
        <w:jc w:val="center"/>
        <w:rPr>
          <w:sz w:val="24"/>
          <w:szCs w:val="24"/>
        </w:rPr>
      </w:pPr>
      <w:r>
        <w:rPr>
          <w:noProof/>
          <w:sz w:val="24"/>
          <w:szCs w:val="24"/>
          <w:lang w:val="en-US"/>
        </w:rPr>
        <w:drawing>
          <wp:inline distT="0" distB="0" distL="0" distR="0" wp14:anchorId="2BA1E07F" wp14:editId="7C2E427F">
            <wp:extent cx="1235075" cy="3683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5075" cy="368300"/>
                    </a:xfrm>
                    <a:prstGeom prst="rect">
                      <a:avLst/>
                    </a:prstGeom>
                    <a:noFill/>
                    <a:ln>
                      <a:noFill/>
                    </a:ln>
                  </pic:spPr>
                </pic:pic>
              </a:graphicData>
            </a:graphic>
          </wp:inline>
        </w:drawing>
      </w:r>
    </w:p>
    <w:p w14:paraId="751E4452" w14:textId="77777777" w:rsidR="006802BE" w:rsidRDefault="006802BE" w:rsidP="006802BE">
      <w:pPr>
        <w:pStyle w:val="ListParagraph"/>
        <w:numPr>
          <w:ilvl w:val="0"/>
          <w:numId w:val="1"/>
        </w:numPr>
        <w:rPr>
          <w:sz w:val="24"/>
          <w:szCs w:val="24"/>
        </w:rPr>
      </w:pPr>
      <w:r>
        <w:rPr>
          <w:sz w:val="24"/>
          <w:szCs w:val="24"/>
        </w:rPr>
        <w:t>Es el nivel de confianza que vamos a calcular</w:t>
      </w:r>
    </w:p>
    <w:p w14:paraId="252FEC4F" w14:textId="77777777" w:rsidR="006802BE" w:rsidRPr="00E7315B" w:rsidRDefault="006802BE" w:rsidP="006802BE">
      <w:pPr>
        <w:ind w:left="1410" w:hanging="1050"/>
        <w:rPr>
          <w:sz w:val="24"/>
          <w:szCs w:val="24"/>
        </w:rPr>
      </w:pPr>
      <w:r>
        <w:rPr>
          <w:sz w:val="24"/>
          <w:szCs w:val="24"/>
        </w:rPr>
        <w:lastRenderedPageBreak/>
        <w:t>Z</w:t>
      </w:r>
      <w:r>
        <w:rPr>
          <w:sz w:val="24"/>
          <w:szCs w:val="24"/>
        </w:rPr>
        <w:tab/>
      </w:r>
      <w:r>
        <w:rPr>
          <w:sz w:val="24"/>
          <w:szCs w:val="24"/>
        </w:rPr>
        <w:tab/>
        <w:t>El valor de distribución normal estándar (puntuaciones Z) que nos brindará el nivel de confianza</w:t>
      </w:r>
    </w:p>
    <w:p w14:paraId="3A89698B" w14:textId="77777777" w:rsidR="006802BE" w:rsidRDefault="006802BE" w:rsidP="006802BE">
      <w:pPr>
        <w:ind w:left="360"/>
        <w:rPr>
          <w:sz w:val="24"/>
          <w:szCs w:val="24"/>
        </w:rPr>
      </w:pPr>
      <w:r>
        <w:rPr>
          <w:noProof/>
          <w:lang w:val="en-US"/>
        </w:rPr>
        <w:drawing>
          <wp:inline distT="0" distB="0" distL="0" distR="0" wp14:anchorId="15BA0497" wp14:editId="1C4ED17A">
            <wp:extent cx="233680" cy="1384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 cy="138430"/>
                    </a:xfrm>
                    <a:prstGeom prst="rect">
                      <a:avLst/>
                    </a:prstGeom>
                    <a:noFill/>
                    <a:ln>
                      <a:noFill/>
                    </a:ln>
                  </pic:spPr>
                </pic:pic>
              </a:graphicData>
            </a:graphic>
          </wp:inline>
        </w:drawing>
      </w:r>
      <w:r>
        <w:rPr>
          <w:sz w:val="24"/>
          <w:szCs w:val="24"/>
        </w:rPr>
        <w:tab/>
        <w:t>Error estándar de la media y se calcula con la siguiente fórmula:</w:t>
      </w:r>
    </w:p>
    <w:p w14:paraId="44A2C0FA" w14:textId="77777777" w:rsidR="006802BE" w:rsidRDefault="006802BE" w:rsidP="006802BE">
      <w:pPr>
        <w:jc w:val="center"/>
        <w:rPr>
          <w:sz w:val="24"/>
          <w:szCs w:val="24"/>
        </w:rPr>
      </w:pPr>
      <w:r>
        <w:rPr>
          <w:noProof/>
          <w:sz w:val="24"/>
          <w:szCs w:val="24"/>
          <w:lang w:val="en-US"/>
        </w:rPr>
        <w:drawing>
          <wp:inline distT="0" distB="0" distL="0" distR="0" wp14:anchorId="16C6E6C7" wp14:editId="67900F45">
            <wp:extent cx="688975" cy="462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462915"/>
                    </a:xfrm>
                    <a:prstGeom prst="rect">
                      <a:avLst/>
                    </a:prstGeom>
                    <a:noFill/>
                    <a:ln>
                      <a:noFill/>
                    </a:ln>
                  </pic:spPr>
                </pic:pic>
              </a:graphicData>
            </a:graphic>
          </wp:inline>
        </w:drawing>
      </w:r>
    </w:p>
    <w:p w14:paraId="32D21B9A" w14:textId="77777777" w:rsidR="006802BE" w:rsidRPr="006802BE" w:rsidRDefault="006802BE" w:rsidP="006802BE">
      <w:pPr>
        <w:jc w:val="center"/>
        <w:rPr>
          <w:sz w:val="24"/>
          <w:szCs w:val="24"/>
        </w:rPr>
      </w:pPr>
    </w:p>
    <w:p w14:paraId="4179A22F" w14:textId="77777777" w:rsidR="00867355" w:rsidRPr="006E5503" w:rsidRDefault="00867355" w:rsidP="00867355">
      <w:pPr>
        <w:spacing w:line="276" w:lineRule="auto"/>
        <w:jc w:val="both"/>
      </w:pPr>
      <w:r w:rsidRPr="00461B8B">
        <w:rPr>
          <w:color w:val="000000" w:themeColor="text1"/>
        </w:rPr>
        <w:t>A continuación realizaremos el cálculo para el error muestral y el intervalo de confianza al 95%</w:t>
      </w:r>
      <w:r>
        <w:rPr>
          <w:color w:val="000000" w:themeColor="text1"/>
        </w:rPr>
        <w:t xml:space="preserve"> para la variable </w:t>
      </w:r>
      <w:r w:rsidRPr="00F12B4A">
        <w:rPr>
          <w:b/>
          <w:color w:val="000000" w:themeColor="text1"/>
        </w:rPr>
        <w:t>P25</w:t>
      </w:r>
      <w:r>
        <w:rPr>
          <w:color w:val="000000" w:themeColor="text1"/>
        </w:rPr>
        <w:t>. Para esto, p</w:t>
      </w:r>
      <w:r>
        <w:t>rimero se debe realizar</w:t>
      </w:r>
      <w:r w:rsidRPr="006E5503">
        <w:t xml:space="preserve"> una exp</w:t>
      </w:r>
      <w:r>
        <w:t>loración de la variable inicial.</w:t>
      </w:r>
    </w:p>
    <w:p w14:paraId="724FCA99" w14:textId="77777777" w:rsidR="00867355" w:rsidRDefault="00867355" w:rsidP="00867355">
      <w:pPr>
        <w:spacing w:line="276" w:lineRule="auto"/>
        <w:rPr>
          <w:color w:val="000000" w:themeColor="text1"/>
        </w:rPr>
      </w:pPr>
    </w:p>
    <w:p w14:paraId="7A1C5480" w14:textId="77777777" w:rsidR="00867355" w:rsidRPr="00B92B12" w:rsidRDefault="00867355" w:rsidP="00867355">
      <w:pPr>
        <w:spacing w:line="276" w:lineRule="auto"/>
        <w:rPr>
          <w:color w:val="4472C4" w:themeColor="accent5"/>
          <w:lang w:val="en-US"/>
        </w:rPr>
      </w:pPr>
      <w:proofErr w:type="spellStart"/>
      <w:r w:rsidRPr="00B92B12">
        <w:rPr>
          <w:color w:val="4472C4" w:themeColor="accent5"/>
          <w:lang w:val="en-US"/>
        </w:rPr>
        <w:t>install.packages</w:t>
      </w:r>
      <w:proofErr w:type="spellEnd"/>
      <w:r w:rsidRPr="00B92B12">
        <w:rPr>
          <w:color w:val="4472C4" w:themeColor="accent5"/>
          <w:lang w:val="en-US"/>
        </w:rPr>
        <w:t xml:space="preserve"> ("foreign") </w:t>
      </w:r>
    </w:p>
    <w:p w14:paraId="2BE2BBB2" w14:textId="77777777" w:rsidR="00867355" w:rsidRPr="008A261D" w:rsidRDefault="00867355" w:rsidP="00867355">
      <w:pPr>
        <w:spacing w:line="276" w:lineRule="auto"/>
        <w:rPr>
          <w:color w:val="C45911" w:themeColor="accent2" w:themeShade="BF"/>
          <w:lang w:val="en-US"/>
        </w:rPr>
      </w:pPr>
      <w:r>
        <w:rPr>
          <w:color w:val="4472C4" w:themeColor="accent5"/>
          <w:lang w:val="en-US"/>
        </w:rPr>
        <w:t>library (foreign</w:t>
      </w:r>
      <w:r w:rsidRPr="006E5503">
        <w:rPr>
          <w:color w:val="4472C4" w:themeColor="accent5"/>
          <w:lang w:val="en-US"/>
        </w:rPr>
        <w:t>)</w:t>
      </w:r>
    </w:p>
    <w:p w14:paraId="3447659F" w14:textId="77777777" w:rsidR="00867355" w:rsidRDefault="00867355" w:rsidP="00867355">
      <w:pPr>
        <w:spacing w:line="276" w:lineRule="auto"/>
        <w:rPr>
          <w:color w:val="4472C4" w:themeColor="accent5"/>
          <w:lang w:val="en-US"/>
        </w:rPr>
      </w:pPr>
      <w:r w:rsidRPr="006E5503">
        <w:rPr>
          <w:color w:val="4472C4" w:themeColor="accent5"/>
          <w:lang w:val="en-US"/>
        </w:rPr>
        <w:t>data2&lt;-</w:t>
      </w:r>
      <w:proofErr w:type="spellStart"/>
      <w:proofErr w:type="gramStart"/>
      <w:r w:rsidRPr="006E5503">
        <w:rPr>
          <w:color w:val="4472C4" w:themeColor="accent5"/>
          <w:lang w:val="en-US"/>
        </w:rPr>
        <w:t>read.spss</w:t>
      </w:r>
      <w:proofErr w:type="spellEnd"/>
      <w:proofErr w:type="gramEnd"/>
      <w:r w:rsidRPr="006E5503">
        <w:rPr>
          <w:color w:val="4472C4" w:themeColor="accent5"/>
          <w:lang w:val="en-US"/>
        </w:rPr>
        <w:t>("</w:t>
      </w:r>
      <w:proofErr w:type="spellStart"/>
      <w:r w:rsidRPr="006E5503">
        <w:rPr>
          <w:color w:val="4472C4" w:themeColor="accent5"/>
          <w:lang w:val="en-US"/>
        </w:rPr>
        <w:t>IOPGENERO.sav</w:t>
      </w:r>
      <w:proofErr w:type="spellEnd"/>
      <w:r w:rsidRPr="006E5503">
        <w:rPr>
          <w:color w:val="4472C4" w:themeColor="accent5"/>
          <w:lang w:val="en-US"/>
        </w:rPr>
        <w:t xml:space="preserve">", </w:t>
      </w:r>
      <w:proofErr w:type="spellStart"/>
      <w:r w:rsidRPr="006E5503">
        <w:rPr>
          <w:color w:val="4472C4" w:themeColor="accent5"/>
          <w:lang w:val="en-US"/>
        </w:rPr>
        <w:t>to.data.frame</w:t>
      </w:r>
      <w:proofErr w:type="spellEnd"/>
      <w:r w:rsidRPr="006E5503">
        <w:rPr>
          <w:color w:val="4472C4" w:themeColor="accent5"/>
          <w:lang w:val="en-US"/>
        </w:rPr>
        <w:t xml:space="preserve">=TRUE, </w:t>
      </w:r>
      <w:proofErr w:type="spellStart"/>
      <w:r w:rsidRPr="006E5503">
        <w:rPr>
          <w:color w:val="4472C4" w:themeColor="accent5"/>
          <w:lang w:val="en-US"/>
        </w:rPr>
        <w:t>use.value.labels</w:t>
      </w:r>
      <w:proofErr w:type="spellEnd"/>
      <w:r w:rsidRPr="006E5503">
        <w:rPr>
          <w:color w:val="4472C4" w:themeColor="accent5"/>
          <w:lang w:val="en-US"/>
        </w:rPr>
        <w:t xml:space="preserve"> = TRUE)</w:t>
      </w:r>
    </w:p>
    <w:p w14:paraId="321242F4" w14:textId="77777777" w:rsidR="00867355" w:rsidRPr="00B92B12" w:rsidRDefault="00867355" w:rsidP="00867355">
      <w:pPr>
        <w:spacing w:line="276" w:lineRule="auto"/>
        <w:rPr>
          <w:color w:val="4472C4" w:themeColor="accent5"/>
          <w:lang w:val="en-US"/>
        </w:rPr>
      </w:pPr>
      <w:r w:rsidRPr="00B92B12">
        <w:rPr>
          <w:color w:val="4472C4" w:themeColor="accent5"/>
          <w:lang w:val="en-US"/>
        </w:rPr>
        <w:t>attach(data2)</w:t>
      </w:r>
    </w:p>
    <w:p w14:paraId="019F5B58" w14:textId="77777777" w:rsidR="00867355" w:rsidRPr="00B92B12" w:rsidRDefault="00867355" w:rsidP="00867355">
      <w:pPr>
        <w:spacing w:line="276" w:lineRule="auto"/>
        <w:rPr>
          <w:color w:val="4472C4" w:themeColor="accent5"/>
          <w:lang w:val="en-US"/>
        </w:rPr>
      </w:pPr>
      <w:proofErr w:type="spellStart"/>
      <w:proofErr w:type="gramStart"/>
      <w:r w:rsidRPr="00B92B12">
        <w:rPr>
          <w:color w:val="4472C4" w:themeColor="accent5"/>
          <w:lang w:val="en-US"/>
        </w:rPr>
        <w:t>install.packages</w:t>
      </w:r>
      <w:proofErr w:type="spellEnd"/>
      <w:proofErr w:type="gramEnd"/>
      <w:r w:rsidRPr="00B92B12">
        <w:rPr>
          <w:color w:val="4472C4" w:themeColor="accent5"/>
          <w:lang w:val="en-US"/>
        </w:rPr>
        <w:t>("</w:t>
      </w:r>
      <w:proofErr w:type="spellStart"/>
      <w:r w:rsidRPr="00B92B12">
        <w:rPr>
          <w:color w:val="4472C4" w:themeColor="accent5"/>
          <w:lang w:val="en-US"/>
        </w:rPr>
        <w:t>Hmisc</w:t>
      </w:r>
      <w:proofErr w:type="spellEnd"/>
      <w:r w:rsidRPr="00B92B12">
        <w:rPr>
          <w:color w:val="4472C4" w:themeColor="accent5"/>
          <w:lang w:val="en-US"/>
        </w:rPr>
        <w:t xml:space="preserve">") </w:t>
      </w:r>
    </w:p>
    <w:p w14:paraId="597FE422" w14:textId="77777777" w:rsidR="00867355" w:rsidRPr="00B92B12" w:rsidRDefault="00867355" w:rsidP="00867355">
      <w:pPr>
        <w:spacing w:line="276" w:lineRule="auto"/>
        <w:rPr>
          <w:color w:val="4472C4" w:themeColor="accent5"/>
        </w:rPr>
      </w:pPr>
      <w:r w:rsidRPr="00B92B12">
        <w:rPr>
          <w:color w:val="4472C4" w:themeColor="accent5"/>
        </w:rPr>
        <w:t>library(Hmisc)</w:t>
      </w:r>
    </w:p>
    <w:p w14:paraId="1A5FC9CA" w14:textId="77777777" w:rsidR="00867355" w:rsidRPr="00B92B12" w:rsidRDefault="00867355" w:rsidP="00867355">
      <w:pPr>
        <w:spacing w:line="276" w:lineRule="auto"/>
        <w:rPr>
          <w:color w:val="C45911" w:themeColor="accent2" w:themeShade="BF"/>
        </w:rPr>
      </w:pPr>
    </w:p>
    <w:p w14:paraId="67CD1CBA" w14:textId="77777777" w:rsidR="00867355" w:rsidRPr="00763571" w:rsidRDefault="00867355" w:rsidP="00867355">
      <w:pPr>
        <w:spacing w:line="276" w:lineRule="auto"/>
        <w:rPr>
          <w:b/>
          <w:color w:val="000000" w:themeColor="text1"/>
          <w:sz w:val="24"/>
        </w:rPr>
      </w:pPr>
      <w:r w:rsidRPr="00763571">
        <w:rPr>
          <w:b/>
          <w:color w:val="000000" w:themeColor="text1"/>
          <w:sz w:val="24"/>
        </w:rPr>
        <w:t>P25.</w:t>
      </w:r>
      <w:r w:rsidRPr="00763571">
        <w:rPr>
          <w:color w:val="000000" w:themeColor="text1"/>
          <w:sz w:val="24"/>
        </w:rPr>
        <w:t xml:space="preserve"> </w:t>
      </w:r>
      <w:r w:rsidRPr="00763571">
        <w:rPr>
          <w:b/>
          <w:color w:val="000000" w:themeColor="text1"/>
          <w:sz w:val="24"/>
        </w:rPr>
        <w:t>¿Cuál es la edad de su actual cónyuge o pareja?</w:t>
      </w:r>
    </w:p>
    <w:p w14:paraId="42D3FD50" w14:textId="77777777" w:rsidR="00867355" w:rsidRDefault="00867355" w:rsidP="00867355">
      <w:pPr>
        <w:spacing w:line="276" w:lineRule="auto"/>
        <w:rPr>
          <w:color w:val="4472C4" w:themeColor="accent5"/>
          <w:lang w:val="en-US"/>
        </w:rPr>
      </w:pPr>
      <w:r w:rsidRPr="006E5503">
        <w:rPr>
          <w:color w:val="4472C4" w:themeColor="accent5"/>
          <w:lang w:val="en-US"/>
        </w:rPr>
        <w:t>describe(P25)</w:t>
      </w:r>
    </w:p>
    <w:p w14:paraId="59A9B58F" w14:textId="77777777" w:rsidR="00867355" w:rsidRPr="00BB3345" w:rsidRDefault="00867355" w:rsidP="00867355">
      <w:pPr>
        <w:spacing w:line="276" w:lineRule="auto"/>
        <w:rPr>
          <w:color w:val="C45911" w:themeColor="accent2" w:themeShade="BF"/>
          <w:lang w:val="en-US"/>
        </w:rPr>
      </w:pPr>
    </w:p>
    <w:p w14:paraId="5EA7246F" w14:textId="77777777" w:rsidR="00867355" w:rsidRPr="00B92B12" w:rsidRDefault="00867355" w:rsidP="00867355">
      <w:pPr>
        <w:rPr>
          <w:sz w:val="20"/>
          <w:lang w:val="en-US"/>
        </w:rPr>
      </w:pPr>
      <w:r w:rsidRPr="00B92B12">
        <w:rPr>
          <w:sz w:val="20"/>
          <w:lang w:val="en-US"/>
        </w:rPr>
        <w:t xml:space="preserve">P25 </w:t>
      </w:r>
    </w:p>
    <w:p w14:paraId="4D2DAF55" w14:textId="77777777" w:rsidR="00867355" w:rsidRPr="00B92B12" w:rsidRDefault="00867355" w:rsidP="00867355">
      <w:pPr>
        <w:rPr>
          <w:sz w:val="20"/>
          <w:lang w:val="en-US"/>
        </w:rPr>
      </w:pPr>
      <w:r w:rsidRPr="00B92B12">
        <w:rPr>
          <w:sz w:val="20"/>
          <w:lang w:val="en-US"/>
        </w:rPr>
        <w:t xml:space="preserve">      n </w:t>
      </w:r>
      <w:proofErr w:type="gramStart"/>
      <w:r w:rsidRPr="00B92B12">
        <w:rPr>
          <w:sz w:val="20"/>
          <w:lang w:val="en-US"/>
        </w:rPr>
        <w:t>missing  unique</w:t>
      </w:r>
      <w:proofErr w:type="gramEnd"/>
      <w:r w:rsidRPr="00B92B12">
        <w:rPr>
          <w:sz w:val="20"/>
          <w:lang w:val="en-US"/>
        </w:rPr>
        <w:t xml:space="preserve">    Info    Mean </w:t>
      </w:r>
    </w:p>
    <w:p w14:paraId="6CAC3721" w14:textId="77777777" w:rsidR="00867355" w:rsidRPr="00B92B12" w:rsidRDefault="00867355" w:rsidP="00867355">
      <w:pPr>
        <w:rPr>
          <w:sz w:val="20"/>
          <w:lang w:val="en-US"/>
        </w:rPr>
      </w:pPr>
      <w:r w:rsidRPr="00B92B12">
        <w:rPr>
          <w:sz w:val="20"/>
          <w:lang w:val="en-US"/>
        </w:rPr>
        <w:t xml:space="preserve">    688     515      62       1   42.85 </w:t>
      </w:r>
    </w:p>
    <w:p w14:paraId="25CBD25E" w14:textId="77777777" w:rsidR="00867355" w:rsidRPr="00BB3345" w:rsidRDefault="00867355" w:rsidP="00867355">
      <w:pPr>
        <w:rPr>
          <w:sz w:val="20"/>
        </w:rPr>
      </w:pPr>
      <w:r w:rsidRPr="00B92B12">
        <w:rPr>
          <w:sz w:val="20"/>
          <w:lang w:val="en-US"/>
        </w:rPr>
        <w:t xml:space="preserve">    </w:t>
      </w:r>
      <w:r w:rsidRPr="00BB3345">
        <w:rPr>
          <w:sz w:val="20"/>
        </w:rPr>
        <w:t>.05     .10     .25     .50     .75</w:t>
      </w:r>
      <w:r w:rsidRPr="00BB3345">
        <w:rPr>
          <w:sz w:val="20"/>
        </w:rPr>
        <w:tab/>
        <w:t>.90     .95</w:t>
      </w:r>
    </w:p>
    <w:p w14:paraId="175230D9" w14:textId="77777777" w:rsidR="00867355" w:rsidRPr="00BB3345" w:rsidRDefault="00867355" w:rsidP="00867355">
      <w:pPr>
        <w:rPr>
          <w:sz w:val="20"/>
        </w:rPr>
      </w:pPr>
      <w:r w:rsidRPr="00BB3345">
        <w:rPr>
          <w:sz w:val="20"/>
        </w:rPr>
        <w:t xml:space="preserve">     24      26      32      40      52</w:t>
      </w:r>
      <w:r w:rsidRPr="00BB3345">
        <w:rPr>
          <w:sz w:val="20"/>
        </w:rPr>
        <w:tab/>
        <w:t xml:space="preserve">63      69 </w:t>
      </w:r>
    </w:p>
    <w:p w14:paraId="4728C05C" w14:textId="77777777" w:rsidR="00867355" w:rsidRPr="00BB3345" w:rsidRDefault="00867355" w:rsidP="00867355">
      <w:pPr>
        <w:rPr>
          <w:sz w:val="20"/>
        </w:rPr>
      </w:pPr>
      <w:r w:rsidRPr="00BB3345">
        <w:rPr>
          <w:sz w:val="20"/>
        </w:rPr>
        <w:t>lowest : 17 19 20 21 22</w:t>
      </w:r>
    </w:p>
    <w:p w14:paraId="016866DD" w14:textId="77777777" w:rsidR="00867355" w:rsidRPr="00BB3345" w:rsidRDefault="00867355" w:rsidP="00867355">
      <w:pPr>
        <w:rPr>
          <w:sz w:val="20"/>
        </w:rPr>
      </w:pPr>
      <w:r w:rsidRPr="00BB3345">
        <w:rPr>
          <w:sz w:val="20"/>
        </w:rPr>
        <w:t>highest: 75 77 78 80 83</w:t>
      </w:r>
    </w:p>
    <w:p w14:paraId="1D3ECCCE" w14:textId="77777777" w:rsidR="00867355" w:rsidRPr="006E5503" w:rsidRDefault="00867355" w:rsidP="00867355">
      <w:pPr>
        <w:spacing w:line="276" w:lineRule="auto"/>
        <w:rPr>
          <w:lang w:val="es-ES"/>
        </w:rPr>
      </w:pPr>
    </w:p>
    <w:p w14:paraId="0D43CE3C" w14:textId="77777777" w:rsidR="00867355" w:rsidRPr="008A261D" w:rsidRDefault="00867355" w:rsidP="008A261D">
      <w:pPr>
        <w:spacing w:line="276" w:lineRule="auto"/>
        <w:jc w:val="both"/>
        <w:rPr>
          <w:lang w:val="es-ES"/>
        </w:rPr>
      </w:pPr>
      <w:r w:rsidRPr="006E5503">
        <w:rPr>
          <w:lang w:val="es-ES"/>
        </w:rPr>
        <w:t>Como se puede observar en los resultados, la variable tiene un total de 688 casos válidos y 515 valores perdidos</w:t>
      </w:r>
      <w:r>
        <w:rPr>
          <w:lang w:val="es-ES"/>
        </w:rPr>
        <w:t>.</w:t>
      </w:r>
      <w:r w:rsidRPr="006E5503">
        <w:rPr>
          <w:lang w:val="es-ES"/>
        </w:rPr>
        <w:t xml:space="preserve"> </w:t>
      </w:r>
      <w:r>
        <w:rPr>
          <w:lang w:val="es-ES"/>
        </w:rPr>
        <w:t>E</w:t>
      </w:r>
      <w:r w:rsidRPr="006E5503">
        <w:rPr>
          <w:lang w:val="es-ES"/>
        </w:rPr>
        <w:t>sta disgregación se realiza por defecto</w:t>
      </w:r>
      <w:r>
        <w:rPr>
          <w:lang w:val="es-ES"/>
        </w:rPr>
        <w:t>,</w:t>
      </w:r>
      <w:r w:rsidRPr="006E5503">
        <w:rPr>
          <w:lang w:val="es-ES"/>
        </w:rPr>
        <w:t xml:space="preserve"> pero para estar más seguros de que no están ingresando datos perdidos al análisis realizaremos la siguiente función: </w:t>
      </w:r>
    </w:p>
    <w:p w14:paraId="7D4B9924" w14:textId="77777777" w:rsidR="00867355" w:rsidRDefault="00867355" w:rsidP="00867355">
      <w:pPr>
        <w:spacing w:line="276" w:lineRule="auto"/>
        <w:rPr>
          <w:color w:val="4472C4" w:themeColor="accent5"/>
          <w:lang w:val="es-ES"/>
        </w:rPr>
      </w:pPr>
      <w:r w:rsidRPr="006E5503">
        <w:rPr>
          <w:color w:val="4472C4" w:themeColor="accent5"/>
          <w:lang w:val="es-ES"/>
        </w:rPr>
        <w:t xml:space="preserve">p25r&lt;- P25 </w:t>
      </w:r>
      <w:r w:rsidR="008A261D">
        <w:rPr>
          <w:color w:val="4472C4" w:themeColor="accent5"/>
          <w:lang w:val="es-ES"/>
        </w:rPr>
        <w:tab/>
      </w:r>
      <w:r w:rsidR="008A261D">
        <w:rPr>
          <w:color w:val="4472C4" w:themeColor="accent5"/>
          <w:lang w:val="es-ES"/>
        </w:rPr>
        <w:tab/>
      </w:r>
      <w:r w:rsidR="008A261D">
        <w:rPr>
          <w:color w:val="4472C4" w:themeColor="accent5"/>
          <w:lang w:val="es-ES"/>
        </w:rPr>
        <w:tab/>
      </w:r>
      <w:r w:rsidR="008A261D" w:rsidRPr="008A261D">
        <w:rPr>
          <w:color w:val="FF0000"/>
          <w:lang w:val="es-ES"/>
        </w:rPr>
        <w:t xml:space="preserve">#Creamos </w:t>
      </w:r>
      <w:r w:rsidR="008A261D">
        <w:rPr>
          <w:color w:val="FF0000"/>
          <w:lang w:val="es-ES"/>
        </w:rPr>
        <w:t>un nuevo objeto</w:t>
      </w:r>
      <w:r w:rsidR="008A261D" w:rsidRPr="008A261D">
        <w:rPr>
          <w:color w:val="FF0000"/>
          <w:lang w:val="es-ES"/>
        </w:rPr>
        <w:t xml:space="preserve"> p25r</w:t>
      </w:r>
    </w:p>
    <w:p w14:paraId="583EEB42" w14:textId="77777777" w:rsidR="00867355" w:rsidRPr="008A261D" w:rsidRDefault="00867355" w:rsidP="008A261D">
      <w:pPr>
        <w:spacing w:line="276" w:lineRule="auto"/>
        <w:ind w:left="2832" w:hanging="2832"/>
        <w:rPr>
          <w:lang w:val="es-ES"/>
        </w:rPr>
      </w:pPr>
      <w:r w:rsidRPr="006E5503">
        <w:rPr>
          <w:color w:val="4472C4" w:themeColor="accent5"/>
          <w:lang w:val="es-ES"/>
        </w:rPr>
        <w:lastRenderedPageBreak/>
        <w:t>p25r[P25&gt;83] &lt;- NA</w:t>
      </w:r>
      <w:r w:rsidR="008A261D">
        <w:rPr>
          <w:color w:val="4472C4" w:themeColor="accent5"/>
          <w:lang w:val="es-ES"/>
        </w:rPr>
        <w:tab/>
      </w:r>
      <w:r w:rsidR="008A261D" w:rsidRPr="008A261D">
        <w:rPr>
          <w:color w:val="FF0000"/>
          <w:lang w:val="es-ES"/>
        </w:rPr>
        <w:t># Los datos que sean mayores a 83, valor máximo, serán considerados como NA.</w:t>
      </w:r>
    </w:p>
    <w:p w14:paraId="00D417E0" w14:textId="77777777" w:rsidR="008A261D" w:rsidRPr="008A261D" w:rsidRDefault="008A261D" w:rsidP="008A261D">
      <w:pPr>
        <w:spacing w:line="276" w:lineRule="auto"/>
        <w:rPr>
          <w:color w:val="4472C4" w:themeColor="accent5"/>
          <w:lang w:val="en-US"/>
        </w:rPr>
      </w:pPr>
      <w:r>
        <w:rPr>
          <w:color w:val="4472C4" w:themeColor="accent5"/>
          <w:lang w:val="en-US"/>
        </w:rPr>
        <w:t>describe(p</w:t>
      </w:r>
      <w:r w:rsidRPr="006E5503">
        <w:rPr>
          <w:color w:val="4472C4" w:themeColor="accent5"/>
          <w:lang w:val="en-US"/>
        </w:rPr>
        <w:t>25</w:t>
      </w:r>
      <w:r>
        <w:rPr>
          <w:color w:val="4472C4" w:themeColor="accent5"/>
          <w:lang w:val="en-US"/>
        </w:rPr>
        <w:t>r</w:t>
      </w:r>
      <w:r w:rsidRPr="006E5503">
        <w:rPr>
          <w:color w:val="4472C4" w:themeColor="accent5"/>
          <w:lang w:val="en-US"/>
        </w:rPr>
        <w:t>)</w:t>
      </w:r>
    </w:p>
    <w:p w14:paraId="63A49822" w14:textId="77777777" w:rsidR="00867355" w:rsidRPr="006802BE" w:rsidRDefault="00867355" w:rsidP="00867355">
      <w:pPr>
        <w:rPr>
          <w:color w:val="4472C4" w:themeColor="accent5"/>
          <w:lang w:val="en-US"/>
        </w:rPr>
      </w:pPr>
      <w:r w:rsidRPr="006802BE">
        <w:rPr>
          <w:color w:val="4472C4" w:themeColor="accent5"/>
          <w:lang w:val="en-US"/>
        </w:rPr>
        <w:t xml:space="preserve">p25r </w:t>
      </w:r>
    </w:p>
    <w:p w14:paraId="3C6D2D30" w14:textId="77777777" w:rsidR="00867355" w:rsidRPr="00D01E32" w:rsidRDefault="00867355" w:rsidP="00867355">
      <w:pPr>
        <w:rPr>
          <w:sz w:val="20"/>
          <w:lang w:val="en-US"/>
        </w:rPr>
      </w:pPr>
      <w:r w:rsidRPr="00B92B12">
        <w:rPr>
          <w:sz w:val="20"/>
          <w:lang w:val="en-US"/>
        </w:rPr>
        <w:t xml:space="preserve">      n </w:t>
      </w:r>
      <w:proofErr w:type="gramStart"/>
      <w:r w:rsidRPr="00B92B12">
        <w:rPr>
          <w:sz w:val="20"/>
          <w:lang w:val="en-US"/>
        </w:rPr>
        <w:t>missing  unique</w:t>
      </w:r>
      <w:proofErr w:type="gramEnd"/>
      <w:r w:rsidRPr="00B92B12">
        <w:rPr>
          <w:sz w:val="20"/>
          <w:lang w:val="en-US"/>
        </w:rPr>
        <w:t xml:space="preserve">    Info    Mean </w:t>
      </w:r>
      <w:r>
        <w:rPr>
          <w:sz w:val="20"/>
          <w:lang w:val="en-US"/>
        </w:rPr>
        <w:t xml:space="preserve"> </w:t>
      </w:r>
      <w:r w:rsidRPr="00D01E32">
        <w:rPr>
          <w:sz w:val="20"/>
          <w:lang w:val="en-US"/>
        </w:rPr>
        <w:t xml:space="preserve">05     .10     .25     .50     .75     .90     .95  </w:t>
      </w:r>
    </w:p>
    <w:p w14:paraId="436B71C4" w14:textId="77777777" w:rsidR="00867355" w:rsidRPr="00B92B12" w:rsidRDefault="00867355" w:rsidP="00867355">
      <w:pPr>
        <w:rPr>
          <w:sz w:val="20"/>
          <w:lang w:val="en-US"/>
        </w:rPr>
      </w:pPr>
      <w:r w:rsidRPr="00B92B12">
        <w:rPr>
          <w:sz w:val="20"/>
          <w:lang w:val="en-US"/>
        </w:rPr>
        <w:t xml:space="preserve">    688     515      6</w:t>
      </w:r>
      <w:r w:rsidRPr="00B92B12">
        <w:rPr>
          <w:sz w:val="20"/>
          <w:lang w:val="en-US"/>
        </w:rPr>
        <w:tab/>
      </w:r>
      <w:r w:rsidRPr="00B92B12">
        <w:rPr>
          <w:sz w:val="20"/>
          <w:lang w:val="en-US"/>
        </w:rPr>
        <w:tab/>
        <w:t xml:space="preserve">1   </w:t>
      </w:r>
      <w:r w:rsidRPr="00B92B12">
        <w:rPr>
          <w:b/>
          <w:sz w:val="20"/>
          <w:lang w:val="en-US"/>
        </w:rPr>
        <w:t>42.85</w:t>
      </w:r>
      <w:r w:rsidRPr="00B92B12">
        <w:rPr>
          <w:sz w:val="20"/>
          <w:lang w:val="en-US"/>
        </w:rPr>
        <w:t xml:space="preserve"> </w:t>
      </w:r>
      <w:r>
        <w:rPr>
          <w:sz w:val="20"/>
          <w:lang w:val="en-US"/>
        </w:rPr>
        <w:t xml:space="preserve">  </w:t>
      </w:r>
      <w:r w:rsidRPr="00C70ACE">
        <w:rPr>
          <w:sz w:val="20"/>
        </w:rPr>
        <w:t>24      26      32      40      52     63     69</w:t>
      </w:r>
    </w:p>
    <w:p w14:paraId="0BF83231" w14:textId="77777777" w:rsidR="00867355" w:rsidRPr="00C70ACE" w:rsidRDefault="00867355" w:rsidP="00867355">
      <w:pPr>
        <w:rPr>
          <w:sz w:val="20"/>
        </w:rPr>
      </w:pPr>
      <w:r w:rsidRPr="00B92B12">
        <w:rPr>
          <w:sz w:val="20"/>
          <w:lang w:val="en-US"/>
        </w:rPr>
        <w:t xml:space="preserve">    </w:t>
      </w:r>
      <w:r w:rsidRPr="00C70ACE">
        <w:rPr>
          <w:sz w:val="20"/>
        </w:rPr>
        <w:t xml:space="preserve">.     </w:t>
      </w:r>
    </w:p>
    <w:p w14:paraId="4BAA27F0" w14:textId="77777777" w:rsidR="00867355" w:rsidRPr="00C70ACE" w:rsidRDefault="008A261D" w:rsidP="00867355">
      <w:pPr>
        <w:rPr>
          <w:sz w:val="20"/>
        </w:rPr>
      </w:pPr>
      <w:r>
        <w:rPr>
          <w:sz w:val="20"/>
        </w:rPr>
        <w:t>l</w:t>
      </w:r>
      <w:r w:rsidR="00867355" w:rsidRPr="00C70ACE">
        <w:rPr>
          <w:sz w:val="20"/>
        </w:rPr>
        <w:t>owest : 17 19 20 21 22</w:t>
      </w:r>
    </w:p>
    <w:p w14:paraId="59CB0D7C" w14:textId="77777777" w:rsidR="00867355" w:rsidRPr="00F12B4A" w:rsidRDefault="00867355" w:rsidP="00867355">
      <w:r w:rsidRPr="00C70ACE">
        <w:rPr>
          <w:sz w:val="20"/>
        </w:rPr>
        <w:t>highest: 75 77 78 80 83</w:t>
      </w:r>
      <w:r w:rsidRPr="00F12B4A">
        <w:t xml:space="preserve"> </w:t>
      </w:r>
    </w:p>
    <w:p w14:paraId="5DD12C15" w14:textId="77777777" w:rsidR="00867355" w:rsidRPr="006E5503" w:rsidRDefault="00867355" w:rsidP="00867355">
      <w:pPr>
        <w:spacing w:line="276" w:lineRule="auto"/>
        <w:rPr>
          <w:color w:val="FF0000"/>
          <w:lang w:val="es-ES"/>
        </w:rPr>
      </w:pPr>
      <w:r w:rsidRPr="006E5503">
        <w:rPr>
          <w:color w:val="FF0000"/>
          <w:lang w:val="es-ES"/>
        </w:rPr>
        <w:t xml:space="preserve"> </w:t>
      </w:r>
    </w:p>
    <w:p w14:paraId="3C94F9E5" w14:textId="77777777" w:rsidR="00867355" w:rsidRDefault="00867355" w:rsidP="00867355">
      <w:pPr>
        <w:spacing w:line="276" w:lineRule="auto"/>
        <w:jc w:val="both"/>
        <w:rPr>
          <w:lang w:val="es-ES"/>
        </w:rPr>
      </w:pPr>
      <w:r w:rsidRPr="006E5503">
        <w:rPr>
          <w:lang w:val="es-ES"/>
        </w:rPr>
        <w:t>Como podemos observar</w:t>
      </w:r>
      <w:r>
        <w:rPr>
          <w:lang w:val="es-ES"/>
        </w:rPr>
        <w:t>,</w:t>
      </w:r>
      <w:r w:rsidRPr="006E5503">
        <w:rPr>
          <w:lang w:val="es-ES"/>
        </w:rPr>
        <w:t xml:space="preserve"> en estos resultados no se han adicionado casos NA, pero este paso es necesario ya que nos evita trabajar con posibles valores NA.</w:t>
      </w:r>
      <w:r>
        <w:rPr>
          <w:lang w:val="es-ES"/>
        </w:rPr>
        <w:t xml:space="preserve"> </w:t>
      </w:r>
      <w:r w:rsidRPr="0004024D">
        <w:rPr>
          <w:lang w:val="es-ES"/>
        </w:rPr>
        <w:t>Ahora iniciaremos el cálculo del error estándar y el intervalo de confianza</w:t>
      </w:r>
      <w:r>
        <w:rPr>
          <w:lang w:val="es-ES"/>
        </w:rPr>
        <w:t>. En primer lugar, se pide un estadístico de centralidad (media), uno de dispersión (desviación estándar) y el tamaño de la muestra. Luego, se calcula el error estándar, según la fórmula y el valor Z. Por último, se establecen los límites inferior y superior del intervalo.</w:t>
      </w:r>
    </w:p>
    <w:p w14:paraId="3A439EFB" w14:textId="77777777" w:rsidR="004A1055" w:rsidRPr="004A1055" w:rsidRDefault="004A1055" w:rsidP="004A1055">
      <w:pPr>
        <w:rPr>
          <w:color w:val="4472C4" w:themeColor="accent5"/>
          <w:sz w:val="24"/>
          <w:szCs w:val="24"/>
        </w:rPr>
      </w:pPr>
      <w:r w:rsidRPr="004A1055">
        <w:rPr>
          <w:color w:val="4472C4" w:themeColor="accent5"/>
          <w:sz w:val="24"/>
          <w:szCs w:val="24"/>
        </w:rPr>
        <w:t>media &lt;-mean(na.omit(p25r))</w:t>
      </w:r>
      <w:r w:rsidRPr="004A1055">
        <w:rPr>
          <w:color w:val="4472C4" w:themeColor="accent5"/>
          <w:sz w:val="24"/>
          <w:szCs w:val="24"/>
        </w:rPr>
        <w:tab/>
      </w:r>
    </w:p>
    <w:p w14:paraId="4F36E663" w14:textId="77777777" w:rsidR="004A1055" w:rsidRPr="003159F6" w:rsidRDefault="004A1055" w:rsidP="004A1055">
      <w:pPr>
        <w:rPr>
          <w:color w:val="FF0000"/>
          <w:sz w:val="24"/>
          <w:szCs w:val="24"/>
        </w:rPr>
      </w:pPr>
      <w:r w:rsidRPr="003159F6">
        <w:rPr>
          <w:color w:val="FF0000"/>
          <w:sz w:val="24"/>
          <w:szCs w:val="24"/>
        </w:rPr>
        <w:t>#Pedimos la media</w:t>
      </w:r>
      <w:r w:rsidRPr="003159F6">
        <w:rPr>
          <w:color w:val="FF0000"/>
          <w:sz w:val="24"/>
          <w:szCs w:val="24"/>
        </w:rPr>
        <w:tab/>
      </w:r>
    </w:p>
    <w:p w14:paraId="083150B1" w14:textId="77777777" w:rsidR="004A1055" w:rsidRDefault="004A1055" w:rsidP="004A1055">
      <w:pPr>
        <w:rPr>
          <w:sz w:val="24"/>
          <w:szCs w:val="24"/>
        </w:rPr>
      </w:pPr>
      <w:r w:rsidRPr="004A1055">
        <w:rPr>
          <w:color w:val="4472C4" w:themeColor="accent5"/>
          <w:sz w:val="24"/>
          <w:szCs w:val="24"/>
        </w:rPr>
        <w:t>desv  &lt;-sd(na.omit(p25r))</w:t>
      </w:r>
      <w:r w:rsidRPr="0029545A">
        <w:rPr>
          <w:sz w:val="24"/>
          <w:szCs w:val="24"/>
        </w:rPr>
        <w:tab/>
      </w:r>
    </w:p>
    <w:p w14:paraId="66F138EA" w14:textId="77777777" w:rsidR="004A1055" w:rsidRPr="004A1055" w:rsidRDefault="004A1055" w:rsidP="004A1055">
      <w:pPr>
        <w:rPr>
          <w:color w:val="C00000"/>
          <w:sz w:val="24"/>
          <w:szCs w:val="24"/>
        </w:rPr>
      </w:pPr>
      <w:r w:rsidRPr="004A1055">
        <w:rPr>
          <w:color w:val="FF0000"/>
          <w:sz w:val="24"/>
          <w:szCs w:val="24"/>
        </w:rPr>
        <w:t>#La desviación estándar</w:t>
      </w:r>
      <w:r w:rsidRPr="004A1055">
        <w:rPr>
          <w:color w:val="C00000"/>
          <w:sz w:val="24"/>
          <w:szCs w:val="24"/>
        </w:rPr>
        <w:tab/>
      </w:r>
    </w:p>
    <w:p w14:paraId="4F216610" w14:textId="77777777" w:rsidR="004A1055" w:rsidRPr="00E40170" w:rsidRDefault="004A1055" w:rsidP="004A1055">
      <w:pPr>
        <w:rPr>
          <w:sz w:val="24"/>
          <w:szCs w:val="24"/>
          <w:lang w:val="en-US"/>
        </w:rPr>
      </w:pPr>
      <w:r w:rsidRPr="004A1055">
        <w:rPr>
          <w:color w:val="4472C4" w:themeColor="accent5"/>
          <w:sz w:val="24"/>
          <w:szCs w:val="24"/>
          <w:lang w:val="en-US"/>
        </w:rPr>
        <w:t>N&lt;-length(</w:t>
      </w:r>
      <w:proofErr w:type="spellStart"/>
      <w:proofErr w:type="gramStart"/>
      <w:r w:rsidRPr="004A1055">
        <w:rPr>
          <w:color w:val="4472C4" w:themeColor="accent5"/>
          <w:sz w:val="24"/>
          <w:szCs w:val="24"/>
          <w:lang w:val="en-US"/>
        </w:rPr>
        <w:t>na.omit</w:t>
      </w:r>
      <w:proofErr w:type="spellEnd"/>
      <w:proofErr w:type="gramEnd"/>
      <w:r w:rsidRPr="004A1055">
        <w:rPr>
          <w:color w:val="4472C4" w:themeColor="accent5"/>
          <w:sz w:val="24"/>
          <w:szCs w:val="24"/>
          <w:lang w:val="en-US"/>
        </w:rPr>
        <w:t>(p25r))</w:t>
      </w:r>
      <w:r w:rsidRPr="00E40170">
        <w:rPr>
          <w:sz w:val="24"/>
          <w:szCs w:val="24"/>
          <w:lang w:val="en-US"/>
        </w:rPr>
        <w:tab/>
      </w:r>
    </w:p>
    <w:p w14:paraId="4F5553B8" w14:textId="77777777" w:rsidR="004A1055" w:rsidRPr="0029545A" w:rsidRDefault="004A1055" w:rsidP="004A1055">
      <w:pPr>
        <w:rPr>
          <w:sz w:val="24"/>
          <w:szCs w:val="24"/>
        </w:rPr>
      </w:pPr>
      <w:r w:rsidRPr="003159F6">
        <w:rPr>
          <w:color w:val="FF0000"/>
          <w:sz w:val="24"/>
          <w:szCs w:val="24"/>
        </w:rPr>
        <w:t>#El  tamaño válido de</w:t>
      </w:r>
      <w:r w:rsidRPr="003159F6">
        <w:rPr>
          <w:color w:val="FF0000"/>
          <w:sz w:val="24"/>
          <w:szCs w:val="24"/>
        </w:rPr>
        <w:tab/>
        <w:t xml:space="preserve"> la muestra</w:t>
      </w:r>
      <w:r w:rsidRPr="0029545A">
        <w:rPr>
          <w:sz w:val="24"/>
          <w:szCs w:val="24"/>
        </w:rPr>
        <w:tab/>
      </w:r>
    </w:p>
    <w:p w14:paraId="1779A6DE" w14:textId="77777777" w:rsidR="004A1055" w:rsidRPr="0007270F" w:rsidRDefault="004A1055" w:rsidP="004A1055">
      <w:pPr>
        <w:rPr>
          <w:sz w:val="24"/>
          <w:szCs w:val="24"/>
          <w:lang w:val="en-US"/>
        </w:rPr>
      </w:pPr>
      <w:r w:rsidRPr="004A1055">
        <w:rPr>
          <w:noProof/>
          <w:color w:val="4472C4" w:themeColor="accent5"/>
          <w:sz w:val="24"/>
          <w:szCs w:val="24"/>
          <w:lang w:val="en-US"/>
        </w:rPr>
        <w:drawing>
          <wp:anchor distT="0" distB="0" distL="114300" distR="114300" simplePos="0" relativeHeight="251661312" behindDoc="1" locked="0" layoutInCell="1" allowOverlap="1" wp14:anchorId="1CA6C600" wp14:editId="4506B21C">
            <wp:simplePos x="0" y="0"/>
            <wp:positionH relativeFrom="column">
              <wp:posOffset>3501390</wp:posOffset>
            </wp:positionH>
            <wp:positionV relativeFrom="paragraph">
              <wp:posOffset>93345</wp:posOffset>
            </wp:positionV>
            <wp:extent cx="688975" cy="46291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4629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A1055">
        <w:rPr>
          <w:color w:val="4472C4" w:themeColor="accent5"/>
          <w:sz w:val="24"/>
          <w:szCs w:val="24"/>
          <w:lang w:val="en-US"/>
        </w:rPr>
        <w:t>error.est</w:t>
      </w:r>
      <w:proofErr w:type="spellEnd"/>
      <w:r w:rsidRPr="004A1055">
        <w:rPr>
          <w:color w:val="4472C4" w:themeColor="accent5"/>
          <w:sz w:val="24"/>
          <w:szCs w:val="24"/>
          <w:lang w:val="en-US"/>
        </w:rPr>
        <w:t>&lt;-</w:t>
      </w:r>
      <w:proofErr w:type="spellStart"/>
      <w:r w:rsidRPr="004A1055">
        <w:rPr>
          <w:color w:val="4472C4" w:themeColor="accent5"/>
          <w:sz w:val="24"/>
          <w:szCs w:val="24"/>
          <w:lang w:val="en-US"/>
        </w:rPr>
        <w:t>desv</w:t>
      </w:r>
      <w:proofErr w:type="spellEnd"/>
      <w:r w:rsidRPr="004A1055">
        <w:rPr>
          <w:color w:val="4472C4" w:themeColor="accent5"/>
          <w:sz w:val="24"/>
          <w:szCs w:val="24"/>
          <w:lang w:val="en-US"/>
        </w:rPr>
        <w:t>/</w:t>
      </w:r>
      <w:proofErr w:type="spellStart"/>
      <w:r w:rsidRPr="004A1055">
        <w:rPr>
          <w:color w:val="4472C4" w:themeColor="accent5"/>
          <w:sz w:val="24"/>
          <w:szCs w:val="24"/>
          <w:lang w:val="en-US"/>
        </w:rPr>
        <w:t>sqrt</w:t>
      </w:r>
      <w:proofErr w:type="spellEnd"/>
      <w:r w:rsidRPr="004A1055">
        <w:rPr>
          <w:color w:val="4472C4" w:themeColor="accent5"/>
          <w:sz w:val="24"/>
          <w:szCs w:val="24"/>
          <w:lang w:val="en-US"/>
        </w:rPr>
        <w:t>(N)</w:t>
      </w:r>
      <w:r w:rsidRPr="004A1055">
        <w:rPr>
          <w:color w:val="4472C4" w:themeColor="accent5"/>
          <w:sz w:val="24"/>
          <w:szCs w:val="24"/>
          <w:lang w:val="en-US"/>
        </w:rPr>
        <w:tab/>
      </w:r>
      <w:r w:rsidRPr="0007270F">
        <w:rPr>
          <w:sz w:val="24"/>
          <w:szCs w:val="24"/>
          <w:lang w:val="en-US"/>
        </w:rPr>
        <w:tab/>
      </w:r>
    </w:p>
    <w:p w14:paraId="31035124" w14:textId="77777777" w:rsidR="004A1055" w:rsidRPr="0029545A" w:rsidRDefault="004A1055" w:rsidP="004A1055">
      <w:pPr>
        <w:rPr>
          <w:sz w:val="24"/>
          <w:szCs w:val="24"/>
        </w:rPr>
      </w:pPr>
      <w:r w:rsidRPr="004A1055">
        <w:rPr>
          <w:color w:val="FF0000"/>
          <w:sz w:val="24"/>
          <w:szCs w:val="24"/>
        </w:rPr>
        <w:t># Calculamos</w:t>
      </w:r>
      <w:r w:rsidRPr="004A1055">
        <w:rPr>
          <w:color w:val="FF0000"/>
          <w:sz w:val="24"/>
          <w:szCs w:val="24"/>
        </w:rPr>
        <w:tab/>
        <w:t xml:space="preserve">el error estándar. Recuerden la Fórmula: </w:t>
      </w:r>
      <w:r w:rsidRPr="0029545A">
        <w:rPr>
          <w:sz w:val="24"/>
          <w:szCs w:val="24"/>
        </w:rPr>
        <w:tab/>
      </w:r>
    </w:p>
    <w:p w14:paraId="674C9849" w14:textId="77777777" w:rsidR="004A1055" w:rsidRPr="004A1055" w:rsidRDefault="004A1055" w:rsidP="004A1055">
      <w:pPr>
        <w:rPr>
          <w:b/>
          <w:sz w:val="20"/>
        </w:rPr>
      </w:pPr>
      <w:r w:rsidRPr="00DD1634">
        <w:rPr>
          <w:b/>
          <w:sz w:val="20"/>
        </w:rPr>
        <w:t>[1] 0.532841</w:t>
      </w:r>
    </w:p>
    <w:p w14:paraId="007B09EE" w14:textId="77777777" w:rsidR="004A1055" w:rsidRDefault="004A1055" w:rsidP="004A1055">
      <w:pPr>
        <w:rPr>
          <w:color w:val="C00000"/>
          <w:sz w:val="24"/>
          <w:szCs w:val="24"/>
        </w:rPr>
      </w:pPr>
      <w:r w:rsidRPr="004A1055">
        <w:rPr>
          <w:color w:val="4472C4" w:themeColor="accent5"/>
          <w:sz w:val="24"/>
          <w:szCs w:val="24"/>
        </w:rPr>
        <w:t>error</w:t>
      </w:r>
      <w:r w:rsidRPr="004A1055">
        <w:rPr>
          <w:color w:val="4472C4" w:themeColor="accent5"/>
          <w:sz w:val="24"/>
          <w:szCs w:val="24"/>
        </w:rPr>
        <w:tab/>
        <w:t>&lt;- 1.96*error.est</w:t>
      </w:r>
      <w:r w:rsidRPr="004A1055">
        <w:rPr>
          <w:color w:val="4472C4" w:themeColor="accent5"/>
          <w:sz w:val="24"/>
          <w:szCs w:val="24"/>
        </w:rPr>
        <w:tab/>
      </w:r>
      <w:r w:rsidRPr="0007270F">
        <w:rPr>
          <w:color w:val="C00000"/>
          <w:sz w:val="24"/>
          <w:szCs w:val="24"/>
        </w:rPr>
        <w:t xml:space="preserve"> </w:t>
      </w:r>
    </w:p>
    <w:p w14:paraId="0B38A809" w14:textId="77777777" w:rsidR="004A1055" w:rsidRPr="004A1055" w:rsidRDefault="004A1055" w:rsidP="004A1055">
      <w:pPr>
        <w:rPr>
          <w:color w:val="FF0000"/>
          <w:sz w:val="24"/>
          <w:szCs w:val="24"/>
        </w:rPr>
      </w:pPr>
      <w:r w:rsidRPr="004A1055">
        <w:rPr>
          <w:color w:val="FF0000"/>
          <w:sz w:val="24"/>
          <w:szCs w:val="24"/>
        </w:rPr>
        <w:t>#Establecemos la puntuación Z (1.96) para indicar un nivel de confianza de 95%</w:t>
      </w:r>
      <w:r w:rsidRPr="004A1055">
        <w:rPr>
          <w:color w:val="FF0000"/>
          <w:sz w:val="24"/>
          <w:szCs w:val="24"/>
        </w:rPr>
        <w:tab/>
      </w:r>
    </w:p>
    <w:p w14:paraId="17931A12" w14:textId="77777777" w:rsidR="004A1055" w:rsidRPr="004A1055" w:rsidRDefault="004A1055" w:rsidP="004A1055">
      <w:pPr>
        <w:rPr>
          <w:color w:val="4472C4" w:themeColor="accent5"/>
          <w:sz w:val="24"/>
          <w:szCs w:val="24"/>
        </w:rPr>
      </w:pPr>
      <w:r w:rsidRPr="004A1055">
        <w:rPr>
          <w:color w:val="4472C4" w:themeColor="accent5"/>
          <w:sz w:val="24"/>
          <w:szCs w:val="24"/>
        </w:rPr>
        <w:t>lim.inf&lt;- media-error</w:t>
      </w:r>
      <w:r w:rsidRPr="004A1055">
        <w:rPr>
          <w:color w:val="4472C4" w:themeColor="accent5"/>
          <w:sz w:val="24"/>
          <w:szCs w:val="24"/>
        </w:rPr>
        <w:tab/>
      </w:r>
      <w:r w:rsidRPr="004A1055">
        <w:rPr>
          <w:color w:val="4472C4" w:themeColor="accent5"/>
          <w:sz w:val="24"/>
          <w:szCs w:val="24"/>
        </w:rPr>
        <w:tab/>
      </w:r>
    </w:p>
    <w:p w14:paraId="015BD762" w14:textId="77777777" w:rsidR="004A1055" w:rsidRPr="0029545A" w:rsidRDefault="004A1055" w:rsidP="004A1055">
      <w:pPr>
        <w:rPr>
          <w:sz w:val="24"/>
          <w:szCs w:val="24"/>
        </w:rPr>
      </w:pPr>
      <w:r w:rsidRPr="0007270F">
        <w:rPr>
          <w:color w:val="FF0000"/>
          <w:sz w:val="24"/>
          <w:szCs w:val="24"/>
        </w:rPr>
        <w:t># Límite inferior del intervalo</w:t>
      </w:r>
      <w:r w:rsidRPr="0029545A">
        <w:rPr>
          <w:sz w:val="24"/>
          <w:szCs w:val="24"/>
        </w:rPr>
        <w:tab/>
      </w:r>
    </w:p>
    <w:p w14:paraId="3B62743A" w14:textId="77777777" w:rsidR="006802BE" w:rsidRPr="006802BE" w:rsidRDefault="006802BE" w:rsidP="004A1055">
      <w:pPr>
        <w:rPr>
          <w:b/>
          <w:sz w:val="20"/>
        </w:rPr>
      </w:pPr>
      <w:r w:rsidRPr="00DD1634">
        <w:rPr>
          <w:b/>
          <w:sz w:val="20"/>
        </w:rPr>
        <w:t>[1] 41.80447</w:t>
      </w:r>
    </w:p>
    <w:p w14:paraId="4B1197F2" w14:textId="77777777" w:rsidR="004A1055" w:rsidRDefault="004A1055" w:rsidP="004A1055">
      <w:pPr>
        <w:rPr>
          <w:sz w:val="24"/>
          <w:szCs w:val="24"/>
        </w:rPr>
      </w:pPr>
      <w:r w:rsidRPr="004A1055">
        <w:rPr>
          <w:color w:val="4472C4" w:themeColor="accent5"/>
          <w:sz w:val="24"/>
          <w:szCs w:val="24"/>
        </w:rPr>
        <w:t>lim.sup &lt;- media+error</w:t>
      </w:r>
      <w:r>
        <w:rPr>
          <w:sz w:val="24"/>
          <w:szCs w:val="24"/>
        </w:rPr>
        <w:tab/>
      </w:r>
    </w:p>
    <w:p w14:paraId="7CFEF574" w14:textId="77777777" w:rsidR="004A1055" w:rsidRDefault="004A1055" w:rsidP="004A1055">
      <w:pPr>
        <w:rPr>
          <w:color w:val="FF0000"/>
          <w:sz w:val="24"/>
          <w:szCs w:val="24"/>
        </w:rPr>
      </w:pPr>
      <w:r w:rsidRPr="0007270F">
        <w:rPr>
          <w:color w:val="FF0000"/>
          <w:sz w:val="24"/>
          <w:szCs w:val="24"/>
        </w:rPr>
        <w:t># Límite superior del intervalo</w:t>
      </w:r>
    </w:p>
    <w:p w14:paraId="5C1B5B79" w14:textId="77777777" w:rsidR="006802BE" w:rsidRPr="00DD1634" w:rsidRDefault="006802BE" w:rsidP="006802BE">
      <w:pPr>
        <w:rPr>
          <w:b/>
          <w:sz w:val="20"/>
        </w:rPr>
      </w:pPr>
      <w:r w:rsidRPr="00DD1634">
        <w:rPr>
          <w:b/>
          <w:sz w:val="20"/>
        </w:rPr>
        <w:lastRenderedPageBreak/>
        <w:t>[1] 43.89321</w:t>
      </w:r>
    </w:p>
    <w:p w14:paraId="2091265F" w14:textId="77777777" w:rsidR="00867355" w:rsidRPr="00414A45" w:rsidRDefault="00867355" w:rsidP="00867355">
      <w:pPr>
        <w:spacing w:line="276" w:lineRule="auto"/>
        <w:rPr>
          <w:color w:val="C45911" w:themeColor="accent2" w:themeShade="BF"/>
        </w:rPr>
      </w:pPr>
    </w:p>
    <w:tbl>
      <w:tblPr>
        <w:tblStyle w:val="TableGrid"/>
        <w:tblW w:w="0" w:type="auto"/>
        <w:tblLook w:val="04A0" w:firstRow="1" w:lastRow="0" w:firstColumn="1" w:lastColumn="0" w:noHBand="0" w:noVBand="1"/>
      </w:tblPr>
      <w:tblGrid>
        <w:gridCol w:w="8494"/>
      </w:tblGrid>
      <w:tr w:rsidR="00867355" w:rsidRPr="006E5503" w14:paraId="78CEAAE7" w14:textId="77777777" w:rsidTr="008E571A">
        <w:tc>
          <w:tcPr>
            <w:tcW w:w="8494" w:type="dxa"/>
          </w:tcPr>
          <w:p w14:paraId="7B79D630" w14:textId="77777777" w:rsidR="00867355" w:rsidRPr="006E5503" w:rsidRDefault="00867355" w:rsidP="008E571A">
            <w:pPr>
              <w:spacing w:line="276" w:lineRule="auto"/>
              <w:rPr>
                <w:color w:val="000000" w:themeColor="text1"/>
              </w:rPr>
            </w:pPr>
            <w:r w:rsidRPr="001A0C17">
              <w:rPr>
                <w:rFonts w:ascii="Aharoni" w:hAnsi="Aharoni" w:cs="Aharoni"/>
                <w:b/>
                <w:color w:val="000000" w:themeColor="text1"/>
              </w:rPr>
              <w:t>Dato extra</w:t>
            </w:r>
            <w:r>
              <w:rPr>
                <w:color w:val="000000" w:themeColor="text1"/>
              </w:rPr>
              <w:t xml:space="preserve"># </w:t>
            </w:r>
            <w:r w:rsidRPr="001A0C17">
              <w:rPr>
                <w:i/>
                <w:color w:val="000000" w:themeColor="text1"/>
                <w:sz w:val="28"/>
              </w:rPr>
              <w:t>Para guardar</w:t>
            </w:r>
            <w:r w:rsidRPr="001A0C17">
              <w:rPr>
                <w:i/>
                <w:sz w:val="28"/>
              </w:rPr>
              <w:t xml:space="preserve"> los datos generados en un solo objeto</w:t>
            </w:r>
            <w:r>
              <w:rPr>
                <w:i/>
                <w:sz w:val="28"/>
              </w:rPr>
              <w:t xml:space="preserve"> señale</w:t>
            </w:r>
          </w:p>
          <w:p w14:paraId="0C1ADAD0" w14:textId="77777777" w:rsidR="00867355" w:rsidRPr="001A0C17" w:rsidRDefault="00867355" w:rsidP="008E571A">
            <w:pPr>
              <w:spacing w:line="276" w:lineRule="auto"/>
              <w:rPr>
                <w:i/>
              </w:rPr>
            </w:pPr>
            <w:r w:rsidRPr="001A0C17">
              <w:rPr>
                <w:i/>
                <w:sz w:val="28"/>
              </w:rPr>
              <w:t>“resultado1 &lt;- data.frame (media, desv, N, error.est, error, lim.inf, lim.sup)"</w:t>
            </w:r>
            <w:r w:rsidRPr="001A0C17">
              <w:rPr>
                <w:i/>
              </w:rPr>
              <w:tab/>
            </w:r>
          </w:p>
          <w:p w14:paraId="7D491C46" w14:textId="77777777" w:rsidR="00867355" w:rsidRPr="006E5503" w:rsidRDefault="00867355" w:rsidP="008E571A">
            <w:pPr>
              <w:rPr>
                <w:color w:val="000000" w:themeColor="text1"/>
              </w:rPr>
            </w:pPr>
          </w:p>
        </w:tc>
      </w:tr>
    </w:tbl>
    <w:p w14:paraId="2B7F5B54" w14:textId="77777777" w:rsidR="00867355" w:rsidRPr="006E5503" w:rsidRDefault="00867355" w:rsidP="00867355">
      <w:pPr>
        <w:spacing w:line="276" w:lineRule="auto"/>
        <w:jc w:val="both"/>
      </w:pPr>
    </w:p>
    <w:p w14:paraId="4FDF5F49" w14:textId="77777777" w:rsidR="00867355" w:rsidRPr="006E5503" w:rsidRDefault="00867355" w:rsidP="00867355">
      <w:pPr>
        <w:spacing w:line="276" w:lineRule="auto"/>
        <w:jc w:val="both"/>
      </w:pPr>
      <w:r w:rsidRPr="006E5503">
        <w:t>Podemos observar que el intervalo de confianza para la muestra con un intervalo de confianza de 95 % está entre {41.80447 – 43.89321}, lo que nos quiere decir que la edad de su actual cónyuge oscila entre estos límites en el 95% de la población.</w:t>
      </w:r>
    </w:p>
    <w:p w14:paraId="47574F15" w14:textId="77777777" w:rsidR="00867355" w:rsidRPr="006E5503" w:rsidRDefault="00867355" w:rsidP="00867355">
      <w:pPr>
        <w:spacing w:line="276" w:lineRule="auto"/>
      </w:pPr>
      <w:r w:rsidRPr="006E5503">
        <w:t xml:space="preserve">Ahora calcularemos el error estándar para una media y el intervalo de confianza para la variable </w:t>
      </w:r>
      <w:r w:rsidRPr="00155F9E">
        <w:rPr>
          <w:b/>
        </w:rPr>
        <w:t>P26</w:t>
      </w:r>
      <w:r>
        <w:t xml:space="preserve"> </w:t>
      </w:r>
      <w:r w:rsidRPr="006E5503">
        <w:t xml:space="preserve">con un intervalo de confianza de 90 % y 99%. </w:t>
      </w:r>
    </w:p>
    <w:p w14:paraId="7B81B11E" w14:textId="77777777" w:rsidR="00867355" w:rsidRPr="006E5503" w:rsidRDefault="00867355" w:rsidP="00867355">
      <w:pPr>
        <w:spacing w:line="276" w:lineRule="auto"/>
      </w:pPr>
    </w:p>
    <w:p w14:paraId="3974B998" w14:textId="77777777" w:rsidR="00867355" w:rsidRDefault="00867355" w:rsidP="00867355">
      <w:pPr>
        <w:pStyle w:val="Heading1"/>
        <w:rPr>
          <w:color w:val="5B9BD5" w:themeColor="accent1"/>
        </w:rPr>
      </w:pPr>
      <w:r>
        <w:rPr>
          <w:color w:val="5B9BD5" w:themeColor="accent1"/>
        </w:rPr>
        <w:t>Intervalo de Confianza y E</w:t>
      </w:r>
      <w:r w:rsidRPr="00155F9E">
        <w:rPr>
          <w:color w:val="5B9BD5" w:themeColor="accent1"/>
        </w:rPr>
        <w:t>rror para un parámetro</w:t>
      </w:r>
    </w:p>
    <w:p w14:paraId="4E00D30F" w14:textId="77777777" w:rsidR="00867355" w:rsidRDefault="00867355" w:rsidP="00867355">
      <w:pPr>
        <w:spacing w:line="276" w:lineRule="auto"/>
        <w:rPr>
          <w:color w:val="FF0000"/>
          <w:lang w:val="es-ES"/>
        </w:rPr>
      </w:pPr>
    </w:p>
    <w:p w14:paraId="10ADD44C" w14:textId="77777777" w:rsidR="008E571A" w:rsidRDefault="008E571A" w:rsidP="008E571A">
      <w:pPr>
        <w:rPr>
          <w:sz w:val="24"/>
          <w:szCs w:val="24"/>
        </w:rPr>
      </w:pPr>
      <w:r w:rsidRPr="0072371D">
        <w:rPr>
          <w:sz w:val="24"/>
          <w:szCs w:val="24"/>
          <w:lang w:val="es-ES"/>
        </w:rPr>
        <w:t>Para el cál</w:t>
      </w:r>
      <w:r>
        <w:rPr>
          <w:sz w:val="24"/>
          <w:szCs w:val="24"/>
          <w:lang w:val="es-ES"/>
        </w:rPr>
        <w:t>culo de intervalos de confianza para un parámetro</w:t>
      </w:r>
      <w:r>
        <w:rPr>
          <w:sz w:val="24"/>
          <w:szCs w:val="24"/>
        </w:rPr>
        <w:t xml:space="preserve"> será necesario realizar la siguiente fórmula: </w:t>
      </w:r>
    </w:p>
    <w:p w14:paraId="77B62606" w14:textId="77777777" w:rsidR="008E571A" w:rsidRDefault="008E571A" w:rsidP="008E571A">
      <w:pPr>
        <w:jc w:val="center"/>
        <w:rPr>
          <w:sz w:val="24"/>
          <w:szCs w:val="24"/>
        </w:rPr>
      </w:pPr>
      <w:r>
        <w:rPr>
          <w:noProof/>
          <w:sz w:val="24"/>
          <w:szCs w:val="24"/>
          <w:lang w:val="en-US"/>
        </w:rPr>
        <w:drawing>
          <wp:inline distT="0" distB="0" distL="0" distR="0" wp14:anchorId="2CEBBA49" wp14:editId="6A563B63">
            <wp:extent cx="1139825" cy="273050"/>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9825" cy="273050"/>
                    </a:xfrm>
                    <a:prstGeom prst="rect">
                      <a:avLst/>
                    </a:prstGeom>
                    <a:noFill/>
                    <a:ln>
                      <a:noFill/>
                    </a:ln>
                  </pic:spPr>
                </pic:pic>
              </a:graphicData>
            </a:graphic>
          </wp:inline>
        </w:drawing>
      </w:r>
    </w:p>
    <w:p w14:paraId="21DD99C9" w14:textId="77777777" w:rsidR="008E571A" w:rsidRDefault="008E571A" w:rsidP="008E571A">
      <w:pPr>
        <w:pStyle w:val="ListParagraph"/>
        <w:numPr>
          <w:ilvl w:val="0"/>
          <w:numId w:val="1"/>
        </w:numPr>
        <w:tabs>
          <w:tab w:val="clear" w:pos="720"/>
          <w:tab w:val="num" w:pos="1418"/>
        </w:tabs>
        <w:ind w:left="1418" w:hanging="1134"/>
        <w:rPr>
          <w:sz w:val="24"/>
          <w:szCs w:val="24"/>
        </w:rPr>
      </w:pPr>
      <w:r>
        <w:rPr>
          <w:sz w:val="24"/>
          <w:szCs w:val="24"/>
        </w:rPr>
        <w:t>Es el nivel de confianza que vamos a calcular; alfa es el nivel de significancia.</w:t>
      </w:r>
    </w:p>
    <w:p w14:paraId="4D61732F" w14:textId="77777777" w:rsidR="008E571A" w:rsidRPr="00E7315B" w:rsidRDefault="008E571A" w:rsidP="008E571A">
      <w:pPr>
        <w:ind w:left="1410" w:hanging="1050"/>
        <w:rPr>
          <w:sz w:val="24"/>
          <w:szCs w:val="24"/>
        </w:rPr>
      </w:pPr>
      <w:r>
        <w:rPr>
          <w:sz w:val="24"/>
          <w:szCs w:val="24"/>
        </w:rPr>
        <w:t>Z</w:t>
      </w:r>
      <w:r>
        <w:rPr>
          <w:sz w:val="24"/>
          <w:szCs w:val="24"/>
        </w:rPr>
        <w:tab/>
      </w:r>
      <w:r>
        <w:rPr>
          <w:sz w:val="24"/>
          <w:szCs w:val="24"/>
        </w:rPr>
        <w:tab/>
        <w:t>El valor de distribución normal estándar (puntuaciones Z) que nos brindará el nivel de confianza</w:t>
      </w:r>
    </w:p>
    <w:p w14:paraId="2E8CB0A3" w14:textId="77777777" w:rsidR="008E571A" w:rsidRDefault="008E571A" w:rsidP="008E571A">
      <w:pPr>
        <w:ind w:left="360"/>
        <w:rPr>
          <w:sz w:val="24"/>
          <w:szCs w:val="24"/>
        </w:rPr>
      </w:pPr>
      <w:r>
        <w:rPr>
          <w:noProof/>
          <w:lang w:val="en-US"/>
        </w:rPr>
        <w:drawing>
          <wp:inline distT="0" distB="0" distL="0" distR="0" wp14:anchorId="09314000" wp14:editId="4170FD37">
            <wp:extent cx="180975" cy="1714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Pr>
          <w:sz w:val="24"/>
          <w:szCs w:val="24"/>
        </w:rPr>
        <w:tab/>
      </w:r>
      <w:r>
        <w:rPr>
          <w:sz w:val="24"/>
          <w:szCs w:val="24"/>
        </w:rPr>
        <w:tab/>
        <w:t>Error estándar de la proporción y se calcula con la siguiente fórmula:</w:t>
      </w:r>
    </w:p>
    <w:p w14:paraId="66611988" w14:textId="77777777" w:rsidR="008E571A" w:rsidRPr="00693CE9" w:rsidRDefault="008E571A" w:rsidP="008E571A">
      <w:pPr>
        <w:jc w:val="center"/>
        <w:rPr>
          <w:b/>
          <w:sz w:val="24"/>
          <w:szCs w:val="24"/>
        </w:rPr>
      </w:pPr>
      <w:r>
        <w:rPr>
          <w:noProof/>
          <w:sz w:val="24"/>
          <w:szCs w:val="24"/>
          <w:lang w:val="en-US"/>
        </w:rPr>
        <w:drawing>
          <wp:inline distT="0" distB="0" distL="0" distR="0" wp14:anchorId="26AF102F" wp14:editId="250C8F73">
            <wp:extent cx="714375" cy="4095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 cy="409575"/>
                    </a:xfrm>
                    <a:prstGeom prst="rect">
                      <a:avLst/>
                    </a:prstGeom>
                    <a:noFill/>
                    <a:ln>
                      <a:noFill/>
                    </a:ln>
                  </pic:spPr>
                </pic:pic>
              </a:graphicData>
            </a:graphic>
          </wp:inline>
        </w:drawing>
      </w:r>
    </w:p>
    <w:p w14:paraId="361D58B7" w14:textId="77777777" w:rsidR="008E571A" w:rsidRDefault="008E571A" w:rsidP="00867355">
      <w:pPr>
        <w:spacing w:line="276" w:lineRule="auto"/>
        <w:rPr>
          <w:color w:val="FF0000"/>
          <w:lang w:val="es-ES"/>
        </w:rPr>
      </w:pPr>
    </w:p>
    <w:p w14:paraId="1EE123F2" w14:textId="77777777" w:rsidR="00867355" w:rsidRPr="006E5503" w:rsidRDefault="00867355" w:rsidP="00867355">
      <w:pPr>
        <w:spacing w:line="276" w:lineRule="auto"/>
      </w:pPr>
      <w:r w:rsidRPr="002B521C">
        <w:t xml:space="preserve">A continuación realizaremos el cálculo para el error de una proporción y el intervalo de confianza al 95% para la variable </w:t>
      </w:r>
      <w:r w:rsidRPr="002B521C">
        <w:rPr>
          <w:b/>
        </w:rPr>
        <w:t>P34</w:t>
      </w:r>
      <w:r w:rsidRPr="006E5503">
        <w:rPr>
          <w:b/>
        </w:rPr>
        <w:t xml:space="preserve">. </w:t>
      </w:r>
      <w:r w:rsidRPr="002B521C">
        <w:t>Primer</w:t>
      </w:r>
      <w:r>
        <w:t xml:space="preserve">o, se debe explorar la variable inicial. </w:t>
      </w:r>
    </w:p>
    <w:p w14:paraId="3E2CCEFC" w14:textId="77777777" w:rsidR="008E571A" w:rsidRDefault="008E571A" w:rsidP="008E571A">
      <w:pPr>
        <w:rPr>
          <w:color w:val="4472C4" w:themeColor="accent5"/>
          <w:sz w:val="24"/>
          <w:szCs w:val="24"/>
          <w:lang w:val="es-ES"/>
        </w:rPr>
      </w:pPr>
    </w:p>
    <w:p w14:paraId="580D6BBE" w14:textId="77777777" w:rsidR="008E571A" w:rsidRDefault="008E571A" w:rsidP="008E571A">
      <w:pPr>
        <w:rPr>
          <w:color w:val="4472C4" w:themeColor="accent5"/>
          <w:sz w:val="24"/>
          <w:szCs w:val="24"/>
          <w:lang w:val="es-ES"/>
        </w:rPr>
      </w:pPr>
    </w:p>
    <w:p w14:paraId="15EB3BD5" w14:textId="77777777" w:rsidR="008E571A" w:rsidRPr="008E571A" w:rsidRDefault="008E571A" w:rsidP="008E571A">
      <w:pPr>
        <w:rPr>
          <w:color w:val="4472C4" w:themeColor="accent5"/>
          <w:sz w:val="24"/>
          <w:szCs w:val="24"/>
          <w:lang w:val="es-ES"/>
        </w:rPr>
      </w:pPr>
      <w:proofErr w:type="spellStart"/>
      <w:r w:rsidRPr="008E571A">
        <w:rPr>
          <w:color w:val="4472C4" w:themeColor="accent5"/>
          <w:sz w:val="24"/>
          <w:szCs w:val="24"/>
          <w:lang w:val="es-ES"/>
        </w:rPr>
        <w:t>install.packages</w:t>
      </w:r>
      <w:proofErr w:type="spellEnd"/>
      <w:r w:rsidRPr="008E571A">
        <w:rPr>
          <w:color w:val="4472C4" w:themeColor="accent5"/>
          <w:sz w:val="24"/>
          <w:szCs w:val="24"/>
          <w:lang w:val="es-ES"/>
        </w:rPr>
        <w:t xml:space="preserve"> ("</w:t>
      </w:r>
      <w:proofErr w:type="spellStart"/>
      <w:r w:rsidRPr="008E571A">
        <w:rPr>
          <w:color w:val="4472C4" w:themeColor="accent5"/>
          <w:sz w:val="24"/>
          <w:szCs w:val="24"/>
          <w:lang w:val="es-ES"/>
        </w:rPr>
        <w:t>foreign</w:t>
      </w:r>
      <w:proofErr w:type="spellEnd"/>
      <w:r w:rsidRPr="008E571A">
        <w:rPr>
          <w:color w:val="4472C4" w:themeColor="accent5"/>
          <w:sz w:val="24"/>
          <w:szCs w:val="24"/>
          <w:lang w:val="es-ES"/>
        </w:rPr>
        <w:t xml:space="preserve">") </w:t>
      </w:r>
    </w:p>
    <w:p w14:paraId="7C630BC1" w14:textId="77777777" w:rsidR="008E571A" w:rsidRPr="00693CE9" w:rsidRDefault="008E571A" w:rsidP="008E571A">
      <w:pPr>
        <w:rPr>
          <w:color w:val="4472C4" w:themeColor="accent5"/>
          <w:sz w:val="24"/>
          <w:szCs w:val="24"/>
          <w:lang w:val="en-US"/>
        </w:rPr>
      </w:pPr>
      <w:r w:rsidRPr="00693CE9">
        <w:rPr>
          <w:color w:val="4472C4" w:themeColor="accent5"/>
          <w:sz w:val="24"/>
          <w:szCs w:val="24"/>
          <w:lang w:val="en-US"/>
        </w:rPr>
        <w:t>library ("foreign")</w:t>
      </w:r>
    </w:p>
    <w:p w14:paraId="7EC6DFD9" w14:textId="77777777" w:rsidR="008E571A" w:rsidRPr="00693CE9" w:rsidRDefault="008E571A" w:rsidP="008E571A">
      <w:pPr>
        <w:rPr>
          <w:color w:val="4472C4" w:themeColor="accent5"/>
          <w:sz w:val="24"/>
          <w:szCs w:val="24"/>
          <w:lang w:val="en-US"/>
        </w:rPr>
      </w:pPr>
      <w:r w:rsidRPr="00693CE9">
        <w:rPr>
          <w:color w:val="4472C4" w:themeColor="accent5"/>
          <w:sz w:val="24"/>
          <w:szCs w:val="24"/>
          <w:lang w:val="en-US"/>
        </w:rPr>
        <w:t>data2&lt;-</w:t>
      </w:r>
      <w:proofErr w:type="spellStart"/>
      <w:proofErr w:type="gramStart"/>
      <w:r w:rsidRPr="00693CE9">
        <w:rPr>
          <w:color w:val="4472C4" w:themeColor="accent5"/>
          <w:sz w:val="24"/>
          <w:szCs w:val="24"/>
          <w:lang w:val="en-US"/>
        </w:rPr>
        <w:t>read.spss</w:t>
      </w:r>
      <w:proofErr w:type="spellEnd"/>
      <w:proofErr w:type="gramEnd"/>
      <w:r w:rsidRPr="00693CE9">
        <w:rPr>
          <w:color w:val="4472C4" w:themeColor="accent5"/>
          <w:sz w:val="24"/>
          <w:szCs w:val="24"/>
          <w:lang w:val="en-US"/>
        </w:rPr>
        <w:t>("IOP-</w:t>
      </w:r>
      <w:proofErr w:type="spellStart"/>
      <w:r w:rsidRPr="00693CE9">
        <w:rPr>
          <w:color w:val="4472C4" w:themeColor="accent5"/>
          <w:sz w:val="24"/>
          <w:szCs w:val="24"/>
          <w:lang w:val="en-US"/>
        </w:rPr>
        <w:t>GENERO.sav</w:t>
      </w:r>
      <w:proofErr w:type="spellEnd"/>
      <w:r w:rsidRPr="00693CE9">
        <w:rPr>
          <w:color w:val="4472C4" w:themeColor="accent5"/>
          <w:sz w:val="24"/>
          <w:szCs w:val="24"/>
          <w:lang w:val="en-US"/>
        </w:rPr>
        <w:t xml:space="preserve">", </w:t>
      </w:r>
      <w:proofErr w:type="spellStart"/>
      <w:r w:rsidRPr="00693CE9">
        <w:rPr>
          <w:color w:val="4472C4" w:themeColor="accent5"/>
          <w:sz w:val="24"/>
          <w:szCs w:val="24"/>
          <w:lang w:val="en-US"/>
        </w:rPr>
        <w:t>to.data.frame</w:t>
      </w:r>
      <w:proofErr w:type="spellEnd"/>
      <w:r w:rsidRPr="00693CE9">
        <w:rPr>
          <w:color w:val="4472C4" w:themeColor="accent5"/>
          <w:sz w:val="24"/>
          <w:szCs w:val="24"/>
          <w:lang w:val="en-US"/>
        </w:rPr>
        <w:t xml:space="preserve">=TRUE, </w:t>
      </w:r>
      <w:proofErr w:type="spellStart"/>
      <w:r w:rsidRPr="00693CE9">
        <w:rPr>
          <w:color w:val="4472C4" w:themeColor="accent5"/>
          <w:sz w:val="24"/>
          <w:szCs w:val="24"/>
          <w:lang w:val="en-US"/>
        </w:rPr>
        <w:t>use.value.labels</w:t>
      </w:r>
      <w:proofErr w:type="spellEnd"/>
      <w:r w:rsidRPr="00693CE9">
        <w:rPr>
          <w:color w:val="4472C4" w:themeColor="accent5"/>
          <w:sz w:val="24"/>
          <w:szCs w:val="24"/>
          <w:lang w:val="en-US"/>
        </w:rPr>
        <w:t xml:space="preserve"> = TRUE)</w:t>
      </w:r>
    </w:p>
    <w:p w14:paraId="2E868809" w14:textId="77777777" w:rsidR="008E571A" w:rsidRPr="00693CE9" w:rsidRDefault="008E571A" w:rsidP="008E571A">
      <w:pPr>
        <w:rPr>
          <w:color w:val="4472C4" w:themeColor="accent5"/>
          <w:sz w:val="24"/>
          <w:szCs w:val="24"/>
          <w:lang w:val="es-ES"/>
        </w:rPr>
      </w:pPr>
      <w:proofErr w:type="spellStart"/>
      <w:r w:rsidRPr="00693CE9">
        <w:rPr>
          <w:color w:val="4472C4" w:themeColor="accent5"/>
          <w:sz w:val="24"/>
          <w:szCs w:val="24"/>
          <w:lang w:val="es-ES"/>
        </w:rPr>
        <w:lastRenderedPageBreak/>
        <w:t>attach</w:t>
      </w:r>
      <w:proofErr w:type="spellEnd"/>
      <w:r w:rsidRPr="00693CE9">
        <w:rPr>
          <w:color w:val="4472C4" w:themeColor="accent5"/>
          <w:sz w:val="24"/>
          <w:szCs w:val="24"/>
          <w:lang w:val="es-ES"/>
        </w:rPr>
        <w:t xml:space="preserve"> (data2) </w:t>
      </w:r>
    </w:p>
    <w:p w14:paraId="7A1D9303" w14:textId="77777777" w:rsidR="008E571A" w:rsidRPr="00CE6E5A" w:rsidRDefault="008E571A" w:rsidP="008E571A">
      <w:pPr>
        <w:rPr>
          <w:color w:val="4472C4" w:themeColor="accent5"/>
          <w:sz w:val="24"/>
          <w:szCs w:val="24"/>
          <w:lang w:val="es-ES"/>
        </w:rPr>
      </w:pPr>
      <w:r w:rsidRPr="00CE6E5A">
        <w:rPr>
          <w:color w:val="4472C4" w:themeColor="accent5"/>
          <w:sz w:val="24"/>
          <w:szCs w:val="24"/>
          <w:lang w:val="es-ES"/>
        </w:rPr>
        <w:t>P34</w:t>
      </w:r>
    </w:p>
    <w:p w14:paraId="5B9DE0CF" w14:textId="77777777" w:rsidR="008E571A" w:rsidRPr="008E571A" w:rsidRDefault="008E571A" w:rsidP="008E571A">
      <w:pPr>
        <w:rPr>
          <w:color w:val="4472C4" w:themeColor="accent5"/>
          <w:sz w:val="24"/>
          <w:szCs w:val="24"/>
          <w:lang w:val="es-ES"/>
        </w:rPr>
      </w:pPr>
      <w:proofErr w:type="spellStart"/>
      <w:r w:rsidRPr="00693CE9">
        <w:rPr>
          <w:color w:val="4472C4" w:themeColor="accent5"/>
          <w:sz w:val="24"/>
          <w:szCs w:val="24"/>
          <w:lang w:val="es-ES"/>
        </w:rPr>
        <w:t>install.packages</w:t>
      </w:r>
      <w:proofErr w:type="spellEnd"/>
      <w:r w:rsidRPr="00693CE9">
        <w:rPr>
          <w:color w:val="4472C4" w:themeColor="accent5"/>
          <w:sz w:val="24"/>
          <w:szCs w:val="24"/>
          <w:lang w:val="es-ES"/>
        </w:rPr>
        <w:t>("</w:t>
      </w:r>
      <w:proofErr w:type="spellStart"/>
      <w:r w:rsidRPr="00693CE9">
        <w:rPr>
          <w:color w:val="4472C4" w:themeColor="accent5"/>
          <w:sz w:val="24"/>
          <w:szCs w:val="24"/>
          <w:lang w:val="es-ES"/>
        </w:rPr>
        <w:t>Hmisc</w:t>
      </w:r>
      <w:proofErr w:type="spellEnd"/>
      <w:r w:rsidRPr="00693CE9">
        <w:rPr>
          <w:color w:val="4472C4" w:themeColor="accent5"/>
          <w:sz w:val="24"/>
          <w:szCs w:val="24"/>
          <w:lang w:val="es-ES"/>
        </w:rPr>
        <w:t xml:space="preserve">") </w:t>
      </w:r>
      <w:r>
        <w:rPr>
          <w:color w:val="4472C4" w:themeColor="accent5"/>
          <w:sz w:val="24"/>
          <w:szCs w:val="24"/>
          <w:lang w:val="es-ES"/>
        </w:rPr>
        <w:t xml:space="preserve">  </w:t>
      </w:r>
      <w:r w:rsidRPr="00C2110C">
        <w:rPr>
          <w:color w:val="FF0000"/>
          <w:sz w:val="24"/>
          <w:szCs w:val="24"/>
          <w:lang w:val="es-ES"/>
        </w:rPr>
        <w:t>#</w:t>
      </w:r>
      <w:r>
        <w:rPr>
          <w:color w:val="FF0000"/>
          <w:sz w:val="24"/>
          <w:szCs w:val="24"/>
          <w:lang w:val="es-ES"/>
        </w:rPr>
        <w:t>#</w:t>
      </w:r>
      <w:r w:rsidRPr="00C2110C">
        <w:rPr>
          <w:color w:val="FF0000"/>
          <w:sz w:val="24"/>
          <w:szCs w:val="24"/>
          <w:lang w:val="es-ES"/>
        </w:rPr>
        <w:t>paquete necesario para utilizar el comando describe ()</w:t>
      </w:r>
    </w:p>
    <w:p w14:paraId="52C655D1" w14:textId="77777777" w:rsidR="008E571A" w:rsidRPr="00AE4C57" w:rsidRDefault="008E571A" w:rsidP="008E571A">
      <w:pPr>
        <w:rPr>
          <w:color w:val="4472C4" w:themeColor="accent5"/>
          <w:sz w:val="24"/>
          <w:szCs w:val="24"/>
          <w:lang w:val="en-US"/>
        </w:rPr>
      </w:pPr>
      <w:r w:rsidRPr="00AE4C57">
        <w:rPr>
          <w:color w:val="4472C4" w:themeColor="accent5"/>
          <w:sz w:val="24"/>
          <w:szCs w:val="24"/>
          <w:lang w:val="en-US"/>
        </w:rPr>
        <w:t>library("</w:t>
      </w:r>
      <w:proofErr w:type="spellStart"/>
      <w:r w:rsidRPr="00AE4C57">
        <w:rPr>
          <w:color w:val="4472C4" w:themeColor="accent5"/>
          <w:sz w:val="24"/>
          <w:szCs w:val="24"/>
          <w:lang w:val="en-US"/>
        </w:rPr>
        <w:t>Hmisc</w:t>
      </w:r>
      <w:proofErr w:type="spellEnd"/>
      <w:r w:rsidRPr="00AE4C57">
        <w:rPr>
          <w:color w:val="4472C4" w:themeColor="accent5"/>
          <w:sz w:val="24"/>
          <w:szCs w:val="24"/>
          <w:lang w:val="en-US"/>
        </w:rPr>
        <w:t>")</w:t>
      </w:r>
    </w:p>
    <w:p w14:paraId="1DD70CFE" w14:textId="77777777" w:rsidR="00867355" w:rsidRPr="008E571A" w:rsidRDefault="008E571A" w:rsidP="008E571A">
      <w:pPr>
        <w:rPr>
          <w:color w:val="4472C4" w:themeColor="accent5"/>
          <w:sz w:val="24"/>
          <w:szCs w:val="24"/>
          <w:lang w:val="en-US"/>
        </w:rPr>
      </w:pPr>
      <w:r>
        <w:rPr>
          <w:color w:val="4472C4" w:themeColor="accent5"/>
          <w:sz w:val="24"/>
          <w:szCs w:val="24"/>
          <w:lang w:val="en-US"/>
        </w:rPr>
        <w:t>describe(P34</w:t>
      </w:r>
      <w:r w:rsidRPr="00693CE9">
        <w:rPr>
          <w:color w:val="4472C4" w:themeColor="accent5"/>
          <w:sz w:val="24"/>
          <w:szCs w:val="24"/>
          <w:lang w:val="en-US"/>
        </w:rPr>
        <w:t>)</w:t>
      </w:r>
    </w:p>
    <w:p w14:paraId="5E1A2C7C" w14:textId="77777777" w:rsidR="00867355" w:rsidRPr="008E571A" w:rsidRDefault="00867355" w:rsidP="008E571A">
      <w:pPr>
        <w:spacing w:line="276" w:lineRule="auto"/>
        <w:rPr>
          <w:b/>
          <w:color w:val="4472C4" w:themeColor="accent5"/>
          <w:lang w:val="en-US"/>
        </w:rPr>
      </w:pPr>
      <w:r w:rsidRPr="00B92B12">
        <w:rPr>
          <w:b/>
          <w:lang w:val="en-US"/>
        </w:rPr>
        <w:t>P34</w:t>
      </w:r>
    </w:p>
    <w:p w14:paraId="2D298470" w14:textId="77777777" w:rsidR="00867355" w:rsidRPr="00B92B12" w:rsidRDefault="00867355" w:rsidP="00867355">
      <w:pPr>
        <w:rPr>
          <w:sz w:val="20"/>
          <w:lang w:val="en-US"/>
        </w:rPr>
      </w:pPr>
      <w:r w:rsidRPr="00B92B12">
        <w:rPr>
          <w:sz w:val="20"/>
          <w:lang w:val="en-US"/>
        </w:rPr>
        <w:t xml:space="preserve">      n </w:t>
      </w:r>
      <w:proofErr w:type="gramStart"/>
      <w:r w:rsidRPr="00B92B12">
        <w:rPr>
          <w:sz w:val="20"/>
          <w:lang w:val="en-US"/>
        </w:rPr>
        <w:t>missing  unique</w:t>
      </w:r>
      <w:proofErr w:type="gramEnd"/>
      <w:r w:rsidRPr="00B92B12">
        <w:rPr>
          <w:sz w:val="20"/>
          <w:lang w:val="en-US"/>
        </w:rPr>
        <w:t xml:space="preserve"> </w:t>
      </w:r>
    </w:p>
    <w:p w14:paraId="2CCA8C0A" w14:textId="77777777" w:rsidR="00867355" w:rsidRPr="00B92B12" w:rsidRDefault="00867355" w:rsidP="00867355">
      <w:pPr>
        <w:rPr>
          <w:sz w:val="20"/>
          <w:lang w:val="en-US"/>
        </w:rPr>
      </w:pPr>
      <w:r w:rsidRPr="00B92B12">
        <w:rPr>
          <w:sz w:val="20"/>
          <w:lang w:val="en-US"/>
        </w:rPr>
        <w:t xml:space="preserve">    690     513       6 </w:t>
      </w:r>
    </w:p>
    <w:p w14:paraId="716B1CD1" w14:textId="77777777" w:rsidR="00867355" w:rsidRPr="00B92B12" w:rsidRDefault="00867355" w:rsidP="00867355">
      <w:pPr>
        <w:rPr>
          <w:sz w:val="20"/>
          <w:lang w:val="en-US"/>
        </w:rPr>
      </w:pPr>
    </w:p>
    <w:p w14:paraId="353D7F2E" w14:textId="77777777" w:rsidR="00867355" w:rsidRPr="00EE4EE5" w:rsidRDefault="00867355" w:rsidP="00867355">
      <w:pPr>
        <w:rPr>
          <w:sz w:val="20"/>
        </w:rPr>
      </w:pPr>
      <w:r w:rsidRPr="00EE4EE5">
        <w:rPr>
          <w:sz w:val="20"/>
        </w:rPr>
        <w:t xml:space="preserve">Principalmente yo (114, 17%) </w:t>
      </w:r>
    </w:p>
    <w:p w14:paraId="1344C7ED" w14:textId="77777777" w:rsidR="00867355" w:rsidRPr="00EE4EE5" w:rsidRDefault="00867355" w:rsidP="00867355">
      <w:pPr>
        <w:rPr>
          <w:sz w:val="20"/>
        </w:rPr>
      </w:pPr>
      <w:r w:rsidRPr="00EE4EE5">
        <w:rPr>
          <w:sz w:val="20"/>
        </w:rPr>
        <w:t xml:space="preserve">Principalmente mi </w:t>
      </w:r>
      <w:commentRangeStart w:id="51"/>
      <w:r w:rsidRPr="00EE4EE5">
        <w:rPr>
          <w:sz w:val="20"/>
        </w:rPr>
        <w:t xml:space="preserve">cÃ³nyuge </w:t>
      </w:r>
      <w:commentRangeEnd w:id="51"/>
      <w:r w:rsidR="003A40E0">
        <w:rPr>
          <w:rStyle w:val="CommentReference"/>
        </w:rPr>
        <w:commentReference w:id="51"/>
      </w:r>
      <w:r w:rsidRPr="00EE4EE5">
        <w:rPr>
          <w:sz w:val="20"/>
        </w:rPr>
        <w:t xml:space="preserve">/pareja (73, 11%) </w:t>
      </w:r>
    </w:p>
    <w:p w14:paraId="50B69C20" w14:textId="77777777" w:rsidR="00867355" w:rsidRPr="00EE4EE5" w:rsidRDefault="00867355" w:rsidP="00867355">
      <w:pPr>
        <w:rPr>
          <w:sz w:val="20"/>
        </w:rPr>
      </w:pPr>
      <w:r w:rsidRPr="00EE4EE5">
        <w:rPr>
          <w:sz w:val="20"/>
        </w:rPr>
        <w:t xml:space="preserve">Algunas veces yo, y otras mi cÃ³nyuge/pareja (141, 20%) </w:t>
      </w:r>
    </w:p>
    <w:p w14:paraId="089046FA" w14:textId="77777777" w:rsidR="00867355" w:rsidRPr="00EE4EE5" w:rsidRDefault="00867355" w:rsidP="00867355">
      <w:pPr>
        <w:rPr>
          <w:sz w:val="20"/>
        </w:rPr>
      </w:pPr>
      <w:r w:rsidRPr="00EE4EE5">
        <w:rPr>
          <w:sz w:val="20"/>
        </w:rPr>
        <w:t>Lo decidimos (o decidÃ</w:t>
      </w:r>
      <w:r w:rsidRPr="00EE4EE5">
        <w:rPr>
          <w:sz w:val="20"/>
        </w:rPr>
        <w:softHyphen/>
        <w:t xml:space="preserve">amos) juntos (356, 52%) </w:t>
      </w:r>
    </w:p>
    <w:p w14:paraId="21FFA603" w14:textId="77777777" w:rsidR="00867355" w:rsidRPr="00EE4EE5" w:rsidRDefault="00867355" w:rsidP="00867355">
      <w:pPr>
        <w:rPr>
          <w:sz w:val="20"/>
        </w:rPr>
      </w:pPr>
      <w:r w:rsidRPr="00EE4EE5">
        <w:rPr>
          <w:sz w:val="20"/>
        </w:rPr>
        <w:t xml:space="preserve">Alguna otra persona (4, 1%) </w:t>
      </w:r>
    </w:p>
    <w:p w14:paraId="6790759D" w14:textId="77777777" w:rsidR="00867355" w:rsidRPr="00EE4EE5" w:rsidRDefault="00867355" w:rsidP="00867355">
      <w:pPr>
        <w:rPr>
          <w:sz w:val="20"/>
        </w:rPr>
      </w:pPr>
      <w:r w:rsidRPr="00EE4EE5">
        <w:rPr>
          <w:sz w:val="20"/>
        </w:rPr>
        <w:t>No contesta (2, 0%)</w:t>
      </w:r>
    </w:p>
    <w:p w14:paraId="2BFCEE8A" w14:textId="77777777" w:rsidR="00867355" w:rsidRPr="006E5503" w:rsidRDefault="00867355" w:rsidP="00867355">
      <w:pPr>
        <w:pStyle w:val="HTMLPreformatted"/>
        <w:wordWrap w:val="0"/>
        <w:spacing w:line="276" w:lineRule="auto"/>
        <w:rPr>
          <w:rFonts w:asciiTheme="minorHAnsi" w:hAnsiTheme="minorHAnsi"/>
          <w:color w:val="000000"/>
          <w:sz w:val="22"/>
          <w:szCs w:val="22"/>
          <w:shd w:val="clear" w:color="auto" w:fill="E1E2E5"/>
        </w:rPr>
      </w:pPr>
    </w:p>
    <w:p w14:paraId="2157EA31" w14:textId="77777777" w:rsidR="00867355" w:rsidRPr="008E571A" w:rsidRDefault="00867355" w:rsidP="00867355">
      <w:pPr>
        <w:spacing w:line="276" w:lineRule="auto"/>
        <w:rPr>
          <w:lang w:val="es-ES"/>
        </w:rPr>
      </w:pPr>
      <w:r w:rsidRPr="006E5503">
        <w:rPr>
          <w:lang w:val="es-ES"/>
        </w:rPr>
        <w:t>Como se puede observar en los resultados, la variable tiene un total de 690 casos válidos y 513 valores perdidos.</w:t>
      </w:r>
      <w:r>
        <w:rPr>
          <w:lang w:val="es-ES"/>
        </w:rPr>
        <w:t xml:space="preserve"> </w:t>
      </w:r>
      <w:r w:rsidRPr="006E5503">
        <w:rPr>
          <w:lang w:val="es-ES"/>
        </w:rPr>
        <w:t xml:space="preserve">A continuación, omitiremos los valores perdidos recodificando la variable: </w:t>
      </w:r>
    </w:p>
    <w:tbl>
      <w:tblPr>
        <w:tblStyle w:val="TableGrid"/>
        <w:tblW w:w="0" w:type="auto"/>
        <w:tblLook w:val="04A0" w:firstRow="1" w:lastRow="0" w:firstColumn="1" w:lastColumn="0" w:noHBand="0" w:noVBand="1"/>
      </w:tblPr>
      <w:tblGrid>
        <w:gridCol w:w="8419"/>
      </w:tblGrid>
      <w:tr w:rsidR="00867355" w:rsidRPr="006E5503" w14:paraId="091DF13A" w14:textId="77777777" w:rsidTr="008E571A">
        <w:trPr>
          <w:trHeight w:val="945"/>
        </w:trPr>
        <w:tc>
          <w:tcPr>
            <w:tcW w:w="8419" w:type="dxa"/>
          </w:tcPr>
          <w:p w14:paraId="44C02D45" w14:textId="7AB0A3AA" w:rsidR="00867355" w:rsidRPr="003A40E0" w:rsidRDefault="00867355" w:rsidP="008E571A">
            <w:pPr>
              <w:spacing w:line="276" w:lineRule="auto"/>
              <w:rPr>
                <w:i/>
                <w:rPrChange w:id="52" w:author="Noam López" w:date="2016-01-22T16:39:00Z">
                  <w:rPr>
                    <w:i/>
                    <w:sz w:val="28"/>
                  </w:rPr>
                </w:rPrChange>
              </w:rPr>
            </w:pPr>
            <w:del w:id="53" w:author="Noam López" w:date="2016-01-22T16:39:00Z">
              <w:r w:rsidRPr="003A40E0" w:rsidDel="003A40E0">
                <w:rPr>
                  <w:rFonts w:ascii="Aharoni" w:hAnsi="Aharoni" w:cs="Aharoni"/>
                </w:rPr>
                <w:delText>Dato</w:delText>
              </w:r>
              <w:r w:rsidRPr="006E4234" w:rsidDel="003A40E0">
                <w:delText xml:space="preserve"># </w:delText>
              </w:r>
            </w:del>
            <w:r w:rsidRPr="003A40E0">
              <w:rPr>
                <w:i/>
                <w:rPrChange w:id="54" w:author="Noam López" w:date="2016-01-22T16:39:00Z">
                  <w:rPr>
                    <w:i/>
                    <w:sz w:val="28"/>
                  </w:rPr>
                </w:rPrChange>
              </w:rPr>
              <w:t>Para ordenar los datos de frecuencia, porcentaje y porcentaje válido utilice el paquete “descr” y el comando “freq”</w:t>
            </w:r>
          </w:p>
          <w:p w14:paraId="1B95973F" w14:textId="77777777" w:rsidR="008E571A" w:rsidRPr="003A40E0" w:rsidRDefault="008E571A" w:rsidP="008E571A">
            <w:pPr>
              <w:rPr>
                <w:color w:val="4472C4" w:themeColor="accent5"/>
                <w:lang w:val="en-US"/>
                <w:rPrChange w:id="55" w:author="Noam López" w:date="2016-01-22T16:39:00Z">
                  <w:rPr>
                    <w:color w:val="4472C4" w:themeColor="accent5"/>
                    <w:sz w:val="24"/>
                    <w:szCs w:val="24"/>
                    <w:lang w:val="en-US"/>
                  </w:rPr>
                </w:rPrChange>
              </w:rPr>
            </w:pPr>
            <w:r w:rsidRPr="003A40E0">
              <w:rPr>
                <w:color w:val="4472C4" w:themeColor="accent5"/>
                <w:lang w:val="en-US"/>
                <w:rPrChange w:id="56" w:author="Noam López" w:date="2016-01-22T16:39:00Z">
                  <w:rPr>
                    <w:color w:val="4472C4" w:themeColor="accent5"/>
                    <w:sz w:val="24"/>
                    <w:szCs w:val="24"/>
                    <w:lang w:val="en-US"/>
                  </w:rPr>
                </w:rPrChange>
              </w:rPr>
              <w:t>library(</w:t>
            </w:r>
            <w:proofErr w:type="spellStart"/>
            <w:r w:rsidRPr="003A40E0">
              <w:rPr>
                <w:color w:val="4472C4" w:themeColor="accent5"/>
                <w:lang w:val="en-US"/>
                <w:rPrChange w:id="57" w:author="Noam López" w:date="2016-01-22T16:39:00Z">
                  <w:rPr>
                    <w:color w:val="4472C4" w:themeColor="accent5"/>
                    <w:sz w:val="24"/>
                    <w:szCs w:val="24"/>
                    <w:lang w:val="en-US"/>
                  </w:rPr>
                </w:rPrChange>
              </w:rPr>
              <w:t>descr</w:t>
            </w:r>
            <w:proofErr w:type="spellEnd"/>
            <w:r w:rsidRPr="003A40E0">
              <w:rPr>
                <w:color w:val="4472C4" w:themeColor="accent5"/>
                <w:lang w:val="en-US"/>
                <w:rPrChange w:id="58" w:author="Noam López" w:date="2016-01-22T16:39:00Z">
                  <w:rPr>
                    <w:color w:val="4472C4" w:themeColor="accent5"/>
                    <w:sz w:val="24"/>
                    <w:szCs w:val="24"/>
                    <w:lang w:val="en-US"/>
                  </w:rPr>
                </w:rPrChange>
              </w:rPr>
              <w:t>)</w:t>
            </w:r>
          </w:p>
          <w:p w14:paraId="54D803EF" w14:textId="77777777" w:rsidR="008E571A" w:rsidRPr="003A40E0" w:rsidRDefault="008E571A" w:rsidP="008E571A">
            <w:pPr>
              <w:rPr>
                <w:color w:val="4472C4" w:themeColor="accent5"/>
                <w:lang w:val="en-US"/>
                <w:rPrChange w:id="59" w:author="Noam López" w:date="2016-01-22T16:39:00Z">
                  <w:rPr>
                    <w:color w:val="4472C4" w:themeColor="accent5"/>
                    <w:sz w:val="24"/>
                    <w:szCs w:val="24"/>
                    <w:lang w:val="en-US"/>
                  </w:rPr>
                </w:rPrChange>
              </w:rPr>
            </w:pPr>
            <w:proofErr w:type="spellStart"/>
            <w:proofErr w:type="gramStart"/>
            <w:r w:rsidRPr="003A40E0">
              <w:rPr>
                <w:color w:val="4472C4" w:themeColor="accent5"/>
                <w:lang w:val="en-US"/>
                <w:rPrChange w:id="60" w:author="Noam López" w:date="2016-01-22T16:39:00Z">
                  <w:rPr>
                    <w:color w:val="4472C4" w:themeColor="accent5"/>
                    <w:sz w:val="24"/>
                    <w:szCs w:val="24"/>
                    <w:lang w:val="en-US"/>
                  </w:rPr>
                </w:rPrChange>
              </w:rPr>
              <w:t>freq</w:t>
            </w:r>
            <w:proofErr w:type="spellEnd"/>
            <w:r w:rsidRPr="003A40E0">
              <w:rPr>
                <w:color w:val="4472C4" w:themeColor="accent5"/>
                <w:lang w:val="en-US"/>
                <w:rPrChange w:id="61" w:author="Noam López" w:date="2016-01-22T16:39:00Z">
                  <w:rPr>
                    <w:color w:val="4472C4" w:themeColor="accent5"/>
                    <w:sz w:val="24"/>
                    <w:szCs w:val="24"/>
                    <w:lang w:val="en-US"/>
                  </w:rPr>
                </w:rPrChange>
              </w:rPr>
              <w:t>(</w:t>
            </w:r>
            <w:proofErr w:type="gramEnd"/>
            <w:r w:rsidRPr="003A40E0">
              <w:rPr>
                <w:color w:val="4472C4" w:themeColor="accent5"/>
                <w:lang w:val="en-US"/>
                <w:rPrChange w:id="62" w:author="Noam López" w:date="2016-01-22T16:39:00Z">
                  <w:rPr>
                    <w:color w:val="4472C4" w:themeColor="accent5"/>
                    <w:sz w:val="24"/>
                    <w:szCs w:val="24"/>
                    <w:lang w:val="en-US"/>
                  </w:rPr>
                </w:rPrChange>
              </w:rPr>
              <w:t>P34, plot=FALSE)</w:t>
            </w:r>
          </w:p>
          <w:p w14:paraId="7E1BBC91" w14:textId="77777777" w:rsidR="00867355" w:rsidRPr="00B92B12" w:rsidRDefault="00867355" w:rsidP="008E571A">
            <w:pPr>
              <w:spacing w:line="276" w:lineRule="auto"/>
            </w:pPr>
            <w:r w:rsidRPr="00EE4EE5">
              <w:rPr>
                <w:sz w:val="28"/>
              </w:rPr>
              <w:t xml:space="preserve"> </w:t>
            </w:r>
          </w:p>
        </w:tc>
      </w:tr>
    </w:tbl>
    <w:p w14:paraId="5CBBFCEF" w14:textId="77777777" w:rsidR="00867355" w:rsidRPr="008E571A" w:rsidRDefault="00867355" w:rsidP="00867355">
      <w:pPr>
        <w:spacing w:line="276" w:lineRule="auto"/>
        <w:rPr>
          <w:lang w:val="es-ES"/>
        </w:rPr>
      </w:pPr>
    </w:p>
    <w:p w14:paraId="32E345E0" w14:textId="77777777" w:rsidR="008E571A" w:rsidRPr="008E571A" w:rsidRDefault="008E571A" w:rsidP="008E571A">
      <w:pPr>
        <w:rPr>
          <w:lang w:val="es-ES"/>
        </w:rPr>
      </w:pPr>
      <w:r w:rsidRPr="008E571A">
        <w:rPr>
          <w:lang w:val="es-ES"/>
        </w:rPr>
        <w:t xml:space="preserve">A continuación, omitiremos los valores perdidos recodificando la variable: </w:t>
      </w:r>
    </w:p>
    <w:p w14:paraId="53FC6F2D" w14:textId="77777777" w:rsidR="008E571A" w:rsidRPr="008E571A" w:rsidRDefault="008E571A" w:rsidP="008E571A">
      <w:pPr>
        <w:rPr>
          <w:color w:val="4472C4" w:themeColor="accent5"/>
          <w:sz w:val="24"/>
          <w:szCs w:val="24"/>
          <w:lang w:val="es-ES"/>
        </w:rPr>
      </w:pPr>
      <w:r w:rsidRPr="000A77AD">
        <w:rPr>
          <w:color w:val="4472C4" w:themeColor="accent5"/>
          <w:sz w:val="24"/>
          <w:szCs w:val="24"/>
          <w:lang w:val="es-ES"/>
        </w:rPr>
        <w:t>p34r&lt;-</w:t>
      </w:r>
      <w:proofErr w:type="spellStart"/>
      <w:r w:rsidRPr="000A77AD">
        <w:rPr>
          <w:color w:val="4472C4" w:themeColor="accent5"/>
          <w:sz w:val="24"/>
          <w:szCs w:val="24"/>
          <w:lang w:val="es-ES"/>
        </w:rPr>
        <w:t>na.omit</w:t>
      </w:r>
      <w:proofErr w:type="spellEnd"/>
      <w:r w:rsidRPr="000A77AD">
        <w:rPr>
          <w:color w:val="4472C4" w:themeColor="accent5"/>
          <w:sz w:val="24"/>
          <w:szCs w:val="24"/>
          <w:lang w:val="es-ES"/>
        </w:rPr>
        <w:t>(P34)</w:t>
      </w:r>
    </w:p>
    <w:p w14:paraId="1641F228" w14:textId="23C7A68E" w:rsidR="00867355" w:rsidRDefault="00867355" w:rsidP="00867355">
      <w:pPr>
        <w:spacing w:line="276" w:lineRule="auto"/>
        <w:jc w:val="both"/>
        <w:rPr>
          <w:lang w:val="es-ES"/>
        </w:rPr>
      </w:pPr>
      <w:r w:rsidRPr="006E5503">
        <w:rPr>
          <w:lang w:val="es-ES"/>
        </w:rPr>
        <w:t>Luego seleccionaremos la categoría de la v</w:t>
      </w:r>
      <w:r>
        <w:rPr>
          <w:lang w:val="es-ES"/>
        </w:rPr>
        <w:t>ariable con la que trabajaremos y c</w:t>
      </w:r>
      <w:r w:rsidRPr="00A477A0">
        <w:rPr>
          <w:lang w:val="es-ES"/>
        </w:rPr>
        <w:t>rea</w:t>
      </w:r>
      <w:r>
        <w:rPr>
          <w:lang w:val="es-ES"/>
        </w:rPr>
        <w:t>re</w:t>
      </w:r>
      <w:r w:rsidRPr="00A477A0">
        <w:rPr>
          <w:lang w:val="es-ES"/>
        </w:rPr>
        <w:t xml:space="preserve">mos un objeto que será llamado </w:t>
      </w:r>
      <w:del w:id="63" w:author="Noam López" w:date="2016-01-22T16:47:00Z">
        <w:r w:rsidRPr="00A477A0" w:rsidDel="006E4234">
          <w:rPr>
            <w:lang w:val="es-ES"/>
          </w:rPr>
          <w:delText>categoria</w:delText>
        </w:r>
      </w:del>
      <w:ins w:id="64" w:author="Noam López" w:date="2016-01-22T16:47:00Z">
        <w:r w:rsidR="006E4234" w:rsidRPr="00A477A0">
          <w:rPr>
            <w:lang w:val="es-ES"/>
          </w:rPr>
          <w:t>categoría</w:t>
        </w:r>
      </w:ins>
      <w:r w:rsidRPr="00A477A0">
        <w:rPr>
          <w:lang w:val="es-ES"/>
        </w:rPr>
        <w:t xml:space="preserve"> y que tomará la categoría “Principalmente mi cónyuge/pareja” y su </w:t>
      </w:r>
      <w:del w:id="65" w:author="Noam López" w:date="2016-01-22T16:47:00Z">
        <w:r w:rsidRPr="00A477A0" w:rsidDel="006E4234">
          <w:rPr>
            <w:lang w:val="es-ES"/>
          </w:rPr>
          <w:delText>probalididad</w:delText>
        </w:r>
      </w:del>
      <w:ins w:id="66" w:author="Noam López" w:date="2016-01-22T16:47:00Z">
        <w:r w:rsidR="006E4234" w:rsidRPr="00A477A0">
          <w:rPr>
            <w:lang w:val="es-ES"/>
          </w:rPr>
          <w:t>probabilidad</w:t>
        </w:r>
      </w:ins>
      <w:r w:rsidRPr="00A477A0">
        <w:rPr>
          <w:lang w:val="es-ES"/>
        </w:rPr>
        <w:t xml:space="preserve"> será comparada con las otras cinco categorías de la variable (“Principalmente yo”, “Algunas veces yo y otras mi cónyuge/pareja”, “Lo decidimos (o decidíamos) juntos”, “Alguna otra persona”, “No contesta”)</w:t>
      </w:r>
    </w:p>
    <w:p w14:paraId="7AF3B614" w14:textId="77777777" w:rsidR="00867355" w:rsidRPr="006E5503" w:rsidRDefault="00867355" w:rsidP="00867355">
      <w:pPr>
        <w:spacing w:line="276" w:lineRule="auto"/>
        <w:jc w:val="both"/>
        <w:rPr>
          <w:lang w:val="es-ES"/>
        </w:rPr>
      </w:pPr>
    </w:p>
    <w:p w14:paraId="729D1D64" w14:textId="77777777" w:rsidR="00867355" w:rsidRPr="008E571A" w:rsidRDefault="00867355" w:rsidP="00867355">
      <w:pPr>
        <w:spacing w:line="276" w:lineRule="auto"/>
        <w:rPr>
          <w:color w:val="4472C4" w:themeColor="accent5"/>
          <w:lang w:val="es-ES"/>
        </w:rPr>
      </w:pPr>
      <w:proofErr w:type="spellStart"/>
      <w:r w:rsidRPr="006E5503">
        <w:rPr>
          <w:color w:val="4472C4" w:themeColor="accent5"/>
          <w:lang w:val="es-ES"/>
        </w:rPr>
        <w:t>categoria</w:t>
      </w:r>
      <w:proofErr w:type="spellEnd"/>
      <w:r w:rsidRPr="006E5503">
        <w:rPr>
          <w:color w:val="4472C4" w:themeColor="accent5"/>
          <w:lang w:val="es-ES"/>
        </w:rPr>
        <w:t xml:space="preserve">&lt;- </w:t>
      </w:r>
      <w:proofErr w:type="spellStart"/>
      <w:r w:rsidRPr="006E5503">
        <w:rPr>
          <w:color w:val="4472C4" w:themeColor="accent5"/>
          <w:lang w:val="es-ES"/>
        </w:rPr>
        <w:t>ifelse</w:t>
      </w:r>
      <w:proofErr w:type="spellEnd"/>
      <w:r w:rsidRPr="006E5503">
        <w:rPr>
          <w:color w:val="4472C4" w:themeColor="accent5"/>
          <w:lang w:val="es-ES"/>
        </w:rPr>
        <w:t xml:space="preserve"> (p34r=="Principalmente mi </w:t>
      </w:r>
      <w:commentRangeStart w:id="67"/>
      <w:r w:rsidRPr="006E5503">
        <w:rPr>
          <w:color w:val="4472C4" w:themeColor="accent5"/>
          <w:lang w:val="es-ES"/>
        </w:rPr>
        <w:t>cÃ³</w:t>
      </w:r>
      <w:commentRangeEnd w:id="67"/>
      <w:r w:rsidR="006E4234">
        <w:rPr>
          <w:rStyle w:val="CommentReference"/>
        </w:rPr>
        <w:commentReference w:id="67"/>
      </w:r>
      <w:r w:rsidRPr="006E5503">
        <w:rPr>
          <w:color w:val="4472C4" w:themeColor="accent5"/>
          <w:lang w:val="es-ES"/>
        </w:rPr>
        <w:t>nyuge /pareja", 1, 0)</w:t>
      </w:r>
    </w:p>
    <w:p w14:paraId="107D768C" w14:textId="77777777" w:rsidR="00867355" w:rsidRPr="00A477A0" w:rsidRDefault="00867355" w:rsidP="00867355">
      <w:pPr>
        <w:spacing w:line="276" w:lineRule="auto"/>
        <w:jc w:val="both"/>
        <w:rPr>
          <w:lang w:val="es-ES"/>
        </w:rPr>
      </w:pPr>
      <w:r w:rsidRPr="00A477A0">
        <w:rPr>
          <w:lang w:val="es-ES"/>
        </w:rPr>
        <w:lastRenderedPageBreak/>
        <w:t>Los valores 1 y 0 significan, la cantidad de personas que seleccionaron la categoría “Principalmente mi cónyuge/pareja” y las que no</w:t>
      </w:r>
      <w:r>
        <w:rPr>
          <w:lang w:val="es-ES"/>
        </w:rPr>
        <w:t xml:space="preserve">; </w:t>
      </w:r>
      <w:r w:rsidRPr="00A477A0">
        <w:rPr>
          <w:lang w:val="es-ES"/>
        </w:rPr>
        <w:t xml:space="preserve">por lo tanto, marcaron las otras categorías, respectivamente.  </w:t>
      </w:r>
    </w:p>
    <w:p w14:paraId="38399E05" w14:textId="77777777" w:rsidR="00867355" w:rsidRPr="006E5503" w:rsidRDefault="00867355" w:rsidP="00867355">
      <w:pPr>
        <w:spacing w:line="276" w:lineRule="auto"/>
        <w:jc w:val="both"/>
        <w:rPr>
          <w:lang w:val="es-ES"/>
        </w:rPr>
      </w:pPr>
      <w:r w:rsidRPr="006E5503">
        <w:rPr>
          <w:lang w:val="es-ES"/>
        </w:rPr>
        <w:t xml:space="preserve">Después de observar los datos mostrados en las tablas, podemos observar que la categoría que analizaremos tiene un total de 73 personas que optaron por esta respuesta, mientras que el número total de respuestas válidas de la muestra es 690. Estos resultados se pueden observar mejor en la tabla siguiente: </w:t>
      </w:r>
    </w:p>
    <w:p w14:paraId="156FF265" w14:textId="77777777" w:rsidR="00867355" w:rsidRPr="00B92B12" w:rsidRDefault="00867355" w:rsidP="00867355">
      <w:pPr>
        <w:spacing w:line="276" w:lineRule="auto"/>
        <w:rPr>
          <w:color w:val="2E74B5" w:themeColor="accent1" w:themeShade="BF"/>
          <w:lang w:val="en-US"/>
        </w:rPr>
      </w:pPr>
      <w:proofErr w:type="spellStart"/>
      <w:proofErr w:type="gramStart"/>
      <w:r w:rsidRPr="00B92B12">
        <w:rPr>
          <w:color w:val="2E74B5" w:themeColor="accent1" w:themeShade="BF"/>
          <w:lang w:val="en-US"/>
        </w:rPr>
        <w:t>prop.table</w:t>
      </w:r>
      <w:proofErr w:type="spellEnd"/>
      <w:proofErr w:type="gramEnd"/>
      <w:r w:rsidRPr="00B92B12">
        <w:rPr>
          <w:color w:val="2E74B5" w:themeColor="accent1" w:themeShade="BF"/>
          <w:lang w:val="en-US"/>
        </w:rPr>
        <w:t>(table(</w:t>
      </w:r>
      <w:proofErr w:type="spellStart"/>
      <w:r w:rsidRPr="00B92B12">
        <w:rPr>
          <w:color w:val="2E74B5" w:themeColor="accent1" w:themeShade="BF"/>
          <w:lang w:val="en-US"/>
        </w:rPr>
        <w:t>categoria</w:t>
      </w:r>
      <w:proofErr w:type="spellEnd"/>
      <w:r w:rsidRPr="00B92B12">
        <w:rPr>
          <w:color w:val="2E74B5" w:themeColor="accent1" w:themeShade="BF"/>
          <w:lang w:val="en-US"/>
        </w:rPr>
        <w:t xml:space="preserve">)) </w:t>
      </w:r>
    </w:p>
    <w:p w14:paraId="02B2D899" w14:textId="77777777" w:rsidR="00867355" w:rsidRPr="00EF14F1" w:rsidRDefault="00867355" w:rsidP="00867355">
      <w:pPr>
        <w:rPr>
          <w:sz w:val="20"/>
        </w:rPr>
      </w:pPr>
      <w:r w:rsidRPr="00EF14F1">
        <w:rPr>
          <w:sz w:val="20"/>
        </w:rPr>
        <w:t>categoría</w:t>
      </w:r>
    </w:p>
    <w:p w14:paraId="222C1923" w14:textId="77777777" w:rsidR="00867355" w:rsidRPr="00EF14F1" w:rsidRDefault="00867355" w:rsidP="00867355">
      <w:pPr>
        <w:rPr>
          <w:sz w:val="20"/>
        </w:rPr>
      </w:pPr>
      <w:r w:rsidRPr="00EF14F1">
        <w:rPr>
          <w:sz w:val="20"/>
        </w:rPr>
        <w:t xml:space="preserve">        0         1 </w:t>
      </w:r>
    </w:p>
    <w:p w14:paraId="10CD05FF" w14:textId="77777777" w:rsidR="00867355" w:rsidRDefault="00867355" w:rsidP="008E571A">
      <w:pPr>
        <w:rPr>
          <w:sz w:val="20"/>
        </w:rPr>
      </w:pPr>
      <w:r w:rsidRPr="00EF14F1">
        <w:rPr>
          <w:sz w:val="20"/>
        </w:rPr>
        <w:t>0.8942029 0.1057971</w:t>
      </w:r>
    </w:p>
    <w:p w14:paraId="246BCD8C" w14:textId="77777777" w:rsidR="008E571A" w:rsidRPr="008E571A" w:rsidRDefault="008E571A" w:rsidP="008E571A">
      <w:pPr>
        <w:rPr>
          <w:sz w:val="20"/>
        </w:rPr>
      </w:pPr>
    </w:p>
    <w:p w14:paraId="56B93964" w14:textId="77777777" w:rsidR="00867355" w:rsidRPr="00BD1418" w:rsidRDefault="00867355" w:rsidP="00867355">
      <w:pPr>
        <w:spacing w:line="276" w:lineRule="auto"/>
        <w:rPr>
          <w:lang w:val="es-ES"/>
        </w:rPr>
      </w:pPr>
      <w:r w:rsidRPr="00BD1418">
        <w:rPr>
          <w:lang w:val="es-ES"/>
        </w:rPr>
        <w:t>Realizado todo este procedimiento, se iniciará el cálculo del error estándar y el intervalo de confianza</w:t>
      </w:r>
    </w:p>
    <w:p w14:paraId="1ADBA0C0" w14:textId="77777777" w:rsidR="008E571A" w:rsidRPr="000A77AD" w:rsidRDefault="008E571A" w:rsidP="008E571A">
      <w:pPr>
        <w:rPr>
          <w:color w:val="4472C4" w:themeColor="accent5"/>
          <w:sz w:val="24"/>
          <w:szCs w:val="24"/>
          <w:lang w:val="es-ES"/>
        </w:rPr>
      </w:pPr>
      <w:r w:rsidRPr="000A77AD">
        <w:rPr>
          <w:color w:val="4472C4" w:themeColor="accent5"/>
          <w:sz w:val="24"/>
          <w:szCs w:val="24"/>
          <w:lang w:val="es-ES"/>
        </w:rPr>
        <w:t>p&lt;- mean(</w:t>
      </w:r>
      <w:proofErr w:type="spellStart"/>
      <w:r w:rsidRPr="000A77AD">
        <w:rPr>
          <w:color w:val="4472C4" w:themeColor="accent5"/>
          <w:sz w:val="24"/>
          <w:szCs w:val="24"/>
          <w:lang w:val="es-ES"/>
        </w:rPr>
        <w:t>cat</w:t>
      </w:r>
      <w:proofErr w:type="spellEnd"/>
      <w:r w:rsidRPr="000A77AD">
        <w:rPr>
          <w:color w:val="4472C4" w:themeColor="accent5"/>
          <w:sz w:val="24"/>
          <w:szCs w:val="24"/>
          <w:lang w:val="es-ES"/>
        </w:rPr>
        <w:t>)</w:t>
      </w:r>
      <w:r w:rsidRPr="000A77AD">
        <w:rPr>
          <w:color w:val="4472C4" w:themeColor="accent5"/>
          <w:sz w:val="24"/>
          <w:szCs w:val="24"/>
          <w:lang w:val="es-ES"/>
        </w:rPr>
        <w:tab/>
        <w:t xml:space="preserve"> </w:t>
      </w:r>
    </w:p>
    <w:p w14:paraId="76B29D0B" w14:textId="77777777" w:rsidR="008E571A" w:rsidRDefault="008E571A" w:rsidP="008E571A">
      <w:pPr>
        <w:rPr>
          <w:color w:val="4472C4" w:themeColor="accent5"/>
          <w:sz w:val="24"/>
          <w:szCs w:val="24"/>
          <w:lang w:val="es-ES"/>
        </w:rPr>
      </w:pPr>
      <w:r w:rsidRPr="000A77AD">
        <w:rPr>
          <w:color w:val="4472C4" w:themeColor="accent5"/>
          <w:sz w:val="24"/>
          <w:szCs w:val="24"/>
          <w:lang w:val="es-ES"/>
        </w:rPr>
        <w:t xml:space="preserve">p </w:t>
      </w:r>
      <w:r>
        <w:rPr>
          <w:color w:val="4472C4" w:themeColor="accent5"/>
          <w:sz w:val="24"/>
          <w:szCs w:val="24"/>
          <w:lang w:val="es-ES"/>
        </w:rPr>
        <w:t xml:space="preserve"> </w:t>
      </w:r>
    </w:p>
    <w:p w14:paraId="3D3FB126" w14:textId="77777777" w:rsidR="008E571A" w:rsidRPr="003159F6" w:rsidRDefault="008E571A" w:rsidP="008E571A">
      <w:pPr>
        <w:rPr>
          <w:color w:val="4472C4" w:themeColor="accent5"/>
          <w:sz w:val="24"/>
          <w:szCs w:val="24"/>
          <w:lang w:val="es-ES"/>
        </w:rPr>
      </w:pPr>
      <w:r w:rsidRPr="000A77AD">
        <w:rPr>
          <w:color w:val="FF0000"/>
          <w:sz w:val="24"/>
          <w:szCs w:val="24"/>
          <w:lang w:val="es-ES"/>
        </w:rPr>
        <w:t>#Esta es la proporción de personas que respondieron esta opción</w:t>
      </w:r>
      <w:r w:rsidRPr="000A77AD">
        <w:rPr>
          <w:color w:val="FF0000"/>
          <w:sz w:val="24"/>
          <w:szCs w:val="24"/>
          <w:lang w:val="es-ES"/>
        </w:rPr>
        <w:tab/>
      </w:r>
      <w:r w:rsidRPr="000A77AD">
        <w:rPr>
          <w:color w:val="4472C4" w:themeColor="accent5"/>
          <w:sz w:val="24"/>
          <w:szCs w:val="24"/>
          <w:lang w:val="es-ES"/>
        </w:rPr>
        <w:tab/>
        <w:t xml:space="preserve">    </w:t>
      </w:r>
    </w:p>
    <w:p w14:paraId="4F7BC5E9" w14:textId="77777777" w:rsidR="008E571A" w:rsidRPr="00AE4C57" w:rsidRDefault="008E571A" w:rsidP="008E571A">
      <w:pPr>
        <w:rPr>
          <w:sz w:val="24"/>
          <w:szCs w:val="24"/>
          <w:lang w:val="en-US"/>
        </w:rPr>
      </w:pPr>
      <w:r w:rsidRPr="00AE4C57">
        <w:rPr>
          <w:color w:val="4472C4" w:themeColor="accent5"/>
          <w:sz w:val="24"/>
          <w:szCs w:val="24"/>
          <w:lang w:val="en-US"/>
        </w:rPr>
        <w:t>media &lt;-mean(</w:t>
      </w:r>
      <w:proofErr w:type="spellStart"/>
      <w:proofErr w:type="gramStart"/>
      <w:r w:rsidRPr="00AE4C57">
        <w:rPr>
          <w:color w:val="4472C4" w:themeColor="accent5"/>
          <w:sz w:val="24"/>
          <w:szCs w:val="24"/>
          <w:lang w:val="en-US"/>
        </w:rPr>
        <w:t>na.omit</w:t>
      </w:r>
      <w:proofErr w:type="spellEnd"/>
      <w:proofErr w:type="gramEnd"/>
      <w:r w:rsidRPr="00AE4C57">
        <w:rPr>
          <w:color w:val="4472C4" w:themeColor="accent5"/>
          <w:sz w:val="24"/>
          <w:szCs w:val="24"/>
          <w:lang w:val="en-US"/>
        </w:rPr>
        <w:t>(p34r))</w:t>
      </w:r>
      <w:r w:rsidRPr="00AE4C57">
        <w:rPr>
          <w:sz w:val="24"/>
          <w:szCs w:val="24"/>
          <w:lang w:val="en-US"/>
        </w:rPr>
        <w:tab/>
      </w:r>
    </w:p>
    <w:p w14:paraId="5A6463F2" w14:textId="77777777" w:rsidR="008E571A" w:rsidRPr="00AE4C57" w:rsidRDefault="008E571A" w:rsidP="008E571A">
      <w:pPr>
        <w:rPr>
          <w:color w:val="4472C4" w:themeColor="accent5"/>
          <w:sz w:val="24"/>
          <w:szCs w:val="24"/>
          <w:lang w:val="en-US"/>
        </w:rPr>
      </w:pPr>
      <w:r w:rsidRPr="00AE4C57">
        <w:rPr>
          <w:color w:val="4472C4" w:themeColor="accent5"/>
          <w:sz w:val="24"/>
          <w:szCs w:val="24"/>
          <w:lang w:val="en-US"/>
        </w:rPr>
        <w:t>n &lt;- length(</w:t>
      </w:r>
      <w:proofErr w:type="spellStart"/>
      <w:r w:rsidRPr="00AE4C57">
        <w:rPr>
          <w:color w:val="4472C4" w:themeColor="accent5"/>
          <w:sz w:val="24"/>
          <w:szCs w:val="24"/>
          <w:lang w:val="en-US"/>
        </w:rPr>
        <w:t>categoria</w:t>
      </w:r>
      <w:proofErr w:type="spellEnd"/>
      <w:r w:rsidRPr="00AE4C57">
        <w:rPr>
          <w:color w:val="4472C4" w:themeColor="accent5"/>
          <w:sz w:val="24"/>
          <w:szCs w:val="24"/>
          <w:lang w:val="en-US"/>
        </w:rPr>
        <w:t>)</w:t>
      </w:r>
    </w:p>
    <w:p w14:paraId="585B0EC2" w14:textId="77777777" w:rsidR="008E571A" w:rsidRDefault="008E571A" w:rsidP="008E571A">
      <w:pPr>
        <w:rPr>
          <w:color w:val="FF0000"/>
          <w:sz w:val="24"/>
          <w:szCs w:val="24"/>
        </w:rPr>
      </w:pPr>
      <w:r w:rsidRPr="000A77AD">
        <w:rPr>
          <w:color w:val="FF0000"/>
          <w:sz w:val="24"/>
          <w:szCs w:val="24"/>
        </w:rPr>
        <w:t># Tamaño de la muestra</w:t>
      </w:r>
    </w:p>
    <w:p w14:paraId="38520C22" w14:textId="77777777" w:rsidR="008E571A" w:rsidRPr="00CE6E5A" w:rsidRDefault="008E571A" w:rsidP="008E571A">
      <w:pPr>
        <w:rPr>
          <w:color w:val="4472C4" w:themeColor="accent5"/>
          <w:sz w:val="24"/>
          <w:szCs w:val="24"/>
          <w:lang w:val="en-US"/>
        </w:rPr>
      </w:pPr>
      <w:r>
        <w:rPr>
          <w:noProof/>
          <w:sz w:val="24"/>
          <w:szCs w:val="24"/>
          <w:lang w:val="en-US"/>
        </w:rPr>
        <w:drawing>
          <wp:anchor distT="0" distB="0" distL="114300" distR="114300" simplePos="0" relativeHeight="251663360" behindDoc="1" locked="0" layoutInCell="1" allowOverlap="1" wp14:anchorId="6DE80757" wp14:editId="796E8944">
            <wp:simplePos x="0" y="0"/>
            <wp:positionH relativeFrom="column">
              <wp:posOffset>3596640</wp:posOffset>
            </wp:positionH>
            <wp:positionV relativeFrom="paragraph">
              <wp:posOffset>199390</wp:posOffset>
            </wp:positionV>
            <wp:extent cx="714375" cy="409575"/>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 cy="409575"/>
                    </a:xfrm>
                    <a:prstGeom prst="rect">
                      <a:avLst/>
                    </a:prstGeom>
                    <a:noFill/>
                    <a:ln>
                      <a:noFill/>
                    </a:ln>
                  </pic:spPr>
                </pic:pic>
              </a:graphicData>
            </a:graphic>
          </wp:anchor>
        </w:drawing>
      </w:r>
      <w:proofErr w:type="spellStart"/>
      <w:proofErr w:type="gramStart"/>
      <w:r w:rsidRPr="00CE6E5A">
        <w:rPr>
          <w:color w:val="4472C4" w:themeColor="accent5"/>
          <w:sz w:val="24"/>
          <w:szCs w:val="24"/>
          <w:lang w:val="en-US"/>
        </w:rPr>
        <w:t>error.est.p</w:t>
      </w:r>
      <w:proofErr w:type="spellEnd"/>
      <w:proofErr w:type="gramEnd"/>
      <w:r w:rsidRPr="00CE6E5A">
        <w:rPr>
          <w:color w:val="4472C4" w:themeColor="accent5"/>
          <w:sz w:val="24"/>
          <w:szCs w:val="24"/>
          <w:lang w:val="en-US"/>
        </w:rPr>
        <w:t xml:space="preserve">&lt;- </w:t>
      </w:r>
      <w:proofErr w:type="spellStart"/>
      <w:r w:rsidRPr="00CE6E5A">
        <w:rPr>
          <w:color w:val="4472C4" w:themeColor="accent5"/>
          <w:sz w:val="24"/>
          <w:szCs w:val="24"/>
          <w:lang w:val="en-US"/>
        </w:rPr>
        <w:t>sqrt</w:t>
      </w:r>
      <w:proofErr w:type="spellEnd"/>
      <w:r w:rsidRPr="00CE6E5A">
        <w:rPr>
          <w:color w:val="4472C4" w:themeColor="accent5"/>
          <w:sz w:val="24"/>
          <w:szCs w:val="24"/>
          <w:lang w:val="en-US"/>
        </w:rPr>
        <w:t>((p*(1-p))/n)</w:t>
      </w:r>
    </w:p>
    <w:p w14:paraId="3EA83E28" w14:textId="77777777" w:rsidR="008E571A" w:rsidRPr="003159F6" w:rsidRDefault="008E571A" w:rsidP="008E571A">
      <w:pPr>
        <w:rPr>
          <w:color w:val="FF0000"/>
          <w:sz w:val="24"/>
          <w:szCs w:val="24"/>
        </w:rPr>
      </w:pPr>
      <w:r w:rsidRPr="002A6364">
        <w:rPr>
          <w:color w:val="FF0000"/>
          <w:sz w:val="24"/>
          <w:szCs w:val="24"/>
        </w:rPr>
        <w:t># Calculamos</w:t>
      </w:r>
      <w:r w:rsidRPr="002A6364">
        <w:rPr>
          <w:color w:val="FF0000"/>
          <w:sz w:val="24"/>
          <w:szCs w:val="24"/>
        </w:rPr>
        <w:tab/>
        <w:t xml:space="preserve">el error estándar. Recuerden la Fórmula: </w:t>
      </w:r>
      <w:r w:rsidRPr="003159F6">
        <w:rPr>
          <w:color w:val="FF0000"/>
          <w:sz w:val="24"/>
          <w:szCs w:val="24"/>
        </w:rPr>
        <w:tab/>
      </w:r>
    </w:p>
    <w:p w14:paraId="57655B26" w14:textId="77777777" w:rsidR="008E571A" w:rsidRPr="004B491B" w:rsidRDefault="008E571A" w:rsidP="008E571A">
      <w:pPr>
        <w:rPr>
          <w:rFonts w:ascii="Segoe UI Symbol" w:hAnsi="Segoe UI Symbol"/>
          <w:color w:val="FF0000"/>
          <w:sz w:val="24"/>
          <w:szCs w:val="24"/>
        </w:rPr>
      </w:pPr>
      <w:r w:rsidRPr="004B491B">
        <w:rPr>
          <w:rFonts w:ascii="Segoe UI Symbol" w:hAnsi="Segoe UI Symbol"/>
          <w:color w:val="FF0000"/>
          <w:sz w:val="24"/>
          <w:szCs w:val="24"/>
        </w:rPr>
        <w:t># pq = la posibilidad de éxito por la posibilidad de fracaso</w:t>
      </w:r>
    </w:p>
    <w:p w14:paraId="666699BE" w14:textId="77777777" w:rsidR="008E571A" w:rsidRPr="004B491B" w:rsidRDefault="008E571A" w:rsidP="008E571A">
      <w:pPr>
        <w:rPr>
          <w:rFonts w:ascii="Segoe UI Symbol" w:hAnsi="Segoe UI Symbol"/>
          <w:color w:val="FF0000"/>
          <w:sz w:val="24"/>
          <w:szCs w:val="24"/>
        </w:rPr>
      </w:pPr>
      <w:r w:rsidRPr="004B491B">
        <w:rPr>
          <w:rFonts w:ascii="Segoe UI Symbol" w:hAnsi="Segoe UI Symbol"/>
          <w:color w:val="FF0000"/>
          <w:sz w:val="24"/>
          <w:szCs w:val="24"/>
        </w:rPr>
        <w:t xml:space="preserve"># q = 1 – p </w:t>
      </w:r>
    </w:p>
    <w:p w14:paraId="0924FF2B" w14:textId="77777777" w:rsidR="008E571A" w:rsidRPr="004B491B" w:rsidRDefault="008E571A" w:rsidP="008E571A">
      <w:pPr>
        <w:rPr>
          <w:rFonts w:ascii="Segoe UI Symbol" w:hAnsi="Segoe UI Symbol"/>
          <w:color w:val="FF0000"/>
          <w:sz w:val="24"/>
          <w:szCs w:val="24"/>
        </w:rPr>
      </w:pPr>
      <w:r w:rsidRPr="004B491B">
        <w:rPr>
          <w:rFonts w:ascii="Segoe UI Symbol" w:hAnsi="Segoe UI Symbol"/>
          <w:color w:val="FF0000"/>
          <w:sz w:val="24"/>
          <w:szCs w:val="24"/>
        </w:rPr>
        <w:t># p = f1 / n</w:t>
      </w:r>
    </w:p>
    <w:p w14:paraId="6B5DD2BC" w14:textId="77777777" w:rsidR="002A6364" w:rsidRPr="002A6364" w:rsidRDefault="002A6364" w:rsidP="008E571A">
      <w:pPr>
        <w:rPr>
          <w:sz w:val="20"/>
          <w:lang w:val="en-US"/>
        </w:rPr>
      </w:pPr>
      <w:r>
        <w:rPr>
          <w:sz w:val="20"/>
          <w:lang w:val="en-US"/>
        </w:rPr>
        <w:t>[1] 0.01170928</w:t>
      </w:r>
    </w:p>
    <w:p w14:paraId="096A6665" w14:textId="77777777" w:rsidR="008E571A" w:rsidRDefault="008E571A" w:rsidP="008E571A">
      <w:pPr>
        <w:rPr>
          <w:sz w:val="24"/>
          <w:szCs w:val="24"/>
        </w:rPr>
      </w:pPr>
      <w:r w:rsidRPr="00BC7C56">
        <w:rPr>
          <w:color w:val="4472C4" w:themeColor="accent5"/>
          <w:sz w:val="24"/>
          <w:szCs w:val="24"/>
        </w:rPr>
        <w:t>error.p&lt;-1.96*error.est.p</w:t>
      </w:r>
      <w:r w:rsidRPr="0029545A">
        <w:rPr>
          <w:sz w:val="24"/>
          <w:szCs w:val="24"/>
        </w:rPr>
        <w:tab/>
      </w:r>
    </w:p>
    <w:p w14:paraId="51E6D9FA" w14:textId="77777777" w:rsidR="008E571A" w:rsidRPr="002A6364" w:rsidRDefault="008E571A" w:rsidP="008E571A">
      <w:pPr>
        <w:rPr>
          <w:color w:val="FF0000"/>
          <w:sz w:val="24"/>
          <w:szCs w:val="24"/>
        </w:rPr>
      </w:pPr>
      <w:r w:rsidRPr="002A6364">
        <w:rPr>
          <w:color w:val="FF0000"/>
          <w:sz w:val="24"/>
          <w:szCs w:val="24"/>
        </w:rPr>
        <w:t>#Establecemos la puntuación Z (1.96) para indicar un nivel de confianza de 95%</w:t>
      </w:r>
    </w:p>
    <w:p w14:paraId="204528E2" w14:textId="77777777" w:rsidR="008E571A" w:rsidRPr="00BC7C56" w:rsidRDefault="008E571A" w:rsidP="008E571A">
      <w:pPr>
        <w:rPr>
          <w:color w:val="4472C4" w:themeColor="accent5"/>
          <w:sz w:val="24"/>
          <w:szCs w:val="24"/>
          <w:lang w:val="en-US"/>
        </w:rPr>
      </w:pPr>
      <w:proofErr w:type="spellStart"/>
      <w:r w:rsidRPr="00BC7C56">
        <w:rPr>
          <w:color w:val="4472C4" w:themeColor="accent5"/>
          <w:sz w:val="24"/>
          <w:szCs w:val="24"/>
          <w:lang w:val="en-US"/>
        </w:rPr>
        <w:t>lim.inf.p</w:t>
      </w:r>
      <w:proofErr w:type="spellEnd"/>
      <w:r w:rsidRPr="00BC7C56">
        <w:rPr>
          <w:color w:val="4472C4" w:themeColor="accent5"/>
          <w:sz w:val="24"/>
          <w:szCs w:val="24"/>
          <w:lang w:val="en-US"/>
        </w:rPr>
        <w:t>&lt;-p-</w:t>
      </w:r>
      <w:proofErr w:type="spellStart"/>
      <w:r w:rsidRPr="00BC7C56">
        <w:rPr>
          <w:color w:val="4472C4" w:themeColor="accent5"/>
          <w:sz w:val="24"/>
          <w:szCs w:val="24"/>
          <w:lang w:val="en-US"/>
        </w:rPr>
        <w:t>error.p</w:t>
      </w:r>
      <w:proofErr w:type="spellEnd"/>
    </w:p>
    <w:p w14:paraId="183E3082" w14:textId="77777777" w:rsidR="008E571A" w:rsidRDefault="008E571A" w:rsidP="008E571A">
      <w:pPr>
        <w:rPr>
          <w:color w:val="FF0000"/>
          <w:sz w:val="24"/>
          <w:szCs w:val="24"/>
        </w:rPr>
      </w:pPr>
      <w:r w:rsidRPr="0007270F">
        <w:rPr>
          <w:color w:val="FF0000"/>
          <w:sz w:val="24"/>
          <w:szCs w:val="24"/>
        </w:rPr>
        <w:t># Límite inferior del intervalo</w:t>
      </w:r>
    </w:p>
    <w:p w14:paraId="24D7ACDE" w14:textId="77777777" w:rsidR="002A6364" w:rsidRPr="002A6364" w:rsidRDefault="002A6364" w:rsidP="008E571A">
      <w:pPr>
        <w:rPr>
          <w:sz w:val="20"/>
          <w:lang w:val="en-US"/>
        </w:rPr>
      </w:pPr>
      <w:r>
        <w:rPr>
          <w:sz w:val="20"/>
          <w:lang w:val="en-US"/>
        </w:rPr>
        <w:t>[1] 0.0828469</w:t>
      </w:r>
    </w:p>
    <w:p w14:paraId="010F78A0" w14:textId="77777777" w:rsidR="008E571A" w:rsidRPr="00AE4C57" w:rsidRDefault="008E571A" w:rsidP="008E571A">
      <w:pPr>
        <w:rPr>
          <w:color w:val="4472C4" w:themeColor="accent5"/>
          <w:sz w:val="24"/>
          <w:szCs w:val="24"/>
          <w:lang w:val="es-ES"/>
        </w:rPr>
      </w:pPr>
      <w:proofErr w:type="spellStart"/>
      <w:r w:rsidRPr="00AE4C57">
        <w:rPr>
          <w:color w:val="4472C4" w:themeColor="accent5"/>
          <w:sz w:val="24"/>
          <w:szCs w:val="24"/>
          <w:lang w:val="es-ES"/>
        </w:rPr>
        <w:t>lim.sup.p</w:t>
      </w:r>
      <w:proofErr w:type="spellEnd"/>
      <w:r w:rsidRPr="00AE4C57">
        <w:rPr>
          <w:color w:val="4472C4" w:themeColor="accent5"/>
          <w:sz w:val="24"/>
          <w:szCs w:val="24"/>
          <w:lang w:val="es-ES"/>
        </w:rPr>
        <w:t>&lt;-</w:t>
      </w:r>
      <w:proofErr w:type="spellStart"/>
      <w:r w:rsidRPr="00AE4C57">
        <w:rPr>
          <w:color w:val="4472C4" w:themeColor="accent5"/>
          <w:sz w:val="24"/>
          <w:szCs w:val="24"/>
          <w:lang w:val="es-ES"/>
        </w:rPr>
        <w:t>p+error.p</w:t>
      </w:r>
      <w:proofErr w:type="spellEnd"/>
    </w:p>
    <w:p w14:paraId="49933989" w14:textId="77777777" w:rsidR="008E571A" w:rsidRDefault="008E571A" w:rsidP="008E571A">
      <w:pPr>
        <w:spacing w:line="276" w:lineRule="auto"/>
        <w:rPr>
          <w:color w:val="FF0000"/>
          <w:sz w:val="24"/>
          <w:szCs w:val="24"/>
        </w:rPr>
      </w:pPr>
      <w:r w:rsidRPr="0007270F">
        <w:rPr>
          <w:color w:val="FF0000"/>
          <w:sz w:val="24"/>
          <w:szCs w:val="24"/>
        </w:rPr>
        <w:lastRenderedPageBreak/>
        <w:t># Límite</w:t>
      </w:r>
      <w:r>
        <w:rPr>
          <w:color w:val="FF0000"/>
          <w:sz w:val="24"/>
          <w:szCs w:val="24"/>
        </w:rPr>
        <w:t xml:space="preserve"> superior</w:t>
      </w:r>
      <w:r w:rsidRPr="0007270F">
        <w:rPr>
          <w:color w:val="FF0000"/>
          <w:sz w:val="24"/>
          <w:szCs w:val="24"/>
        </w:rPr>
        <w:t xml:space="preserve"> del intervalo</w:t>
      </w:r>
    </w:p>
    <w:p w14:paraId="30132B71" w14:textId="77777777" w:rsidR="00867355" w:rsidRDefault="002A6364" w:rsidP="002A6364">
      <w:pPr>
        <w:rPr>
          <w:sz w:val="20"/>
        </w:rPr>
      </w:pPr>
      <w:r>
        <w:rPr>
          <w:sz w:val="20"/>
        </w:rPr>
        <w:t>[1] 0.1287473</w:t>
      </w:r>
    </w:p>
    <w:p w14:paraId="6A7657DA" w14:textId="77777777" w:rsidR="002A6364" w:rsidRPr="002A6364" w:rsidRDefault="002A6364" w:rsidP="002A6364">
      <w:pPr>
        <w:rPr>
          <w:sz w:val="20"/>
        </w:rPr>
      </w:pPr>
    </w:p>
    <w:p w14:paraId="5915432D" w14:textId="77777777" w:rsidR="00867355" w:rsidRPr="006E5503" w:rsidRDefault="00867355" w:rsidP="00867355">
      <w:pPr>
        <w:spacing w:line="276" w:lineRule="auto"/>
        <w:jc w:val="both"/>
      </w:pPr>
      <w:r w:rsidRPr="006E5503">
        <w:t xml:space="preserve">Podemos concluir con la siguiente interpretación: </w:t>
      </w:r>
      <w:r>
        <w:t>e</w:t>
      </w:r>
      <w:r w:rsidRPr="006E5503">
        <w:t xml:space="preserve">stamos un 95% seguros que </w:t>
      </w:r>
      <w:r>
        <w:t xml:space="preserve">para entre el </w:t>
      </w:r>
      <w:r w:rsidRPr="006E5503">
        <w:t>0,0</w:t>
      </w:r>
      <w:r>
        <w:t xml:space="preserve">8% al 0,12 % de la población, </w:t>
      </w:r>
      <w:r w:rsidRPr="006E5503">
        <w:t>las decisiones para el fin de semana son tomadas principalmente</w:t>
      </w:r>
      <w:r w:rsidRPr="006E5503">
        <w:rPr>
          <w:lang w:val="es-ES"/>
        </w:rPr>
        <w:t xml:space="preserve"> por el cónyuge/pareja.</w:t>
      </w:r>
    </w:p>
    <w:p w14:paraId="1FBEEE4A" w14:textId="77777777" w:rsidR="00867355" w:rsidRDefault="00867355" w:rsidP="00867355">
      <w:pPr>
        <w:pStyle w:val="Heading1"/>
        <w:rPr>
          <w:u w:val="single"/>
        </w:rPr>
      </w:pPr>
    </w:p>
    <w:p w14:paraId="7AC857A8" w14:textId="77777777" w:rsidR="00846E95" w:rsidRDefault="00846E95" w:rsidP="00867355">
      <w:pPr>
        <w:rPr>
          <w:color w:val="5B9BD5" w:themeColor="accent1"/>
          <w:sz w:val="32"/>
          <w:szCs w:val="32"/>
          <w:u w:val="single"/>
        </w:rPr>
      </w:pPr>
      <w:r w:rsidRPr="00846E95">
        <w:rPr>
          <w:color w:val="5B9BD5" w:themeColor="accent1"/>
          <w:sz w:val="32"/>
          <w:szCs w:val="32"/>
          <w:u w:val="single"/>
        </w:rPr>
        <w:t>Prueba de hipótesis de una y dos muestras para medias y proporciones</w:t>
      </w:r>
    </w:p>
    <w:p w14:paraId="72D7D2DF" w14:textId="77777777" w:rsidR="00846E95" w:rsidRDefault="00846E95" w:rsidP="00867355"/>
    <w:p w14:paraId="5CC1A52E" w14:textId="783EFFE2" w:rsidR="00846E95" w:rsidRDefault="00846E95" w:rsidP="00867355">
      <w:r>
        <w:t xml:space="preserve">Para la realización de estas pruebas volveremos a utilizar la variable </w:t>
      </w:r>
      <w:r w:rsidRPr="00846E95">
        <w:rPr>
          <w:b/>
        </w:rPr>
        <w:t>RESEMAVAL</w:t>
      </w:r>
      <w:r w:rsidR="004F263D">
        <w:rPr>
          <w:b/>
        </w:rPr>
        <w:t>, índice que mide Emacipative Values</w:t>
      </w:r>
      <w:r w:rsidRPr="00846E95">
        <w:rPr>
          <w:b/>
        </w:rPr>
        <w:t xml:space="preserve"> </w:t>
      </w:r>
      <w:r>
        <w:t>de la base de datos</w:t>
      </w:r>
      <w:r w:rsidRPr="00846E95">
        <w:t xml:space="preserve"> </w:t>
      </w:r>
      <w:r>
        <w:rPr>
          <w:b/>
        </w:rPr>
        <w:t xml:space="preserve">WordVS2015 </w:t>
      </w:r>
      <w:r>
        <w:t>y con el análisis del</w:t>
      </w:r>
      <w:r w:rsidR="004F263D">
        <w:t xml:space="preserve"> caso</w:t>
      </w:r>
      <w:r>
        <w:t xml:space="preserve"> peruano. </w:t>
      </w:r>
    </w:p>
    <w:p w14:paraId="0BEAAC68" w14:textId="77777777" w:rsidR="00867355" w:rsidRDefault="00846E95" w:rsidP="00867355">
      <w:r>
        <w:t xml:space="preserve">Si queremos realizar la </w:t>
      </w:r>
      <w:r w:rsidRPr="00E719FA">
        <w:rPr>
          <w:b/>
        </w:rPr>
        <w:t>prueba de hipótesis de una muestra única</w:t>
      </w:r>
      <w:r>
        <w:t xml:space="preserve"> es necesario que nuestra variable numérica pase las pruebas de normalidad correspondientes, tal como se observó en la Unidad 3.</w:t>
      </w:r>
    </w:p>
    <w:p w14:paraId="44E4CB54" w14:textId="77777777" w:rsidR="00846E95" w:rsidRPr="00846E95" w:rsidRDefault="00846E95" w:rsidP="00846E95">
      <w:pPr>
        <w:rPr>
          <w:color w:val="4472C4" w:themeColor="accent5"/>
        </w:rPr>
      </w:pPr>
      <w:r w:rsidRPr="00846E95">
        <w:rPr>
          <w:color w:val="4472C4" w:themeColor="accent5"/>
        </w:rPr>
        <w:t>install.packages("foreign")</w:t>
      </w:r>
      <w:r>
        <w:rPr>
          <w:color w:val="4472C4" w:themeColor="accent5"/>
        </w:rPr>
        <w:t xml:space="preserve"> </w:t>
      </w:r>
      <w:r w:rsidRPr="00846E95">
        <w:rPr>
          <w:color w:val="FF0000"/>
        </w:rPr>
        <w:t>#necesario cargar el paquete foreign para utilizar archivos SPSS</w:t>
      </w:r>
    </w:p>
    <w:p w14:paraId="18591C2D" w14:textId="77777777" w:rsidR="00846E95" w:rsidRDefault="00846E95" w:rsidP="00846E95">
      <w:pPr>
        <w:rPr>
          <w:color w:val="4472C4" w:themeColor="accent5"/>
        </w:rPr>
      </w:pPr>
      <w:r w:rsidRPr="00846E95">
        <w:rPr>
          <w:color w:val="4472C4" w:themeColor="accent5"/>
        </w:rPr>
        <w:t>library(foreign)</w:t>
      </w:r>
      <w:r>
        <w:rPr>
          <w:color w:val="4472C4" w:themeColor="accent5"/>
        </w:rPr>
        <w:t xml:space="preserve"> </w:t>
      </w:r>
      <w:r w:rsidRPr="00846E95">
        <w:rPr>
          <w:color w:val="FF0000"/>
        </w:rPr>
        <w:t>#llamemos al paquete</w:t>
      </w:r>
    </w:p>
    <w:p w14:paraId="2D9AA8D7" w14:textId="77777777" w:rsidR="00846E95" w:rsidRDefault="00846E95" w:rsidP="00846E95">
      <w:pPr>
        <w:rPr>
          <w:color w:val="4472C4" w:themeColor="accent5"/>
        </w:rPr>
      </w:pPr>
      <w:r w:rsidRPr="00846E95">
        <w:rPr>
          <w:color w:val="4472C4" w:themeColor="accent5"/>
        </w:rPr>
        <w:t>data&lt;-read.spss("WordVS2015.sav", to.data.frame=TRUE, use.value.labels = TRUE)</w:t>
      </w:r>
      <w:r>
        <w:rPr>
          <w:color w:val="4472C4" w:themeColor="accent5"/>
        </w:rPr>
        <w:t xml:space="preserve"> </w:t>
      </w:r>
    </w:p>
    <w:p w14:paraId="214C0651" w14:textId="77777777" w:rsidR="00846E95" w:rsidRDefault="00846E95" w:rsidP="00846E95">
      <w:pPr>
        <w:rPr>
          <w:color w:val="4472C4" w:themeColor="accent5"/>
        </w:rPr>
      </w:pPr>
      <w:r w:rsidRPr="00846E95">
        <w:rPr>
          <w:color w:val="FF0000"/>
        </w:rPr>
        <w:t xml:space="preserve">#importemos la data </w:t>
      </w:r>
    </w:p>
    <w:p w14:paraId="7C9B0C77" w14:textId="77777777" w:rsidR="00846E95" w:rsidRDefault="00846E95" w:rsidP="00846E95">
      <w:pPr>
        <w:rPr>
          <w:color w:val="4472C4" w:themeColor="accent5"/>
        </w:rPr>
      </w:pPr>
      <w:r w:rsidRPr="00846E95">
        <w:rPr>
          <w:color w:val="4472C4" w:themeColor="accent5"/>
        </w:rPr>
        <w:t>data1&lt;-data[data$V2=="Peru",]</w:t>
      </w:r>
      <w:r>
        <w:rPr>
          <w:color w:val="4472C4" w:themeColor="accent5"/>
        </w:rPr>
        <w:t xml:space="preserve"> </w:t>
      </w:r>
    </w:p>
    <w:p w14:paraId="633A3687" w14:textId="77777777" w:rsidR="00846E95" w:rsidRPr="00846E95" w:rsidRDefault="00846E95" w:rsidP="00846E95">
      <w:pPr>
        <w:rPr>
          <w:color w:val="FF0000"/>
        </w:rPr>
      </w:pPr>
      <w:r>
        <w:rPr>
          <w:color w:val="FF0000"/>
        </w:rPr>
        <w:t># cree</w:t>
      </w:r>
      <w:r w:rsidRPr="00846E95">
        <w:rPr>
          <w:color w:val="FF0000"/>
        </w:rPr>
        <w:t>mos un nuevo objeto (data1) para filtrar sólo el caso peruano.</w:t>
      </w:r>
    </w:p>
    <w:p w14:paraId="4B4AB847" w14:textId="77777777" w:rsidR="00846E95" w:rsidRPr="00846E95" w:rsidRDefault="00846E95" w:rsidP="00846E95">
      <w:pPr>
        <w:rPr>
          <w:color w:val="4472C4" w:themeColor="accent5"/>
        </w:rPr>
      </w:pPr>
      <w:r w:rsidRPr="00846E95">
        <w:rPr>
          <w:color w:val="4472C4" w:themeColor="accent5"/>
        </w:rPr>
        <w:t>install.packages("nortest")</w:t>
      </w:r>
      <w:r>
        <w:rPr>
          <w:color w:val="4472C4" w:themeColor="accent5"/>
        </w:rPr>
        <w:t xml:space="preserve"> </w:t>
      </w:r>
      <w:r w:rsidRPr="00846E95">
        <w:rPr>
          <w:color w:val="FF0000"/>
        </w:rPr>
        <w:t xml:space="preserve">#paquete necesario para </w:t>
      </w:r>
      <w:r>
        <w:rPr>
          <w:color w:val="FF0000"/>
        </w:rPr>
        <w:t>realizar pruebas de normalidad</w:t>
      </w:r>
    </w:p>
    <w:p w14:paraId="0C8C5077" w14:textId="77777777" w:rsidR="00846E95" w:rsidRDefault="00846E95" w:rsidP="00846E95">
      <w:pPr>
        <w:rPr>
          <w:color w:val="FF0000"/>
        </w:rPr>
      </w:pPr>
      <w:r w:rsidRPr="00846E95">
        <w:rPr>
          <w:color w:val="4472C4" w:themeColor="accent5"/>
        </w:rPr>
        <w:t>library(nortest)</w:t>
      </w:r>
      <w:r>
        <w:rPr>
          <w:color w:val="4472C4" w:themeColor="accent5"/>
        </w:rPr>
        <w:t xml:space="preserve"> </w:t>
      </w:r>
      <w:r w:rsidRPr="00846E95">
        <w:rPr>
          <w:color w:val="FF0000"/>
        </w:rPr>
        <w:t xml:space="preserve"># llamemos al paquete </w:t>
      </w:r>
    </w:p>
    <w:p w14:paraId="7DF7A272" w14:textId="77777777" w:rsidR="00846E95" w:rsidRPr="00846E95" w:rsidRDefault="00846E95" w:rsidP="00846E95">
      <w:pPr>
        <w:rPr>
          <w:color w:val="4472C4" w:themeColor="accent5"/>
        </w:rPr>
      </w:pPr>
      <w:r>
        <w:rPr>
          <w:color w:val="4472C4" w:themeColor="accent5"/>
        </w:rPr>
        <w:t>attach(data1)</w:t>
      </w:r>
    </w:p>
    <w:p w14:paraId="201FD89E" w14:textId="77777777" w:rsidR="00846E95" w:rsidRDefault="00846E95" w:rsidP="00846E95">
      <w:pPr>
        <w:rPr>
          <w:color w:val="4472C4" w:themeColor="accent5"/>
        </w:rPr>
      </w:pPr>
      <w:r w:rsidRPr="00846E95">
        <w:rPr>
          <w:color w:val="4472C4" w:themeColor="accent5"/>
        </w:rPr>
        <w:t>lillie.test(RESEMAVAL)$p.value</w:t>
      </w:r>
      <w:r>
        <w:rPr>
          <w:color w:val="4472C4" w:themeColor="accent5"/>
        </w:rPr>
        <w:t xml:space="preserve"> </w:t>
      </w:r>
    </w:p>
    <w:p w14:paraId="00C5D9C7" w14:textId="77777777" w:rsidR="00846E95" w:rsidRDefault="00846E95" w:rsidP="00846E95">
      <w:pPr>
        <w:rPr>
          <w:color w:val="FF0000"/>
        </w:rPr>
      </w:pPr>
      <w:r w:rsidRPr="00846E95">
        <w:rPr>
          <w:color w:val="FF0000"/>
        </w:rPr>
        <w:t xml:space="preserve">#pedimos el comando que nos dará el resultado de la prueba de Kolgomorov Smirnov </w:t>
      </w:r>
    </w:p>
    <w:p w14:paraId="4140597F" w14:textId="77777777" w:rsidR="00846E95" w:rsidRDefault="00846E95" w:rsidP="00846E95">
      <w:r w:rsidRPr="00846E95">
        <w:t>[1] 0.1502064</w:t>
      </w:r>
    </w:p>
    <w:p w14:paraId="5CB62B70" w14:textId="77777777" w:rsidR="00846E95" w:rsidRDefault="00846E95" w:rsidP="00846E95">
      <w:r>
        <w:t>El valor es mayor a 0,05 entonces aceptamos que la variable es normal.</w:t>
      </w:r>
    </w:p>
    <w:p w14:paraId="5485C88D" w14:textId="6EC66114" w:rsidR="004D5C24" w:rsidRDefault="00846E95" w:rsidP="00846E95">
      <w:r>
        <w:t>A continuación, realizaremos una “Prueba T para una muestra única”, para ello es necesario establecer una media que consideramos que puede ser significati</w:t>
      </w:r>
      <w:r w:rsidR="004F263D">
        <w:t>vamente diferente a la media del nuestro índice de</w:t>
      </w:r>
      <w:r w:rsidR="004F263D" w:rsidRPr="004F263D">
        <w:rPr>
          <w:b/>
        </w:rPr>
        <w:t xml:space="preserve"> </w:t>
      </w:r>
      <w:r w:rsidR="004F263D" w:rsidRPr="004F263D">
        <w:t>Ema</w:t>
      </w:r>
      <w:r w:rsidR="000C2AC1">
        <w:t>n</w:t>
      </w:r>
      <w:r w:rsidR="004F263D" w:rsidRPr="004F263D">
        <w:t>cipative Values</w:t>
      </w:r>
      <w:r w:rsidR="004D5C24">
        <w:t xml:space="preserve"> para el caso peruano</w:t>
      </w:r>
      <w:r w:rsidR="004F263D">
        <w:rPr>
          <w:b/>
        </w:rPr>
        <w:t>.</w:t>
      </w:r>
      <w:r>
        <w:rPr>
          <w:b/>
        </w:rPr>
        <w:t xml:space="preserve"> </w:t>
      </w:r>
      <w:r>
        <w:t xml:space="preserve">Para este caso estableceremos la media </w:t>
      </w:r>
      <w:r w:rsidR="004D5C24">
        <w:t xml:space="preserve">0.4098 que es la media de </w:t>
      </w:r>
      <w:r w:rsidR="004D5C24" w:rsidRPr="004D5C24">
        <w:t>Emacipative Values</w:t>
      </w:r>
      <w:r w:rsidR="004D5C24">
        <w:t xml:space="preserve">  para todos los países.</w:t>
      </w:r>
    </w:p>
    <w:p w14:paraId="395E6237" w14:textId="3BA1A7DB" w:rsidR="00846E95" w:rsidRDefault="00846E95" w:rsidP="00846E95">
      <w:pPr>
        <w:rPr>
          <w:color w:val="4472C4" w:themeColor="accent5"/>
        </w:rPr>
      </w:pPr>
      <w:r w:rsidRPr="00846E95">
        <w:rPr>
          <w:color w:val="4472C4" w:themeColor="accent5"/>
        </w:rPr>
        <w:t>t.test(RESEMAVAL, mu=0</w:t>
      </w:r>
      <w:r w:rsidR="004D5C24">
        <w:rPr>
          <w:color w:val="4472C4" w:themeColor="accent5"/>
        </w:rPr>
        <w:t>,4098</w:t>
      </w:r>
      <w:r w:rsidRPr="00846E95">
        <w:rPr>
          <w:color w:val="4472C4" w:themeColor="accent5"/>
        </w:rPr>
        <w:t>)</w:t>
      </w:r>
    </w:p>
    <w:p w14:paraId="487276EC" w14:textId="309049EF" w:rsidR="004D5C24" w:rsidRDefault="004D5C24" w:rsidP="004D5C24">
      <w:r>
        <w:lastRenderedPageBreak/>
        <w:tab/>
        <w:t>One Sample t-test</w:t>
      </w:r>
    </w:p>
    <w:p w14:paraId="6A491F63" w14:textId="77777777" w:rsidR="004D5C24" w:rsidRDefault="004D5C24" w:rsidP="004D5C24">
      <w:r>
        <w:t>data:  data1$RESEMAVAL</w:t>
      </w:r>
    </w:p>
    <w:p w14:paraId="1246149A" w14:textId="77777777" w:rsidR="004D5C24" w:rsidRDefault="004D5C24" w:rsidP="004D5C24">
      <w:r>
        <w:t>t = 6.6683, df = 1193, p-value = 3.948e-11</w:t>
      </w:r>
    </w:p>
    <w:p w14:paraId="2591002F" w14:textId="77777777" w:rsidR="004D5C24" w:rsidRDefault="004D5C24" w:rsidP="004D5C24">
      <w:r>
        <w:t>alternative hypothesis: true mean is not equal to 0.4098</w:t>
      </w:r>
    </w:p>
    <w:p w14:paraId="46C0D34E" w14:textId="77777777" w:rsidR="004D5C24" w:rsidRDefault="004D5C24" w:rsidP="004D5C24">
      <w:r>
        <w:t>95 percent confidence interval:</w:t>
      </w:r>
    </w:p>
    <w:p w14:paraId="6E773512" w14:textId="77777777" w:rsidR="004D5C24" w:rsidRDefault="004D5C24" w:rsidP="004D5C24">
      <w:r>
        <w:t xml:space="preserve"> 0.4280812 0.4433231</w:t>
      </w:r>
    </w:p>
    <w:p w14:paraId="6E3BD64B" w14:textId="77777777" w:rsidR="004D5C24" w:rsidRDefault="004D5C24" w:rsidP="004D5C24">
      <w:r>
        <w:t>sample estimates:</w:t>
      </w:r>
    </w:p>
    <w:p w14:paraId="0898E4AD" w14:textId="77777777" w:rsidR="004D5C24" w:rsidRDefault="004D5C24" w:rsidP="004D5C24">
      <w:r>
        <w:t xml:space="preserve">mean of x </w:t>
      </w:r>
    </w:p>
    <w:p w14:paraId="71445777" w14:textId="0D5D2DF5" w:rsidR="004D5C24" w:rsidRDefault="004D5C24" w:rsidP="004D5C24">
      <w:r>
        <w:t>0.4357022</w:t>
      </w:r>
    </w:p>
    <w:p w14:paraId="4AB8CFD8" w14:textId="2F0A6205" w:rsidR="004D5C24" w:rsidRPr="004D5C24" w:rsidRDefault="004D5C24" w:rsidP="004D5C24">
      <w:pPr>
        <w:rPr>
          <w:color w:val="4472C4" w:themeColor="accent5"/>
          <w:u w:val="single"/>
        </w:rPr>
      </w:pPr>
      <w:r w:rsidRPr="004D5C24">
        <w:rPr>
          <w:color w:val="4472C4" w:themeColor="accent5"/>
          <w:u w:val="single"/>
        </w:rPr>
        <w:t>RESULTADO</w:t>
      </w:r>
    </w:p>
    <w:p w14:paraId="5AC81295" w14:textId="436ECA9D" w:rsidR="00846E95" w:rsidRDefault="00846E95" w:rsidP="00846E95">
      <w:r>
        <w:t>En los resultados podemos observar que al 95% , el intervalo de confianza esta entre 0.4280812 y 0.4433231; además, observamos que se rechaza la hipótesis 0. Por lo que podemos decir que existen diferencias significativas entre el estadístico muestr</w:t>
      </w:r>
      <w:r w:rsidR="004D5C24">
        <w:t>a y un parámetro igual a 0,4098.</w:t>
      </w:r>
    </w:p>
    <w:p w14:paraId="03402BD8" w14:textId="77777777" w:rsidR="00FC220C" w:rsidRDefault="00FC220C" w:rsidP="00FC220C">
      <w:pPr>
        <w:pStyle w:val="Heading1"/>
      </w:pPr>
      <w:r>
        <w:t>Prueba t para Muestras Independientes:</w:t>
      </w:r>
    </w:p>
    <w:p w14:paraId="4FDEC0C1" w14:textId="77777777" w:rsidR="00FC220C" w:rsidRDefault="00FC220C" w:rsidP="00FC220C">
      <w:pPr>
        <w:rPr>
          <w:u w:val="single"/>
        </w:rPr>
      </w:pPr>
    </w:p>
    <w:p w14:paraId="2F958A4D" w14:textId="0FE7099E" w:rsidR="00FC220C" w:rsidRDefault="00FC220C" w:rsidP="00FC220C">
      <w:pPr>
        <w:jc w:val="both"/>
        <w:rPr>
          <w:b/>
        </w:rPr>
      </w:pPr>
      <w:r>
        <w:t>Esta técnica utiliza una variable nominal dicotómica y una variable escalar. El objetivos es comparar amb</w:t>
      </w:r>
      <w:ins w:id="68" w:author="Noam López" w:date="2016-01-22T17:27:00Z">
        <w:r w:rsidR="00C804E7">
          <w:t>a</w:t>
        </w:r>
      </w:ins>
      <w:del w:id="69" w:author="Noam López" w:date="2016-01-22T17:27:00Z">
        <w:r w:rsidDel="00C804E7">
          <w:delText>o</w:delText>
        </w:r>
      </w:del>
      <w:r>
        <w:t xml:space="preserve">s categorías de la variable nominal y determinar si existe igualdad </w:t>
      </w:r>
      <w:ins w:id="70" w:author="Noam López" w:date="2016-01-22T17:28:00Z">
        <w:r w:rsidR="00973A8E">
          <w:t xml:space="preserve">o diferencia </w:t>
        </w:r>
      </w:ins>
      <w:r>
        <w:t xml:space="preserve">de medias entre ambas. De la misma manera que para los demás pruebas t, la Hipótesis Nula es la existencia de igualdad de medias y la Hipótesis Alternativa es la inexistencia de igualdad de medias. Esta técnica incluye como paso previo a la prueba, la prueba de Levene que calcula la homogeneidad de varianzas. La cual se realiza con el paquete </w:t>
      </w:r>
      <w:r>
        <w:rPr>
          <w:i/>
        </w:rPr>
        <w:t xml:space="preserve">car </w:t>
      </w:r>
      <w:r>
        <w:t xml:space="preserve">y el comando </w:t>
      </w:r>
      <w:r>
        <w:rPr>
          <w:i/>
        </w:rPr>
        <w:t>LeveneTest</w:t>
      </w:r>
      <w:r>
        <w:t>. Ejecutemos esta herramienta con la</w:t>
      </w:r>
      <w:r w:rsidR="00D2671D">
        <w:t xml:space="preserve"> data </w:t>
      </w:r>
      <w:r w:rsidR="007F219B">
        <w:t>que trabajamos la prueba anterior “Wordvs2015.sav”</w:t>
      </w:r>
      <w:r>
        <w:t xml:space="preserve"> </w:t>
      </w:r>
      <w:r w:rsidR="007F219B">
        <w:t xml:space="preserve">para el caso peruano y usaremos la </w:t>
      </w:r>
      <w:r>
        <w:t xml:space="preserve">variable nominal </w:t>
      </w:r>
      <w:r>
        <w:rPr>
          <w:b/>
        </w:rPr>
        <w:t xml:space="preserve">V240 (SEXO) </w:t>
      </w:r>
      <w:r>
        <w:t xml:space="preserve">y la variable escalar </w:t>
      </w:r>
      <w:r>
        <w:rPr>
          <w:b/>
        </w:rPr>
        <w:t xml:space="preserve">RESEMAVAL (Índice de emancipación).  </w:t>
      </w:r>
    </w:p>
    <w:p w14:paraId="669265C3" w14:textId="77777777" w:rsidR="00FB5075" w:rsidRPr="00846E95" w:rsidRDefault="00FB5075" w:rsidP="00FB5075">
      <w:pPr>
        <w:rPr>
          <w:color w:val="4472C4" w:themeColor="accent5"/>
        </w:rPr>
      </w:pPr>
      <w:r w:rsidRPr="00846E95">
        <w:rPr>
          <w:color w:val="4472C4" w:themeColor="accent5"/>
        </w:rPr>
        <w:t>install.packages("foreign")</w:t>
      </w:r>
      <w:r>
        <w:rPr>
          <w:color w:val="4472C4" w:themeColor="accent5"/>
        </w:rPr>
        <w:t xml:space="preserve"> </w:t>
      </w:r>
      <w:r w:rsidRPr="00846E95">
        <w:rPr>
          <w:color w:val="FF0000"/>
        </w:rPr>
        <w:t>#necesario cargar el paquete foreign para utilizar archivos SPSS</w:t>
      </w:r>
    </w:p>
    <w:p w14:paraId="1956CCD3" w14:textId="77777777" w:rsidR="00FB5075" w:rsidRDefault="00FB5075" w:rsidP="00FB5075">
      <w:pPr>
        <w:rPr>
          <w:color w:val="4472C4" w:themeColor="accent5"/>
        </w:rPr>
      </w:pPr>
      <w:r w:rsidRPr="00846E95">
        <w:rPr>
          <w:color w:val="4472C4" w:themeColor="accent5"/>
        </w:rPr>
        <w:t>library(foreign)</w:t>
      </w:r>
      <w:r>
        <w:rPr>
          <w:color w:val="4472C4" w:themeColor="accent5"/>
        </w:rPr>
        <w:t xml:space="preserve"> </w:t>
      </w:r>
      <w:r w:rsidRPr="00846E95">
        <w:rPr>
          <w:color w:val="FF0000"/>
        </w:rPr>
        <w:t>#llamemos al paquete</w:t>
      </w:r>
    </w:p>
    <w:p w14:paraId="31FC6C1B" w14:textId="77777777" w:rsidR="00FB5075" w:rsidRDefault="00FB5075" w:rsidP="00FB5075">
      <w:pPr>
        <w:rPr>
          <w:color w:val="4472C4" w:themeColor="accent5"/>
        </w:rPr>
      </w:pPr>
      <w:r w:rsidRPr="00846E95">
        <w:rPr>
          <w:color w:val="4472C4" w:themeColor="accent5"/>
        </w:rPr>
        <w:t>data&lt;-read.spss("WordVS2015.sav", to.data.frame=TRUE, use.value.labels = TRUE)</w:t>
      </w:r>
      <w:r>
        <w:rPr>
          <w:color w:val="4472C4" w:themeColor="accent5"/>
        </w:rPr>
        <w:t xml:space="preserve"> </w:t>
      </w:r>
    </w:p>
    <w:p w14:paraId="2EE9554D" w14:textId="77777777" w:rsidR="00FB5075" w:rsidRDefault="00FB5075" w:rsidP="00FB5075">
      <w:pPr>
        <w:rPr>
          <w:color w:val="4472C4" w:themeColor="accent5"/>
        </w:rPr>
      </w:pPr>
      <w:r w:rsidRPr="00846E95">
        <w:rPr>
          <w:color w:val="4472C4" w:themeColor="accent5"/>
        </w:rPr>
        <w:t>data1&lt;-data[data$V2=="Peru",]</w:t>
      </w:r>
      <w:r>
        <w:rPr>
          <w:color w:val="4472C4" w:themeColor="accent5"/>
        </w:rPr>
        <w:t xml:space="preserve"> </w:t>
      </w:r>
    </w:p>
    <w:p w14:paraId="487A2830" w14:textId="2D68A547" w:rsidR="00FB5075" w:rsidRPr="00846E95" w:rsidRDefault="00FB5075" w:rsidP="00FB5075">
      <w:pPr>
        <w:rPr>
          <w:color w:val="FF0000"/>
        </w:rPr>
      </w:pPr>
      <w:r>
        <w:rPr>
          <w:color w:val="FF0000"/>
        </w:rPr>
        <w:t># cre</w:t>
      </w:r>
      <w:ins w:id="71" w:author="Noam López" w:date="2016-01-22T17:28:00Z">
        <w:r w:rsidR="00973A8E">
          <w:rPr>
            <w:color w:val="FF0000"/>
          </w:rPr>
          <w:t>a</w:t>
        </w:r>
      </w:ins>
      <w:del w:id="72" w:author="Noam López" w:date="2016-01-22T17:28:00Z">
        <w:r w:rsidDel="00973A8E">
          <w:rPr>
            <w:color w:val="FF0000"/>
          </w:rPr>
          <w:delText>e</w:delText>
        </w:r>
      </w:del>
      <w:r w:rsidRPr="00846E95">
        <w:rPr>
          <w:color w:val="FF0000"/>
        </w:rPr>
        <w:t>mos un nuevo objeto (data1) para filtrar sólo el caso peruano.</w:t>
      </w:r>
    </w:p>
    <w:p w14:paraId="3EA7D19D" w14:textId="75E417F4" w:rsidR="003C3EB1" w:rsidRPr="00FB5075" w:rsidRDefault="003C3EB1" w:rsidP="00FC220C">
      <w:pPr>
        <w:rPr>
          <w:color w:val="4472C4" w:themeColor="accent5"/>
        </w:rPr>
      </w:pPr>
      <w:r w:rsidRPr="00FB5075">
        <w:rPr>
          <w:color w:val="4472C4" w:themeColor="accent5"/>
        </w:rPr>
        <w:t>install.packages(“Hmisc”)</w:t>
      </w:r>
    </w:p>
    <w:p w14:paraId="40180E29" w14:textId="3E172AAA" w:rsidR="003C3EB1" w:rsidRPr="00FB5075" w:rsidRDefault="003C3EB1" w:rsidP="00FC220C">
      <w:pPr>
        <w:rPr>
          <w:color w:val="4472C4" w:themeColor="accent5"/>
        </w:rPr>
      </w:pPr>
      <w:r w:rsidRPr="00FB5075">
        <w:rPr>
          <w:color w:val="4472C4" w:themeColor="accent5"/>
        </w:rPr>
        <w:t xml:space="preserve">library(“Hmisc”) </w:t>
      </w:r>
    </w:p>
    <w:p w14:paraId="16E782D1" w14:textId="73C3EEA9" w:rsidR="00FC220C" w:rsidRPr="00FB5075" w:rsidRDefault="003C3EB1" w:rsidP="00FC220C">
      <w:pPr>
        <w:rPr>
          <w:color w:val="4472C4" w:themeColor="accent5"/>
        </w:rPr>
      </w:pPr>
      <w:r w:rsidRPr="00FB5075">
        <w:rPr>
          <w:color w:val="4472C4" w:themeColor="accent5"/>
        </w:rPr>
        <w:t>describe(V240</w:t>
      </w:r>
      <w:r w:rsidR="00FC220C" w:rsidRPr="00FB5075">
        <w:rPr>
          <w:color w:val="4472C4" w:themeColor="accent5"/>
        </w:rPr>
        <w:t>)</w:t>
      </w:r>
    </w:p>
    <w:p w14:paraId="6B88C9E8" w14:textId="77777777" w:rsidR="003C3EB1" w:rsidRPr="003C3EB1" w:rsidRDefault="003C3EB1" w:rsidP="003C3EB1">
      <w:pPr>
        <w:tabs>
          <w:tab w:val="left" w:pos="3119"/>
        </w:tabs>
        <w:rPr>
          <w:sz w:val="20"/>
        </w:rPr>
      </w:pPr>
      <w:r w:rsidRPr="003C3EB1">
        <w:rPr>
          <w:sz w:val="20"/>
        </w:rPr>
        <w:t xml:space="preserve">V240 </w:t>
      </w:r>
    </w:p>
    <w:p w14:paraId="79B6CA01" w14:textId="77777777" w:rsidR="003C3EB1" w:rsidRPr="003C3EB1" w:rsidRDefault="003C3EB1" w:rsidP="003C3EB1">
      <w:pPr>
        <w:tabs>
          <w:tab w:val="left" w:pos="3119"/>
        </w:tabs>
        <w:rPr>
          <w:sz w:val="20"/>
        </w:rPr>
      </w:pPr>
      <w:r w:rsidRPr="003C3EB1">
        <w:rPr>
          <w:sz w:val="20"/>
        </w:rPr>
        <w:t xml:space="preserve">      n missing  unique </w:t>
      </w:r>
    </w:p>
    <w:p w14:paraId="1C8FF049" w14:textId="46EB92F1" w:rsidR="003C3EB1" w:rsidRPr="003C3EB1" w:rsidRDefault="003C3EB1" w:rsidP="003C3EB1">
      <w:pPr>
        <w:tabs>
          <w:tab w:val="left" w:pos="3119"/>
        </w:tabs>
        <w:rPr>
          <w:sz w:val="20"/>
        </w:rPr>
      </w:pPr>
      <w:r>
        <w:rPr>
          <w:sz w:val="20"/>
        </w:rPr>
        <w:lastRenderedPageBreak/>
        <w:t xml:space="preserve">   1210       0       2 </w:t>
      </w:r>
    </w:p>
    <w:p w14:paraId="0B5D2250" w14:textId="567105BC" w:rsidR="00FC220C" w:rsidRPr="003C3EB1" w:rsidRDefault="003C3EB1" w:rsidP="003C3EB1">
      <w:pPr>
        <w:tabs>
          <w:tab w:val="left" w:pos="3119"/>
        </w:tabs>
        <w:rPr>
          <w:sz w:val="20"/>
        </w:rPr>
      </w:pPr>
      <w:r w:rsidRPr="003C3EB1">
        <w:rPr>
          <w:sz w:val="20"/>
        </w:rPr>
        <w:t>Male (607, 50%)</w:t>
      </w:r>
      <w:r>
        <w:rPr>
          <w:sz w:val="20"/>
        </w:rPr>
        <w:t xml:space="preserve"> </w:t>
      </w:r>
      <w:r w:rsidRPr="003C3EB1">
        <w:rPr>
          <w:sz w:val="20"/>
        </w:rPr>
        <w:t xml:space="preserve"> Female (603, 50%)</w:t>
      </w:r>
    </w:p>
    <w:p w14:paraId="48F5E380" w14:textId="77777777" w:rsidR="003C3EB1" w:rsidRDefault="003C3EB1" w:rsidP="00FC220C">
      <w:pPr>
        <w:rPr>
          <w:color w:val="5B9BD5" w:themeColor="accent1"/>
        </w:rPr>
      </w:pPr>
    </w:p>
    <w:p w14:paraId="0EFA1362" w14:textId="42ADC58F" w:rsidR="00FC220C" w:rsidRPr="00FB5075" w:rsidRDefault="007F219B" w:rsidP="00FC220C">
      <w:pPr>
        <w:rPr>
          <w:color w:val="4472C4" w:themeColor="accent5"/>
        </w:rPr>
      </w:pPr>
      <w:r w:rsidRPr="00FB5075">
        <w:rPr>
          <w:color w:val="4472C4" w:themeColor="accent5"/>
        </w:rPr>
        <w:t>describe(RESEMAVAL</w:t>
      </w:r>
      <w:r w:rsidR="00FC220C" w:rsidRPr="00FB5075">
        <w:rPr>
          <w:color w:val="4472C4" w:themeColor="accent5"/>
        </w:rPr>
        <w:t>)</w:t>
      </w:r>
    </w:p>
    <w:p w14:paraId="25F213B6" w14:textId="77777777" w:rsidR="003C3EB1" w:rsidRPr="003C3EB1" w:rsidRDefault="003C3EB1" w:rsidP="003C3EB1">
      <w:pPr>
        <w:rPr>
          <w:sz w:val="20"/>
          <w:szCs w:val="20"/>
        </w:rPr>
      </w:pPr>
      <w:r w:rsidRPr="003C3EB1">
        <w:rPr>
          <w:sz w:val="20"/>
          <w:szCs w:val="20"/>
        </w:rPr>
        <w:t xml:space="preserve">RESEMAVAL </w:t>
      </w:r>
    </w:p>
    <w:p w14:paraId="52EAFF76" w14:textId="3D2DE681" w:rsidR="003C3EB1" w:rsidRPr="003C3EB1" w:rsidRDefault="003C3EB1" w:rsidP="003C3EB1">
      <w:pPr>
        <w:rPr>
          <w:sz w:val="20"/>
          <w:szCs w:val="20"/>
        </w:rPr>
      </w:pPr>
      <w:r w:rsidRPr="003C3EB1">
        <w:rPr>
          <w:sz w:val="20"/>
          <w:szCs w:val="20"/>
        </w:rPr>
        <w:t xml:space="preserve">      n </w:t>
      </w:r>
      <w:r>
        <w:rPr>
          <w:sz w:val="20"/>
          <w:szCs w:val="20"/>
        </w:rPr>
        <w:t xml:space="preserve">   </w:t>
      </w:r>
      <w:r w:rsidRPr="003C3EB1">
        <w:rPr>
          <w:sz w:val="20"/>
          <w:szCs w:val="20"/>
        </w:rPr>
        <w:t xml:space="preserve">missing  unique    Info    Mean </w:t>
      </w:r>
    </w:p>
    <w:p w14:paraId="1C57439C" w14:textId="445B81DA" w:rsidR="003C3EB1" w:rsidRPr="003C3EB1" w:rsidRDefault="003C3EB1" w:rsidP="003C3EB1">
      <w:pPr>
        <w:rPr>
          <w:sz w:val="20"/>
          <w:szCs w:val="20"/>
        </w:rPr>
      </w:pPr>
      <w:r w:rsidRPr="003C3EB1">
        <w:rPr>
          <w:sz w:val="20"/>
          <w:szCs w:val="20"/>
        </w:rPr>
        <w:t xml:space="preserve">   1194      16    </w:t>
      </w:r>
      <w:r>
        <w:rPr>
          <w:sz w:val="20"/>
          <w:szCs w:val="20"/>
        </w:rPr>
        <w:t xml:space="preserve">   </w:t>
      </w:r>
      <w:r w:rsidRPr="003C3EB1">
        <w:rPr>
          <w:sz w:val="20"/>
          <w:szCs w:val="20"/>
        </w:rPr>
        <w:t xml:space="preserve"> 940       1  </w:t>
      </w:r>
      <w:r>
        <w:rPr>
          <w:sz w:val="20"/>
          <w:szCs w:val="20"/>
        </w:rPr>
        <w:t xml:space="preserve">       </w:t>
      </w:r>
      <w:r w:rsidRPr="003C3EB1">
        <w:rPr>
          <w:sz w:val="20"/>
          <w:szCs w:val="20"/>
        </w:rPr>
        <w:t xml:space="preserve">0.4357 </w:t>
      </w:r>
    </w:p>
    <w:p w14:paraId="5AC9872B" w14:textId="32A9B44D" w:rsidR="003C3EB1" w:rsidRPr="003C3EB1" w:rsidRDefault="003C3EB1" w:rsidP="003C3EB1">
      <w:pPr>
        <w:rPr>
          <w:sz w:val="20"/>
          <w:szCs w:val="20"/>
        </w:rPr>
      </w:pPr>
      <w:r w:rsidRPr="003C3EB1">
        <w:rPr>
          <w:sz w:val="20"/>
          <w:szCs w:val="20"/>
        </w:rPr>
        <w:t xml:space="preserve">    .05    </w:t>
      </w:r>
      <w:r>
        <w:rPr>
          <w:sz w:val="20"/>
          <w:szCs w:val="20"/>
        </w:rPr>
        <w:t xml:space="preserve">     </w:t>
      </w:r>
      <w:r w:rsidRPr="003C3EB1">
        <w:rPr>
          <w:sz w:val="20"/>
          <w:szCs w:val="20"/>
        </w:rPr>
        <w:t xml:space="preserve"> .10    </w:t>
      </w:r>
      <w:r>
        <w:rPr>
          <w:sz w:val="20"/>
          <w:szCs w:val="20"/>
        </w:rPr>
        <w:t xml:space="preserve">   </w:t>
      </w:r>
      <w:r w:rsidRPr="003C3EB1">
        <w:rPr>
          <w:sz w:val="20"/>
          <w:szCs w:val="20"/>
        </w:rPr>
        <w:t xml:space="preserve"> .25     </w:t>
      </w:r>
      <w:r>
        <w:rPr>
          <w:sz w:val="20"/>
          <w:szCs w:val="20"/>
        </w:rPr>
        <w:t xml:space="preserve">   </w:t>
      </w:r>
      <w:r w:rsidRPr="003C3EB1">
        <w:rPr>
          <w:sz w:val="20"/>
          <w:szCs w:val="20"/>
        </w:rPr>
        <w:t xml:space="preserve">.50    </w:t>
      </w:r>
      <w:r>
        <w:rPr>
          <w:sz w:val="20"/>
          <w:szCs w:val="20"/>
        </w:rPr>
        <w:t xml:space="preserve">   </w:t>
      </w:r>
      <w:r w:rsidRPr="003C3EB1">
        <w:rPr>
          <w:sz w:val="20"/>
          <w:szCs w:val="20"/>
        </w:rPr>
        <w:t xml:space="preserve"> .75 </w:t>
      </w:r>
    </w:p>
    <w:p w14:paraId="0053721D" w14:textId="77777777" w:rsidR="003C3EB1" w:rsidRPr="003C3EB1" w:rsidRDefault="003C3EB1" w:rsidP="003C3EB1">
      <w:pPr>
        <w:rPr>
          <w:sz w:val="20"/>
          <w:szCs w:val="20"/>
        </w:rPr>
      </w:pPr>
      <w:r w:rsidRPr="003C3EB1">
        <w:rPr>
          <w:sz w:val="20"/>
          <w:szCs w:val="20"/>
        </w:rPr>
        <w:t xml:space="preserve"> 0.2253  0.2680  0.3406  0.4319  0.5196 </w:t>
      </w:r>
    </w:p>
    <w:p w14:paraId="1C4D6ED2" w14:textId="3376CF28" w:rsidR="003C3EB1" w:rsidRPr="003C3EB1" w:rsidRDefault="003C3EB1" w:rsidP="003C3EB1">
      <w:pPr>
        <w:rPr>
          <w:sz w:val="20"/>
          <w:szCs w:val="20"/>
        </w:rPr>
      </w:pPr>
      <w:r w:rsidRPr="003C3EB1">
        <w:rPr>
          <w:sz w:val="20"/>
          <w:szCs w:val="20"/>
        </w:rPr>
        <w:t xml:space="preserve">    .90     </w:t>
      </w:r>
      <w:r>
        <w:rPr>
          <w:sz w:val="20"/>
          <w:szCs w:val="20"/>
        </w:rPr>
        <w:t xml:space="preserve">  </w:t>
      </w:r>
      <w:r w:rsidRPr="003C3EB1">
        <w:rPr>
          <w:sz w:val="20"/>
          <w:szCs w:val="20"/>
        </w:rPr>
        <w:t xml:space="preserve">.95 </w:t>
      </w:r>
    </w:p>
    <w:p w14:paraId="7F9BC51C" w14:textId="6FF5FB8F" w:rsidR="003C3EB1" w:rsidRPr="003C3EB1" w:rsidRDefault="003C3EB1" w:rsidP="003C3EB1">
      <w:pPr>
        <w:rPr>
          <w:sz w:val="20"/>
          <w:szCs w:val="20"/>
        </w:rPr>
      </w:pPr>
      <w:r>
        <w:rPr>
          <w:sz w:val="20"/>
          <w:szCs w:val="20"/>
        </w:rPr>
        <w:t xml:space="preserve"> 0.6132  0.6748 </w:t>
      </w:r>
    </w:p>
    <w:p w14:paraId="15E5B55E" w14:textId="77777777" w:rsidR="003C3EB1" w:rsidRPr="003C3EB1" w:rsidRDefault="003C3EB1" w:rsidP="003C3EB1">
      <w:pPr>
        <w:rPr>
          <w:sz w:val="20"/>
          <w:szCs w:val="20"/>
        </w:rPr>
      </w:pPr>
      <w:r w:rsidRPr="003C3EB1">
        <w:rPr>
          <w:sz w:val="20"/>
          <w:szCs w:val="20"/>
        </w:rPr>
        <w:t>lowest : 0.05528 0.08250 0.09667 0.11524 0.11650</w:t>
      </w:r>
    </w:p>
    <w:p w14:paraId="7810C1F2" w14:textId="286B83BC" w:rsidR="00FC220C" w:rsidRDefault="003C3EB1" w:rsidP="003C3EB1">
      <w:pPr>
        <w:rPr>
          <w:sz w:val="20"/>
          <w:szCs w:val="20"/>
        </w:rPr>
      </w:pPr>
      <w:r w:rsidRPr="003C3EB1">
        <w:rPr>
          <w:sz w:val="20"/>
          <w:szCs w:val="20"/>
        </w:rPr>
        <w:t>highest: 0.81944 0.83333 0.84218 0.86133 0.87417</w:t>
      </w:r>
    </w:p>
    <w:p w14:paraId="2A35959D" w14:textId="77777777" w:rsidR="00F8479B" w:rsidRDefault="00F8479B" w:rsidP="003C3EB1">
      <w:pPr>
        <w:rPr>
          <w:sz w:val="20"/>
          <w:szCs w:val="20"/>
        </w:rPr>
      </w:pPr>
    </w:p>
    <w:p w14:paraId="4AC08879" w14:textId="7F063257" w:rsidR="003C3EB1" w:rsidRPr="00F8479B" w:rsidRDefault="00F8479B" w:rsidP="003C3EB1">
      <w:pPr>
        <w:rPr>
          <w:color w:val="FF0000"/>
        </w:rPr>
      </w:pPr>
      <w:r w:rsidRPr="00FB5075">
        <w:rPr>
          <w:color w:val="4472C4" w:themeColor="accent5"/>
        </w:rPr>
        <w:t xml:space="preserve">install.packages("Hmisc") </w:t>
      </w:r>
      <w:r>
        <w:rPr>
          <w:color w:val="FF0000"/>
        </w:rPr>
        <w:t>#Pedimos el paquete para pedir pruebas de normalidad.</w:t>
      </w:r>
    </w:p>
    <w:p w14:paraId="6CFEA14D" w14:textId="257ECC89" w:rsidR="00FC220C" w:rsidRPr="00FB5075" w:rsidRDefault="00FC220C" w:rsidP="00FC220C">
      <w:pPr>
        <w:rPr>
          <w:color w:val="4472C4" w:themeColor="accent5"/>
        </w:rPr>
      </w:pPr>
      <w:r w:rsidRPr="00FB5075">
        <w:rPr>
          <w:color w:val="4472C4" w:themeColor="accent5"/>
        </w:rPr>
        <w:t>library(nortest)</w:t>
      </w:r>
      <w:r w:rsidR="00F8479B" w:rsidRPr="00FB5075">
        <w:rPr>
          <w:color w:val="4472C4" w:themeColor="accent5"/>
        </w:rPr>
        <w:t xml:space="preserve"> </w:t>
      </w:r>
    </w:p>
    <w:p w14:paraId="44605C68" w14:textId="70546383" w:rsidR="00FC220C" w:rsidRPr="00F8479B" w:rsidRDefault="00F8479B" w:rsidP="00FC220C">
      <w:pPr>
        <w:rPr>
          <w:color w:val="FF0000"/>
        </w:rPr>
      </w:pPr>
      <w:r w:rsidRPr="00FB5075">
        <w:rPr>
          <w:color w:val="4472C4" w:themeColor="accent5"/>
        </w:rPr>
        <w:t>lillie.test(RESEMAVAL</w:t>
      </w:r>
      <w:r w:rsidR="00FC220C" w:rsidRPr="00FB5075">
        <w:rPr>
          <w:color w:val="4472C4" w:themeColor="accent5"/>
        </w:rPr>
        <w:t>)$p.value</w:t>
      </w:r>
      <w:r w:rsidRPr="00FB5075">
        <w:rPr>
          <w:color w:val="4472C4" w:themeColor="accent5"/>
        </w:rPr>
        <w:t xml:space="preserve"> </w:t>
      </w:r>
      <w:r>
        <w:rPr>
          <w:color w:val="FF0000"/>
        </w:rPr>
        <w:t xml:space="preserve">#Pedimos la normalidad de las variables </w:t>
      </w:r>
    </w:p>
    <w:p w14:paraId="244DB706" w14:textId="1FD6E685" w:rsidR="00FC220C" w:rsidRDefault="00F8479B" w:rsidP="00FC220C">
      <w:pPr>
        <w:rPr>
          <w:b/>
          <w:sz w:val="20"/>
          <w:lang w:val="es-ES"/>
        </w:rPr>
      </w:pPr>
      <w:r w:rsidRPr="00F8479B">
        <w:rPr>
          <w:b/>
          <w:sz w:val="20"/>
          <w:lang w:val="es-ES"/>
        </w:rPr>
        <w:t>[1] 0.1502064</w:t>
      </w:r>
    </w:p>
    <w:p w14:paraId="67384F09" w14:textId="77777777" w:rsidR="00D2671D" w:rsidRPr="00D2671D" w:rsidRDefault="00D2671D" w:rsidP="00FC220C">
      <w:pPr>
        <w:rPr>
          <w:b/>
          <w:sz w:val="20"/>
          <w:lang w:val="es-ES"/>
        </w:rPr>
      </w:pPr>
    </w:p>
    <w:p w14:paraId="547319E6" w14:textId="763CF58A" w:rsidR="00FC220C" w:rsidRPr="001E27AE" w:rsidRDefault="00FC220C" w:rsidP="00FC220C">
      <w:pPr>
        <w:rPr>
          <w:color w:val="000000" w:themeColor="text1"/>
        </w:rPr>
      </w:pPr>
      <w:r>
        <w:rPr>
          <w:color w:val="000000" w:themeColor="text1"/>
        </w:rPr>
        <w:t>Se puede apre</w:t>
      </w:r>
      <w:r w:rsidR="00D2671D">
        <w:rPr>
          <w:color w:val="000000" w:themeColor="text1"/>
        </w:rPr>
        <w:t xml:space="preserve">ciar que la variable escalar </w:t>
      </w:r>
      <w:r>
        <w:rPr>
          <w:color w:val="000000" w:themeColor="text1"/>
        </w:rPr>
        <w:t>pasa la</w:t>
      </w:r>
      <w:r w:rsidRPr="00F8479B">
        <w:rPr>
          <w:color w:val="FF0000"/>
        </w:rPr>
        <w:t xml:space="preserve"> </w:t>
      </w:r>
      <w:r w:rsidRPr="00D2671D">
        <w:rPr>
          <w:b/>
        </w:rPr>
        <w:t>Prueba de Normalidad</w:t>
      </w:r>
      <w:r>
        <w:rPr>
          <w:color w:val="000000" w:themeColor="text1"/>
        </w:rPr>
        <w:t xml:space="preserve">. El siguiente paso es la segmentación del archivo con el comando </w:t>
      </w:r>
      <w:r>
        <w:rPr>
          <w:i/>
          <w:color w:val="000000" w:themeColor="text1"/>
        </w:rPr>
        <w:t>transform</w:t>
      </w:r>
      <w:r>
        <w:rPr>
          <w:color w:val="000000" w:themeColor="text1"/>
        </w:rPr>
        <w:t xml:space="preserve">. </w:t>
      </w:r>
    </w:p>
    <w:p w14:paraId="5EB579A6" w14:textId="77777777" w:rsidR="00FC220C" w:rsidRPr="001E27AE" w:rsidRDefault="00FC220C" w:rsidP="00FC220C">
      <w:pPr>
        <w:rPr>
          <w:color w:val="000000" w:themeColor="text1"/>
        </w:rPr>
      </w:pPr>
    </w:p>
    <w:p w14:paraId="55165063" w14:textId="5416DC0D" w:rsidR="002B54C1" w:rsidRPr="00FB5075" w:rsidRDefault="002B54C1" w:rsidP="00FC220C">
      <w:pPr>
        <w:rPr>
          <w:color w:val="4472C4" w:themeColor="accent5"/>
        </w:rPr>
      </w:pPr>
      <w:r w:rsidRPr="00FB5075">
        <w:rPr>
          <w:color w:val="4472C4" w:themeColor="accent5"/>
        </w:rPr>
        <w:t>data2&lt;-transform(data1, Sexo=factor(V240, labels=c("Male","Female")))</w:t>
      </w:r>
    </w:p>
    <w:p w14:paraId="3F3CFD89" w14:textId="21D746F0" w:rsidR="002B54C1" w:rsidRPr="00FB5075" w:rsidRDefault="002B54C1" w:rsidP="00FC220C">
      <w:pPr>
        <w:rPr>
          <w:color w:val="4472C4" w:themeColor="accent5"/>
        </w:rPr>
      </w:pPr>
      <w:r w:rsidRPr="00FB5075">
        <w:rPr>
          <w:color w:val="4472C4" w:themeColor="accent5"/>
        </w:rPr>
        <w:t>attach(data2)</w:t>
      </w:r>
    </w:p>
    <w:p w14:paraId="13A2A036" w14:textId="22829613" w:rsidR="00FC220C" w:rsidRDefault="00FC220C" w:rsidP="00FC220C">
      <w:pPr>
        <w:rPr>
          <w:color w:val="5B9BD5" w:themeColor="accent1"/>
        </w:rPr>
      </w:pPr>
      <w:r w:rsidRPr="00FB5075">
        <w:rPr>
          <w:color w:val="4472C4" w:themeColor="accent5"/>
        </w:rPr>
        <w:t>library(car)</w:t>
      </w:r>
      <w:r w:rsidR="008A5254" w:rsidRPr="00FB5075">
        <w:rPr>
          <w:color w:val="4472C4" w:themeColor="accent5"/>
        </w:rPr>
        <w:t xml:space="preserve">  </w:t>
      </w:r>
      <w:r w:rsidR="008A5254" w:rsidRPr="008A5254">
        <w:rPr>
          <w:color w:val="FF0000"/>
        </w:rPr>
        <w:t>#Librería para la prueba de Levene</w:t>
      </w:r>
    </w:p>
    <w:p w14:paraId="66B199CC" w14:textId="565CEFA4" w:rsidR="00FC220C" w:rsidRPr="002B54C1" w:rsidRDefault="002B54C1" w:rsidP="00FC220C">
      <w:pPr>
        <w:rPr>
          <w:color w:val="5B9BD5" w:themeColor="accent1"/>
        </w:rPr>
      </w:pPr>
      <w:r w:rsidRPr="00FB5075">
        <w:rPr>
          <w:color w:val="4472C4" w:themeColor="accent5"/>
        </w:rPr>
        <w:t>leveneTest(RESEMAVAL, Sexo, center=mean)</w:t>
      </w:r>
      <w:r w:rsidR="008A5254" w:rsidRPr="00FB5075">
        <w:rPr>
          <w:color w:val="4472C4" w:themeColor="accent5"/>
        </w:rPr>
        <w:t xml:space="preserve">   </w:t>
      </w:r>
      <w:r w:rsidR="008A5254" w:rsidRPr="008A5254">
        <w:rPr>
          <w:color w:val="FF0000"/>
        </w:rPr>
        <w:t>#Prueba de Levene</w:t>
      </w:r>
    </w:p>
    <w:p w14:paraId="7A90DE20" w14:textId="77777777" w:rsidR="002B54C1" w:rsidRPr="002B54C1" w:rsidRDefault="002B54C1" w:rsidP="002B54C1">
      <w:pPr>
        <w:rPr>
          <w:sz w:val="20"/>
        </w:rPr>
      </w:pPr>
      <w:r w:rsidRPr="002B54C1">
        <w:rPr>
          <w:sz w:val="20"/>
        </w:rPr>
        <w:t>Levene's Test for Homogeneity of Variance (center = mean)</w:t>
      </w:r>
    </w:p>
    <w:p w14:paraId="22A66684" w14:textId="77777777" w:rsidR="002B54C1" w:rsidRPr="002B54C1" w:rsidRDefault="002B54C1" w:rsidP="002B54C1">
      <w:pPr>
        <w:rPr>
          <w:sz w:val="20"/>
        </w:rPr>
      </w:pPr>
      <w:r w:rsidRPr="002B54C1">
        <w:rPr>
          <w:sz w:val="20"/>
        </w:rPr>
        <w:t xml:space="preserve">        Df F value Pr(&gt;F)</w:t>
      </w:r>
    </w:p>
    <w:p w14:paraId="64B79737" w14:textId="77777777" w:rsidR="002B54C1" w:rsidRPr="002B54C1" w:rsidRDefault="002B54C1" w:rsidP="002B54C1">
      <w:pPr>
        <w:rPr>
          <w:sz w:val="20"/>
        </w:rPr>
      </w:pPr>
      <w:r w:rsidRPr="002B54C1">
        <w:rPr>
          <w:sz w:val="20"/>
        </w:rPr>
        <w:t>group    1  0.7897 0.3744</w:t>
      </w:r>
    </w:p>
    <w:p w14:paraId="0FC5341F" w14:textId="7230FAD6" w:rsidR="00FC220C" w:rsidRPr="002B54C1" w:rsidRDefault="002B54C1" w:rsidP="002B54C1">
      <w:pPr>
        <w:rPr>
          <w:sz w:val="20"/>
        </w:rPr>
      </w:pPr>
      <w:r w:rsidRPr="002B54C1">
        <w:rPr>
          <w:sz w:val="20"/>
        </w:rPr>
        <w:t xml:space="preserve">      1192</w:t>
      </w:r>
    </w:p>
    <w:p w14:paraId="112C53BC" w14:textId="77777777" w:rsidR="002B54C1" w:rsidRDefault="00FC220C" w:rsidP="00FC220C">
      <w:pPr>
        <w:rPr>
          <w:b/>
          <w:color w:val="000000" w:themeColor="text1"/>
        </w:rPr>
      </w:pPr>
      <w:r w:rsidRPr="001E27AE">
        <w:rPr>
          <w:color w:val="000000" w:themeColor="text1"/>
        </w:rPr>
        <w:t xml:space="preserve">La Prueba de Levene indica que se </w:t>
      </w:r>
      <w:r w:rsidR="002B54C1">
        <w:rPr>
          <w:color w:val="000000" w:themeColor="text1"/>
        </w:rPr>
        <w:t>acepta</w:t>
      </w:r>
      <w:r w:rsidRPr="001E27AE">
        <w:rPr>
          <w:color w:val="000000" w:themeColor="text1"/>
        </w:rPr>
        <w:t xml:space="preserve"> la Hipótesis Nula: existencia de igualdad de varianzas y que se debe trabajar con varianzas h</w:t>
      </w:r>
      <w:r w:rsidR="002B54C1">
        <w:rPr>
          <w:color w:val="000000" w:themeColor="text1"/>
        </w:rPr>
        <w:t>omogéneas</w:t>
      </w:r>
      <w:r w:rsidRPr="001E27AE">
        <w:rPr>
          <w:color w:val="000000" w:themeColor="text1"/>
        </w:rPr>
        <w:t xml:space="preserve">. </w:t>
      </w:r>
      <w:r>
        <w:rPr>
          <w:color w:val="000000" w:themeColor="text1"/>
        </w:rPr>
        <w:t xml:space="preserve">Por lo tanto al pedir el comando </w:t>
      </w:r>
      <w:r w:rsidRPr="00317A83">
        <w:rPr>
          <w:i/>
          <w:color w:val="000000" w:themeColor="text1"/>
        </w:rPr>
        <w:t>t.test</w:t>
      </w:r>
      <w:r>
        <w:rPr>
          <w:color w:val="000000" w:themeColor="text1"/>
        </w:rPr>
        <w:t xml:space="preserve"> en el algoritmo </w:t>
      </w:r>
      <w:r>
        <w:rPr>
          <w:i/>
          <w:color w:val="000000" w:themeColor="text1"/>
        </w:rPr>
        <w:t xml:space="preserve">var.eqal </w:t>
      </w:r>
      <w:r>
        <w:rPr>
          <w:color w:val="000000" w:themeColor="text1"/>
        </w:rPr>
        <w:t xml:space="preserve">se digitará la opción </w:t>
      </w:r>
      <w:r w:rsidR="002B54C1">
        <w:rPr>
          <w:b/>
          <w:color w:val="000000" w:themeColor="text1"/>
        </w:rPr>
        <w:t xml:space="preserve">TRUE. </w:t>
      </w:r>
    </w:p>
    <w:p w14:paraId="74416659" w14:textId="0908BF53" w:rsidR="002B54C1" w:rsidRPr="00FB5075" w:rsidRDefault="002B54C1" w:rsidP="00FC220C">
      <w:pPr>
        <w:rPr>
          <w:color w:val="4472C4" w:themeColor="accent5"/>
        </w:rPr>
      </w:pPr>
      <w:r w:rsidRPr="00FB5075">
        <w:rPr>
          <w:color w:val="4472C4" w:themeColor="accent5"/>
        </w:rPr>
        <w:lastRenderedPageBreak/>
        <w:t>t.test(RESEMAVAL~Sexo, alternative="two.sided", conf.level=.95,var.eqal=TRUE, data=data2)</w:t>
      </w:r>
    </w:p>
    <w:p w14:paraId="763A00F1" w14:textId="77777777" w:rsidR="002B54C1" w:rsidRPr="002B54C1" w:rsidRDefault="002B54C1" w:rsidP="002B54C1">
      <w:pPr>
        <w:rPr>
          <w:color w:val="000000" w:themeColor="text1"/>
          <w:sz w:val="20"/>
          <w:szCs w:val="20"/>
        </w:rPr>
      </w:pPr>
      <w:r w:rsidRPr="002B54C1">
        <w:rPr>
          <w:color w:val="000000" w:themeColor="text1"/>
        </w:rPr>
        <w:tab/>
      </w:r>
      <w:r w:rsidRPr="002B54C1">
        <w:rPr>
          <w:color w:val="000000" w:themeColor="text1"/>
          <w:sz w:val="20"/>
          <w:szCs w:val="20"/>
        </w:rPr>
        <w:t>Welch Two Sample t-test</w:t>
      </w:r>
    </w:p>
    <w:p w14:paraId="2A431A28" w14:textId="77777777" w:rsidR="002B54C1" w:rsidRPr="002B54C1" w:rsidRDefault="002B54C1" w:rsidP="002B54C1">
      <w:pPr>
        <w:rPr>
          <w:color w:val="000000" w:themeColor="text1"/>
          <w:sz w:val="20"/>
          <w:szCs w:val="20"/>
        </w:rPr>
      </w:pPr>
    </w:p>
    <w:p w14:paraId="6B4F4D11" w14:textId="77777777" w:rsidR="002B54C1" w:rsidRPr="002B54C1" w:rsidRDefault="002B54C1" w:rsidP="002B54C1">
      <w:pPr>
        <w:rPr>
          <w:color w:val="000000" w:themeColor="text1"/>
          <w:sz w:val="20"/>
          <w:szCs w:val="20"/>
        </w:rPr>
      </w:pPr>
      <w:r w:rsidRPr="002B54C1">
        <w:rPr>
          <w:color w:val="000000" w:themeColor="text1"/>
          <w:sz w:val="20"/>
          <w:szCs w:val="20"/>
        </w:rPr>
        <w:t>data:  RESEMAVAL by Sexo</w:t>
      </w:r>
    </w:p>
    <w:p w14:paraId="5C4C6B87" w14:textId="77777777" w:rsidR="002B54C1" w:rsidRPr="002B54C1" w:rsidRDefault="002B54C1" w:rsidP="002B54C1">
      <w:pPr>
        <w:rPr>
          <w:color w:val="000000" w:themeColor="text1"/>
          <w:sz w:val="20"/>
          <w:szCs w:val="20"/>
        </w:rPr>
      </w:pPr>
      <w:r w:rsidRPr="002B54C1">
        <w:rPr>
          <w:color w:val="000000" w:themeColor="text1"/>
          <w:sz w:val="20"/>
          <w:szCs w:val="20"/>
        </w:rPr>
        <w:t>t = 0.053244, df = 1190.9, p-value = 0.9575</w:t>
      </w:r>
    </w:p>
    <w:p w14:paraId="7AC5F8AD" w14:textId="77777777" w:rsidR="002B54C1" w:rsidRPr="002B54C1" w:rsidRDefault="002B54C1" w:rsidP="002B54C1">
      <w:pPr>
        <w:rPr>
          <w:color w:val="000000" w:themeColor="text1"/>
          <w:sz w:val="20"/>
          <w:szCs w:val="20"/>
        </w:rPr>
      </w:pPr>
      <w:r w:rsidRPr="002B54C1">
        <w:rPr>
          <w:color w:val="000000" w:themeColor="text1"/>
          <w:sz w:val="20"/>
          <w:szCs w:val="20"/>
        </w:rPr>
        <w:t>alternative hypothesis: true difference in means is not equal to 0</w:t>
      </w:r>
    </w:p>
    <w:p w14:paraId="17E1EE80" w14:textId="77777777" w:rsidR="002B54C1" w:rsidRPr="002B54C1" w:rsidRDefault="002B54C1" w:rsidP="002B54C1">
      <w:pPr>
        <w:rPr>
          <w:color w:val="000000" w:themeColor="text1"/>
          <w:sz w:val="20"/>
          <w:szCs w:val="20"/>
        </w:rPr>
      </w:pPr>
      <w:r w:rsidRPr="002B54C1">
        <w:rPr>
          <w:color w:val="000000" w:themeColor="text1"/>
          <w:sz w:val="20"/>
          <w:szCs w:val="20"/>
        </w:rPr>
        <w:t>95 percent confidence interval:</w:t>
      </w:r>
    </w:p>
    <w:p w14:paraId="51875C78" w14:textId="77777777" w:rsidR="002B54C1" w:rsidRPr="002B54C1" w:rsidRDefault="002B54C1" w:rsidP="002B54C1">
      <w:pPr>
        <w:rPr>
          <w:color w:val="000000" w:themeColor="text1"/>
          <w:sz w:val="20"/>
          <w:szCs w:val="20"/>
        </w:rPr>
      </w:pPr>
      <w:r w:rsidRPr="002B54C1">
        <w:rPr>
          <w:color w:val="000000" w:themeColor="text1"/>
          <w:sz w:val="20"/>
          <w:szCs w:val="20"/>
        </w:rPr>
        <w:t xml:space="preserve"> -0.01482910  0.01565642</w:t>
      </w:r>
    </w:p>
    <w:p w14:paraId="50F35BBB" w14:textId="77777777" w:rsidR="002B54C1" w:rsidRPr="002B54C1" w:rsidRDefault="002B54C1" w:rsidP="002B54C1">
      <w:pPr>
        <w:rPr>
          <w:color w:val="000000" w:themeColor="text1"/>
          <w:sz w:val="20"/>
          <w:szCs w:val="20"/>
        </w:rPr>
      </w:pPr>
      <w:r w:rsidRPr="002B54C1">
        <w:rPr>
          <w:color w:val="000000" w:themeColor="text1"/>
          <w:sz w:val="20"/>
          <w:szCs w:val="20"/>
        </w:rPr>
        <w:t>sample estimates:</w:t>
      </w:r>
    </w:p>
    <w:p w14:paraId="2313039B" w14:textId="77777777" w:rsidR="002B54C1" w:rsidRPr="002B54C1" w:rsidRDefault="002B54C1" w:rsidP="002B54C1">
      <w:pPr>
        <w:rPr>
          <w:color w:val="000000" w:themeColor="text1"/>
          <w:sz w:val="20"/>
          <w:szCs w:val="20"/>
        </w:rPr>
      </w:pPr>
      <w:r w:rsidRPr="002B54C1">
        <w:rPr>
          <w:color w:val="000000" w:themeColor="text1"/>
          <w:sz w:val="20"/>
          <w:szCs w:val="20"/>
        </w:rPr>
        <w:t xml:space="preserve">  mean in group Male mean in group Female </w:t>
      </w:r>
    </w:p>
    <w:p w14:paraId="1B6D4E6C" w14:textId="2B7E0FA7" w:rsidR="00FC220C" w:rsidRPr="002B54C1" w:rsidRDefault="002B54C1" w:rsidP="002B54C1">
      <w:pPr>
        <w:rPr>
          <w:color w:val="000000" w:themeColor="text1"/>
          <w:sz w:val="20"/>
          <w:szCs w:val="20"/>
        </w:rPr>
      </w:pPr>
      <w:r w:rsidRPr="002B54C1">
        <w:rPr>
          <w:color w:val="000000" w:themeColor="text1"/>
          <w:sz w:val="20"/>
          <w:szCs w:val="20"/>
        </w:rPr>
        <w:t xml:space="preserve">           0.4359073            0.4354936</w:t>
      </w:r>
      <w:r w:rsidR="00FC220C" w:rsidRPr="002B54C1">
        <w:rPr>
          <w:color w:val="000000" w:themeColor="text1"/>
          <w:sz w:val="20"/>
          <w:szCs w:val="20"/>
        </w:rPr>
        <w:t xml:space="preserve"> </w:t>
      </w:r>
    </w:p>
    <w:p w14:paraId="1EE9B932" w14:textId="77777777" w:rsidR="00FC220C" w:rsidRDefault="00FC220C" w:rsidP="00FC220C">
      <w:pPr>
        <w:rPr>
          <w:sz w:val="20"/>
        </w:rPr>
      </w:pPr>
    </w:p>
    <w:p w14:paraId="4C9E9ED1" w14:textId="50C8E7EA" w:rsidR="00FC220C" w:rsidRDefault="00FC220C" w:rsidP="002B54C1">
      <w:pPr>
        <w:jc w:val="both"/>
      </w:pPr>
      <w:r>
        <w:t>La prueba de significancia tiene un valor menor a 0.05; por lo tanto, se rechaza la Hipótesis Nula</w:t>
      </w:r>
      <w:ins w:id="73" w:author="Noam López" w:date="2016-01-22T17:34:00Z">
        <w:r w:rsidR="00973A8E">
          <w:t xml:space="preserve"> y se acepta la </w:t>
        </w:r>
      </w:ins>
      <w:del w:id="74" w:author="Noam López" w:date="2016-01-22T17:34:00Z">
        <w:r w:rsidDel="00973A8E">
          <w:delText xml:space="preserve">: existencia de igualdad de medias entre los grupos de la variable nominal y se la </w:delText>
        </w:r>
      </w:del>
      <w:r>
        <w:t xml:space="preserve">Hipótesis Alternativa: </w:t>
      </w:r>
      <w:ins w:id="75" w:author="Noam López" w:date="2016-01-22T17:34:00Z">
        <w:r w:rsidR="00973A8E">
          <w:t xml:space="preserve">la </w:t>
        </w:r>
      </w:ins>
      <w:del w:id="76" w:author="Noam López" w:date="2016-01-22T17:34:00Z">
        <w:r w:rsidDel="00973A8E">
          <w:delText>in</w:delText>
        </w:r>
      </w:del>
      <w:r>
        <w:t xml:space="preserve">existencia de </w:t>
      </w:r>
      <w:ins w:id="77" w:author="Noam López" w:date="2016-01-22T17:34:00Z">
        <w:r w:rsidR="00973A8E">
          <w:t>diferencia</w:t>
        </w:r>
      </w:ins>
      <w:del w:id="78" w:author="Noam López" w:date="2016-01-22T17:34:00Z">
        <w:r w:rsidDel="00973A8E">
          <w:delText>igualdad</w:delText>
        </w:r>
      </w:del>
      <w:r>
        <w:t xml:space="preserve"> de mediad entre los grupos de la variable nominal. </w:t>
      </w:r>
    </w:p>
    <w:p w14:paraId="684018AC" w14:textId="77777777" w:rsidR="002B54C1" w:rsidRPr="002B54C1" w:rsidRDefault="002B54C1" w:rsidP="002B54C1">
      <w:pPr>
        <w:jc w:val="both"/>
      </w:pPr>
    </w:p>
    <w:p w14:paraId="7C3F925C" w14:textId="77777777" w:rsidR="00FC220C" w:rsidRDefault="00FC220C" w:rsidP="002B54C1">
      <w:pPr>
        <w:pStyle w:val="Heading1"/>
      </w:pPr>
      <w:r w:rsidRPr="002B54C1">
        <w:t xml:space="preserve">Prueba t para muestras relacionadas: </w:t>
      </w:r>
    </w:p>
    <w:p w14:paraId="7DFF62CF" w14:textId="77777777" w:rsidR="002B54C1" w:rsidRPr="002B54C1" w:rsidRDefault="002B54C1" w:rsidP="002B54C1"/>
    <w:p w14:paraId="2DDEDCD8" w14:textId="1C2CE948" w:rsidR="00FC220C" w:rsidRDefault="00FC220C" w:rsidP="00FC220C">
      <w:r>
        <w:t xml:space="preserve">Esta prueba sigue la misma lógica de las anteriores pruebas, la diferencia radica en que esta vez se busca comparar la media de una misma variable en dos </w:t>
      </w:r>
      <w:ins w:id="79" w:author="Noam López" w:date="2016-01-22T17:38:00Z">
        <w:r w:rsidR="00683B92">
          <w:t>momentos</w:t>
        </w:r>
      </w:ins>
      <w:del w:id="80" w:author="Noam López" w:date="2016-01-22T17:38:00Z">
        <w:r w:rsidDel="00683B92">
          <w:delText>contextos</w:delText>
        </w:r>
      </w:del>
      <w:r>
        <w:t xml:space="preserve"> distintos. </w:t>
      </w:r>
      <w:del w:id="81" w:author="Noam López" w:date="2016-01-22T17:38:00Z">
        <w:r w:rsidDel="00683B92">
          <w:delText xml:space="preserve">En esta ocasión, se utilizarán dos variables escalares. Lo ideal es siempre aplicar esta comparación en series de tiempo. </w:delText>
        </w:r>
      </w:del>
      <w:r>
        <w:t xml:space="preserve">La Hipótesis Nula es la existencia de igualdad de medias en ambos contextos y la Hipótesis Alternativa es la inexistencia de igualdad de medias en ambos contextos. Para ejemplificar esta situación, se utilizarán las variables </w:t>
      </w:r>
      <w:r w:rsidR="002B54C1">
        <w:rPr>
          <w:b/>
        </w:rPr>
        <w:t xml:space="preserve">RESEMAVAL y </w:t>
      </w:r>
      <w:r w:rsidR="002B54C1" w:rsidRPr="002B54C1">
        <w:rPr>
          <w:b/>
        </w:rPr>
        <w:t>SECVALWGT</w:t>
      </w:r>
      <w:r>
        <w:rPr>
          <w:b/>
        </w:rPr>
        <w:t xml:space="preserve"> </w:t>
      </w:r>
    </w:p>
    <w:p w14:paraId="59CB030A" w14:textId="28F984A1" w:rsidR="00FC220C" w:rsidRPr="002B54C1" w:rsidRDefault="00FC220C" w:rsidP="00FC220C">
      <w:pPr>
        <w:rPr>
          <w:color w:val="0070C0"/>
        </w:rPr>
      </w:pPr>
      <w:r w:rsidRPr="002B54C1">
        <w:rPr>
          <w:color w:val="0070C0"/>
        </w:rPr>
        <w:t>describe(</w:t>
      </w:r>
      <w:r w:rsidR="002B54C1" w:rsidRPr="002B54C1">
        <w:rPr>
          <w:color w:val="0070C0"/>
        </w:rPr>
        <w:t>RESEMAVAL</w:t>
      </w:r>
      <w:r w:rsidRPr="002B54C1">
        <w:rPr>
          <w:color w:val="0070C0"/>
        </w:rPr>
        <w:t>)</w:t>
      </w:r>
    </w:p>
    <w:p w14:paraId="0694837A" w14:textId="77777777" w:rsidR="002B54C1" w:rsidRPr="002B54C1" w:rsidRDefault="002B54C1" w:rsidP="002B54C1">
      <w:pPr>
        <w:rPr>
          <w:sz w:val="20"/>
          <w:lang w:val="es-ES"/>
        </w:rPr>
      </w:pPr>
      <w:r w:rsidRPr="002B54C1">
        <w:rPr>
          <w:sz w:val="20"/>
          <w:lang w:val="es-ES"/>
        </w:rPr>
        <w:t xml:space="preserve">RESEMAVAL </w:t>
      </w:r>
    </w:p>
    <w:p w14:paraId="0A84A648" w14:textId="70B61BFA" w:rsidR="002B54C1" w:rsidRPr="002B54C1" w:rsidRDefault="002B54C1" w:rsidP="002B54C1">
      <w:pPr>
        <w:rPr>
          <w:sz w:val="20"/>
          <w:lang w:val="es-ES"/>
        </w:rPr>
      </w:pPr>
      <w:r w:rsidRPr="002B54C1">
        <w:rPr>
          <w:sz w:val="20"/>
          <w:lang w:val="es-ES"/>
        </w:rPr>
        <w:t xml:space="preserve">      n </w:t>
      </w:r>
      <w:r>
        <w:rPr>
          <w:sz w:val="20"/>
          <w:lang w:val="es-ES"/>
        </w:rPr>
        <w:t xml:space="preserve">    </w:t>
      </w:r>
      <w:proofErr w:type="spellStart"/>
      <w:r w:rsidRPr="002B54C1">
        <w:rPr>
          <w:sz w:val="20"/>
          <w:lang w:val="es-ES"/>
        </w:rPr>
        <w:t>missing</w:t>
      </w:r>
      <w:proofErr w:type="spellEnd"/>
      <w:r w:rsidRPr="002B54C1">
        <w:rPr>
          <w:sz w:val="20"/>
          <w:lang w:val="es-ES"/>
        </w:rPr>
        <w:t xml:space="preserve"> </w:t>
      </w:r>
      <w:r>
        <w:rPr>
          <w:sz w:val="20"/>
          <w:lang w:val="es-ES"/>
        </w:rPr>
        <w:t xml:space="preserve"> </w:t>
      </w:r>
      <w:r w:rsidRPr="002B54C1">
        <w:rPr>
          <w:sz w:val="20"/>
          <w:lang w:val="es-ES"/>
        </w:rPr>
        <w:t xml:space="preserve"> </w:t>
      </w:r>
      <w:proofErr w:type="spellStart"/>
      <w:r w:rsidRPr="002B54C1">
        <w:rPr>
          <w:sz w:val="20"/>
          <w:lang w:val="es-ES"/>
        </w:rPr>
        <w:t>unique</w:t>
      </w:r>
      <w:proofErr w:type="spellEnd"/>
      <w:r w:rsidRPr="002B54C1">
        <w:rPr>
          <w:sz w:val="20"/>
          <w:lang w:val="es-ES"/>
        </w:rPr>
        <w:t xml:space="preserve">    </w:t>
      </w:r>
      <w:proofErr w:type="spellStart"/>
      <w:r w:rsidRPr="002B54C1">
        <w:rPr>
          <w:sz w:val="20"/>
          <w:lang w:val="es-ES"/>
        </w:rPr>
        <w:t>Info</w:t>
      </w:r>
      <w:proofErr w:type="spellEnd"/>
      <w:r w:rsidRPr="002B54C1">
        <w:rPr>
          <w:sz w:val="20"/>
          <w:lang w:val="es-ES"/>
        </w:rPr>
        <w:t xml:space="preserve">    Mean </w:t>
      </w:r>
    </w:p>
    <w:p w14:paraId="1DEBCC29" w14:textId="7A8A6F24" w:rsidR="002B54C1" w:rsidRPr="002B54C1" w:rsidRDefault="002B54C1" w:rsidP="002B54C1">
      <w:pPr>
        <w:rPr>
          <w:sz w:val="20"/>
          <w:lang w:val="es-ES"/>
        </w:rPr>
      </w:pPr>
      <w:r w:rsidRPr="002B54C1">
        <w:rPr>
          <w:sz w:val="20"/>
          <w:lang w:val="es-ES"/>
        </w:rPr>
        <w:t xml:space="preserve">   1194      16     </w:t>
      </w:r>
      <w:r>
        <w:rPr>
          <w:sz w:val="20"/>
          <w:lang w:val="es-ES"/>
        </w:rPr>
        <w:t xml:space="preserve">       </w:t>
      </w:r>
      <w:r w:rsidRPr="002B54C1">
        <w:rPr>
          <w:sz w:val="20"/>
          <w:lang w:val="es-ES"/>
        </w:rPr>
        <w:t xml:space="preserve">940       1 </w:t>
      </w:r>
      <w:r>
        <w:rPr>
          <w:sz w:val="20"/>
          <w:lang w:val="es-ES"/>
        </w:rPr>
        <w:t xml:space="preserve">    </w:t>
      </w:r>
      <w:r w:rsidRPr="002B54C1">
        <w:rPr>
          <w:sz w:val="20"/>
          <w:lang w:val="es-ES"/>
        </w:rPr>
        <w:t xml:space="preserve"> 0.4357 </w:t>
      </w:r>
    </w:p>
    <w:p w14:paraId="7A03F69D" w14:textId="40D467DE" w:rsidR="002B54C1" w:rsidRPr="002B54C1" w:rsidRDefault="002B54C1" w:rsidP="002B54C1">
      <w:pPr>
        <w:rPr>
          <w:sz w:val="20"/>
          <w:lang w:val="es-ES"/>
        </w:rPr>
      </w:pPr>
      <w:r w:rsidRPr="002B54C1">
        <w:rPr>
          <w:sz w:val="20"/>
          <w:lang w:val="es-ES"/>
        </w:rPr>
        <w:t xml:space="preserve">    .05   </w:t>
      </w:r>
      <w:r>
        <w:rPr>
          <w:sz w:val="20"/>
          <w:lang w:val="es-ES"/>
        </w:rPr>
        <w:t xml:space="preserve">   </w:t>
      </w:r>
      <w:r w:rsidRPr="002B54C1">
        <w:rPr>
          <w:sz w:val="20"/>
          <w:lang w:val="es-ES"/>
        </w:rPr>
        <w:t xml:space="preserve">  .10     </w:t>
      </w:r>
      <w:r>
        <w:rPr>
          <w:sz w:val="20"/>
          <w:lang w:val="es-ES"/>
        </w:rPr>
        <w:t xml:space="preserve">    </w:t>
      </w:r>
      <w:r w:rsidRPr="002B54C1">
        <w:rPr>
          <w:sz w:val="20"/>
          <w:lang w:val="es-ES"/>
        </w:rPr>
        <w:t xml:space="preserve">.25     </w:t>
      </w:r>
      <w:r>
        <w:rPr>
          <w:sz w:val="20"/>
          <w:lang w:val="es-ES"/>
        </w:rPr>
        <w:t xml:space="preserve">   </w:t>
      </w:r>
      <w:r w:rsidRPr="002B54C1">
        <w:rPr>
          <w:sz w:val="20"/>
          <w:lang w:val="es-ES"/>
        </w:rPr>
        <w:t xml:space="preserve">.50    </w:t>
      </w:r>
      <w:r>
        <w:rPr>
          <w:sz w:val="20"/>
          <w:lang w:val="es-ES"/>
        </w:rPr>
        <w:t xml:space="preserve">  </w:t>
      </w:r>
      <w:r w:rsidR="00D452AB">
        <w:rPr>
          <w:sz w:val="20"/>
          <w:lang w:val="es-ES"/>
        </w:rPr>
        <w:t xml:space="preserve"> </w:t>
      </w:r>
      <w:r w:rsidRPr="002B54C1">
        <w:rPr>
          <w:sz w:val="20"/>
          <w:lang w:val="es-ES"/>
        </w:rPr>
        <w:t xml:space="preserve"> .75 </w:t>
      </w:r>
    </w:p>
    <w:p w14:paraId="0518EE4F" w14:textId="77777777" w:rsidR="002B54C1" w:rsidRPr="002B54C1" w:rsidRDefault="002B54C1" w:rsidP="002B54C1">
      <w:pPr>
        <w:rPr>
          <w:sz w:val="20"/>
          <w:lang w:val="es-ES"/>
        </w:rPr>
      </w:pPr>
      <w:r w:rsidRPr="002B54C1">
        <w:rPr>
          <w:sz w:val="20"/>
          <w:lang w:val="es-ES"/>
        </w:rPr>
        <w:t xml:space="preserve"> 0.2253  0.2680  0.3406  0.4319  0.5196 </w:t>
      </w:r>
    </w:p>
    <w:p w14:paraId="287AF72F" w14:textId="77777777" w:rsidR="002B54C1" w:rsidRPr="002B54C1" w:rsidRDefault="002B54C1" w:rsidP="002B54C1">
      <w:pPr>
        <w:rPr>
          <w:sz w:val="20"/>
          <w:lang w:val="es-ES"/>
        </w:rPr>
      </w:pPr>
      <w:r w:rsidRPr="002B54C1">
        <w:rPr>
          <w:sz w:val="20"/>
          <w:lang w:val="es-ES"/>
        </w:rPr>
        <w:t xml:space="preserve">    .90     .95 </w:t>
      </w:r>
    </w:p>
    <w:p w14:paraId="1FDCED18" w14:textId="77777777" w:rsidR="002B54C1" w:rsidRDefault="002B54C1" w:rsidP="002B54C1">
      <w:pPr>
        <w:rPr>
          <w:sz w:val="20"/>
          <w:lang w:val="es-ES"/>
        </w:rPr>
      </w:pPr>
      <w:r w:rsidRPr="002B54C1">
        <w:rPr>
          <w:sz w:val="20"/>
          <w:lang w:val="es-ES"/>
        </w:rPr>
        <w:t xml:space="preserve"> 0.6132  0.6748 </w:t>
      </w:r>
    </w:p>
    <w:p w14:paraId="6E08CC25" w14:textId="79806CD6" w:rsidR="002B54C1" w:rsidRPr="002B54C1" w:rsidRDefault="002B54C1" w:rsidP="002B54C1">
      <w:pPr>
        <w:rPr>
          <w:sz w:val="20"/>
          <w:lang w:val="es-ES"/>
        </w:rPr>
      </w:pPr>
      <w:proofErr w:type="spellStart"/>
      <w:r w:rsidRPr="002B54C1">
        <w:rPr>
          <w:sz w:val="20"/>
          <w:lang w:val="es-ES"/>
        </w:rPr>
        <w:t>lowest</w:t>
      </w:r>
      <w:proofErr w:type="spellEnd"/>
      <w:r w:rsidRPr="002B54C1">
        <w:rPr>
          <w:sz w:val="20"/>
          <w:lang w:val="es-ES"/>
        </w:rPr>
        <w:t xml:space="preserve"> : 0.05528 0.08250 0.09667 0.11524 0.11650</w:t>
      </w:r>
    </w:p>
    <w:p w14:paraId="628C9A28" w14:textId="77777777" w:rsidR="002B54C1" w:rsidRPr="002B54C1" w:rsidRDefault="002B54C1" w:rsidP="002B54C1">
      <w:pPr>
        <w:rPr>
          <w:sz w:val="20"/>
          <w:lang w:val="es-ES"/>
        </w:rPr>
      </w:pPr>
      <w:proofErr w:type="spellStart"/>
      <w:r w:rsidRPr="002B54C1">
        <w:rPr>
          <w:sz w:val="20"/>
          <w:lang w:val="es-ES"/>
        </w:rPr>
        <w:t>highest</w:t>
      </w:r>
      <w:proofErr w:type="spellEnd"/>
      <w:r w:rsidRPr="002B54C1">
        <w:rPr>
          <w:sz w:val="20"/>
          <w:lang w:val="es-ES"/>
        </w:rPr>
        <w:t xml:space="preserve">: 0.81944 0.83333 0.84218 0.86133 0.87417 </w:t>
      </w:r>
    </w:p>
    <w:p w14:paraId="57377F61" w14:textId="77777777" w:rsidR="00FC220C" w:rsidRDefault="00FC220C" w:rsidP="00FC220C"/>
    <w:p w14:paraId="071E9F08" w14:textId="3DA37E60" w:rsidR="00FC220C" w:rsidRDefault="00FC220C" w:rsidP="00FC220C">
      <w:pPr>
        <w:rPr>
          <w:color w:val="0070C0"/>
        </w:rPr>
      </w:pPr>
      <w:r w:rsidRPr="002B54C1">
        <w:rPr>
          <w:color w:val="0070C0"/>
        </w:rPr>
        <w:lastRenderedPageBreak/>
        <w:t>describe(</w:t>
      </w:r>
      <w:r w:rsidR="002B54C1" w:rsidRPr="002B54C1">
        <w:rPr>
          <w:color w:val="0070C0"/>
        </w:rPr>
        <w:t>SECVALWGT</w:t>
      </w:r>
      <w:r w:rsidRPr="002B54C1">
        <w:rPr>
          <w:color w:val="0070C0"/>
        </w:rPr>
        <w:t>)</w:t>
      </w:r>
    </w:p>
    <w:p w14:paraId="70254AAB" w14:textId="77777777" w:rsidR="00D452AB" w:rsidRPr="00D452AB" w:rsidRDefault="00D452AB" w:rsidP="00D45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ES" w:eastAsia="es-ES"/>
        </w:rPr>
      </w:pPr>
      <w:r w:rsidRPr="00D452AB">
        <w:rPr>
          <w:rFonts w:ascii="Lucida Console" w:eastAsia="Times New Roman" w:hAnsi="Lucida Console" w:cs="Courier New"/>
          <w:color w:val="000000"/>
          <w:sz w:val="20"/>
          <w:szCs w:val="20"/>
          <w:shd w:val="clear" w:color="auto" w:fill="E1E2E5"/>
          <w:lang w:val="es-ES" w:eastAsia="es-ES"/>
        </w:rPr>
        <w:t xml:space="preserve">SECVALWGT </w:t>
      </w:r>
    </w:p>
    <w:p w14:paraId="61AE65D9" w14:textId="77777777" w:rsidR="00D452AB" w:rsidRPr="00D452AB" w:rsidRDefault="00D452AB" w:rsidP="00D45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ES" w:eastAsia="es-ES"/>
        </w:rPr>
      </w:pPr>
      <w:r w:rsidRPr="00D452AB">
        <w:rPr>
          <w:rFonts w:ascii="Lucida Console" w:eastAsia="Times New Roman" w:hAnsi="Lucida Console" w:cs="Courier New"/>
          <w:color w:val="000000"/>
          <w:sz w:val="20"/>
          <w:szCs w:val="20"/>
          <w:shd w:val="clear" w:color="auto" w:fill="E1E2E5"/>
          <w:lang w:val="es-ES" w:eastAsia="es-ES"/>
        </w:rPr>
        <w:t xml:space="preserve">      n </w:t>
      </w:r>
      <w:proofErr w:type="spellStart"/>
      <w:r w:rsidRPr="00D452AB">
        <w:rPr>
          <w:rFonts w:ascii="Lucida Console" w:eastAsia="Times New Roman" w:hAnsi="Lucida Console" w:cs="Courier New"/>
          <w:color w:val="000000"/>
          <w:sz w:val="20"/>
          <w:szCs w:val="20"/>
          <w:shd w:val="clear" w:color="auto" w:fill="E1E2E5"/>
          <w:lang w:val="es-ES" w:eastAsia="es-ES"/>
        </w:rPr>
        <w:t>missing</w:t>
      </w:r>
      <w:proofErr w:type="spellEnd"/>
      <w:r w:rsidRPr="00D452AB">
        <w:rPr>
          <w:rFonts w:ascii="Lucida Console" w:eastAsia="Times New Roman" w:hAnsi="Lucida Console" w:cs="Courier New"/>
          <w:color w:val="000000"/>
          <w:sz w:val="20"/>
          <w:szCs w:val="20"/>
          <w:shd w:val="clear" w:color="auto" w:fill="E1E2E5"/>
          <w:lang w:val="es-ES" w:eastAsia="es-ES"/>
        </w:rPr>
        <w:t xml:space="preserve">  </w:t>
      </w:r>
      <w:proofErr w:type="spellStart"/>
      <w:r w:rsidRPr="00D452AB">
        <w:rPr>
          <w:rFonts w:ascii="Lucida Console" w:eastAsia="Times New Roman" w:hAnsi="Lucida Console" w:cs="Courier New"/>
          <w:color w:val="000000"/>
          <w:sz w:val="20"/>
          <w:szCs w:val="20"/>
          <w:shd w:val="clear" w:color="auto" w:fill="E1E2E5"/>
          <w:lang w:val="es-ES" w:eastAsia="es-ES"/>
        </w:rPr>
        <w:t>unique</w:t>
      </w:r>
      <w:proofErr w:type="spellEnd"/>
      <w:r w:rsidRPr="00D452AB">
        <w:rPr>
          <w:rFonts w:ascii="Lucida Console" w:eastAsia="Times New Roman" w:hAnsi="Lucida Console" w:cs="Courier New"/>
          <w:color w:val="000000"/>
          <w:sz w:val="20"/>
          <w:szCs w:val="20"/>
          <w:shd w:val="clear" w:color="auto" w:fill="E1E2E5"/>
          <w:lang w:val="es-ES" w:eastAsia="es-ES"/>
        </w:rPr>
        <w:t xml:space="preserve">    </w:t>
      </w:r>
      <w:proofErr w:type="spellStart"/>
      <w:r w:rsidRPr="00D452AB">
        <w:rPr>
          <w:rFonts w:ascii="Lucida Console" w:eastAsia="Times New Roman" w:hAnsi="Lucida Console" w:cs="Courier New"/>
          <w:color w:val="000000"/>
          <w:sz w:val="20"/>
          <w:szCs w:val="20"/>
          <w:shd w:val="clear" w:color="auto" w:fill="E1E2E5"/>
          <w:lang w:val="es-ES" w:eastAsia="es-ES"/>
        </w:rPr>
        <w:t>Info</w:t>
      </w:r>
      <w:proofErr w:type="spellEnd"/>
      <w:r w:rsidRPr="00D452AB">
        <w:rPr>
          <w:rFonts w:ascii="Lucida Console" w:eastAsia="Times New Roman" w:hAnsi="Lucida Console" w:cs="Courier New"/>
          <w:color w:val="000000"/>
          <w:sz w:val="20"/>
          <w:szCs w:val="20"/>
          <w:shd w:val="clear" w:color="auto" w:fill="E1E2E5"/>
          <w:lang w:val="es-ES" w:eastAsia="es-ES"/>
        </w:rPr>
        <w:t xml:space="preserve">    Mean </w:t>
      </w:r>
    </w:p>
    <w:p w14:paraId="7A862D0A" w14:textId="77777777" w:rsidR="00D452AB" w:rsidRPr="00D452AB" w:rsidRDefault="00D452AB" w:rsidP="00D45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ES" w:eastAsia="es-ES"/>
        </w:rPr>
      </w:pPr>
      <w:r w:rsidRPr="00D452AB">
        <w:rPr>
          <w:rFonts w:ascii="Lucida Console" w:eastAsia="Times New Roman" w:hAnsi="Lucida Console" w:cs="Courier New"/>
          <w:color w:val="000000"/>
          <w:sz w:val="20"/>
          <w:szCs w:val="20"/>
          <w:shd w:val="clear" w:color="auto" w:fill="E1E2E5"/>
          <w:lang w:val="es-ES" w:eastAsia="es-ES"/>
        </w:rPr>
        <w:t xml:space="preserve">   1210       0       5    0.46  0.9794 </w:t>
      </w:r>
    </w:p>
    <w:p w14:paraId="087AD877" w14:textId="77777777" w:rsidR="00D452AB" w:rsidRPr="00D452AB" w:rsidRDefault="00D452AB" w:rsidP="00D45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ES" w:eastAsia="es-ES"/>
        </w:rPr>
      </w:pPr>
    </w:p>
    <w:p w14:paraId="6BCEFC35" w14:textId="77777777" w:rsidR="00D452AB" w:rsidRPr="00D452AB" w:rsidRDefault="00D452AB" w:rsidP="00D45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ES" w:eastAsia="es-ES"/>
        </w:rPr>
      </w:pPr>
      <w:r w:rsidRPr="00D452AB">
        <w:rPr>
          <w:rFonts w:ascii="Lucida Console" w:eastAsia="Times New Roman" w:hAnsi="Lucida Console" w:cs="Courier New"/>
          <w:color w:val="000000"/>
          <w:sz w:val="20"/>
          <w:szCs w:val="20"/>
          <w:shd w:val="clear" w:color="auto" w:fill="E1E2E5"/>
          <w:lang w:val="es-ES" w:eastAsia="es-ES"/>
        </w:rPr>
        <w:t xml:space="preserve">          0.66 0.745 0.83 0.915   1</w:t>
      </w:r>
    </w:p>
    <w:p w14:paraId="7EAE792F" w14:textId="77777777" w:rsidR="00D452AB" w:rsidRPr="00D452AB" w:rsidRDefault="00D452AB" w:rsidP="00D45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ES" w:eastAsia="es-ES"/>
        </w:rPr>
      </w:pPr>
      <w:proofErr w:type="spellStart"/>
      <w:r w:rsidRPr="00D452AB">
        <w:rPr>
          <w:rFonts w:ascii="Lucida Console" w:eastAsia="Times New Roman" w:hAnsi="Lucida Console" w:cs="Courier New"/>
          <w:color w:val="000000"/>
          <w:sz w:val="20"/>
          <w:szCs w:val="20"/>
          <w:shd w:val="clear" w:color="auto" w:fill="E1E2E5"/>
          <w:lang w:val="es-ES" w:eastAsia="es-ES"/>
        </w:rPr>
        <w:t>Frequency</w:t>
      </w:r>
      <w:proofErr w:type="spellEnd"/>
      <w:r w:rsidRPr="00D452AB">
        <w:rPr>
          <w:rFonts w:ascii="Lucida Console" w:eastAsia="Times New Roman" w:hAnsi="Lucida Console" w:cs="Courier New"/>
          <w:color w:val="000000"/>
          <w:sz w:val="20"/>
          <w:szCs w:val="20"/>
          <w:shd w:val="clear" w:color="auto" w:fill="E1E2E5"/>
          <w:lang w:val="es-ES" w:eastAsia="es-ES"/>
        </w:rPr>
        <w:t xml:space="preserve">    1     8   50   165 986</w:t>
      </w:r>
    </w:p>
    <w:p w14:paraId="066BEAB3" w14:textId="77777777" w:rsidR="00D452AB" w:rsidRPr="00D452AB" w:rsidRDefault="00D452AB" w:rsidP="00D45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s-ES" w:eastAsia="es-ES"/>
        </w:rPr>
      </w:pPr>
      <w:r w:rsidRPr="00D452AB">
        <w:rPr>
          <w:rFonts w:ascii="Lucida Console" w:eastAsia="Times New Roman" w:hAnsi="Lucida Console" w:cs="Courier New"/>
          <w:color w:val="000000"/>
          <w:sz w:val="20"/>
          <w:szCs w:val="20"/>
          <w:shd w:val="clear" w:color="auto" w:fill="E1E2E5"/>
          <w:lang w:val="es-ES" w:eastAsia="es-ES"/>
        </w:rPr>
        <w:t>%            0     1    4    14  81</w:t>
      </w:r>
    </w:p>
    <w:p w14:paraId="2FA1831F" w14:textId="77777777" w:rsidR="00D452AB" w:rsidRPr="002B54C1" w:rsidRDefault="00D452AB" w:rsidP="00FC220C">
      <w:pPr>
        <w:rPr>
          <w:color w:val="0070C0"/>
        </w:rPr>
      </w:pPr>
    </w:p>
    <w:p w14:paraId="102F7392" w14:textId="77777777" w:rsidR="00D452AB" w:rsidRPr="00F8479B" w:rsidRDefault="00D452AB" w:rsidP="00D452AB">
      <w:pPr>
        <w:rPr>
          <w:color w:val="FF0000"/>
        </w:rPr>
      </w:pPr>
      <w:r w:rsidRPr="00F8479B">
        <w:rPr>
          <w:color w:val="5B9BD5" w:themeColor="accent1"/>
        </w:rPr>
        <w:t>install.packages("Hmisc")</w:t>
      </w:r>
      <w:r>
        <w:rPr>
          <w:color w:val="5B9BD5" w:themeColor="accent1"/>
        </w:rPr>
        <w:t xml:space="preserve"> </w:t>
      </w:r>
      <w:r>
        <w:rPr>
          <w:color w:val="FF0000"/>
        </w:rPr>
        <w:t>#Pedimos el paquete para pedir pruebas de normalidad.</w:t>
      </w:r>
    </w:p>
    <w:p w14:paraId="07717286" w14:textId="77777777" w:rsidR="00D452AB" w:rsidRPr="00F8479B" w:rsidRDefault="00D452AB" w:rsidP="00D452AB">
      <w:pPr>
        <w:rPr>
          <w:color w:val="FF0000"/>
        </w:rPr>
      </w:pPr>
      <w:r w:rsidRPr="00A81D9E">
        <w:rPr>
          <w:color w:val="5B9BD5" w:themeColor="accent1"/>
        </w:rPr>
        <w:t>library(nortest)</w:t>
      </w:r>
      <w:r>
        <w:rPr>
          <w:color w:val="5B9BD5" w:themeColor="accent1"/>
        </w:rPr>
        <w:t xml:space="preserve"> </w:t>
      </w:r>
    </w:p>
    <w:p w14:paraId="264320EC" w14:textId="77777777" w:rsidR="00D452AB" w:rsidRPr="00F8479B" w:rsidRDefault="00D452AB" w:rsidP="00D452AB">
      <w:pPr>
        <w:rPr>
          <w:color w:val="FF0000"/>
        </w:rPr>
      </w:pPr>
      <w:r>
        <w:rPr>
          <w:color w:val="5B9BD5" w:themeColor="accent1"/>
        </w:rPr>
        <w:t>lillie.test(RESEMAVAL</w:t>
      </w:r>
      <w:r w:rsidRPr="00A81D9E">
        <w:rPr>
          <w:color w:val="5B9BD5" w:themeColor="accent1"/>
        </w:rPr>
        <w:t>)$p.value</w:t>
      </w:r>
      <w:r>
        <w:rPr>
          <w:color w:val="5B9BD5" w:themeColor="accent1"/>
        </w:rPr>
        <w:t xml:space="preserve"> </w:t>
      </w:r>
      <w:r>
        <w:rPr>
          <w:color w:val="FF0000"/>
        </w:rPr>
        <w:t xml:space="preserve">#Pedimos la normalidad de las variables </w:t>
      </w:r>
    </w:p>
    <w:p w14:paraId="7852D7F2" w14:textId="77777777" w:rsidR="00D452AB" w:rsidRDefault="00D452AB" w:rsidP="00D452AB">
      <w:pPr>
        <w:rPr>
          <w:b/>
          <w:sz w:val="20"/>
          <w:lang w:val="es-ES"/>
        </w:rPr>
      </w:pPr>
      <w:r w:rsidRPr="00F8479B">
        <w:rPr>
          <w:b/>
          <w:sz w:val="20"/>
          <w:lang w:val="es-ES"/>
        </w:rPr>
        <w:t>[1] 0.1502064</w:t>
      </w:r>
    </w:p>
    <w:p w14:paraId="1D33536E" w14:textId="77777777" w:rsidR="00D452AB" w:rsidRDefault="00D452AB" w:rsidP="00FC220C"/>
    <w:p w14:paraId="3AA1ECEF" w14:textId="5A720ED5" w:rsidR="00FC220C" w:rsidRPr="006877C0" w:rsidRDefault="00D452AB" w:rsidP="00FC220C">
      <w:pPr>
        <w:rPr>
          <w:color w:val="2E74B5" w:themeColor="accent1" w:themeShade="BF"/>
        </w:rPr>
      </w:pPr>
      <w:r>
        <w:rPr>
          <w:color w:val="2E74B5" w:themeColor="accent1" w:themeShade="BF"/>
        </w:rPr>
        <w:t>lillie.test(SECVALWGT</w:t>
      </w:r>
      <w:r w:rsidR="00FC220C" w:rsidRPr="006034EC">
        <w:rPr>
          <w:color w:val="2E74B5" w:themeColor="accent1" w:themeShade="BF"/>
        </w:rPr>
        <w:t>)$p.value</w:t>
      </w:r>
    </w:p>
    <w:p w14:paraId="64AFDA04" w14:textId="77777777" w:rsidR="006877C0" w:rsidRDefault="006877C0" w:rsidP="00D452AB">
      <w:pPr>
        <w:rPr>
          <w:b/>
          <w:sz w:val="20"/>
          <w:lang w:val="es-ES"/>
        </w:rPr>
      </w:pPr>
    </w:p>
    <w:p w14:paraId="26BA71BE" w14:textId="77777777" w:rsidR="00D452AB" w:rsidRPr="00D452AB" w:rsidRDefault="00D452AB" w:rsidP="00D452AB">
      <w:pPr>
        <w:rPr>
          <w:b/>
          <w:sz w:val="20"/>
          <w:lang w:val="es-ES"/>
        </w:rPr>
      </w:pPr>
      <w:r w:rsidRPr="00D452AB">
        <w:rPr>
          <w:b/>
          <w:sz w:val="20"/>
          <w:lang w:val="es-ES"/>
        </w:rPr>
        <w:t>[1] 0</w:t>
      </w:r>
    </w:p>
    <w:p w14:paraId="5B8B6F28" w14:textId="77777777" w:rsidR="00FC220C" w:rsidRDefault="00FC220C" w:rsidP="00FC220C"/>
    <w:p w14:paraId="0F342CDF" w14:textId="56F7EA9D" w:rsidR="00FC220C" w:rsidRDefault="00FC220C" w:rsidP="00FC220C">
      <w:pPr>
        <w:jc w:val="both"/>
      </w:pPr>
      <w:r>
        <w:t>La Prueba de Normalidad, no</w:t>
      </w:r>
      <w:r w:rsidR="006877C0">
        <w:t>s indica que se debe aceptar</w:t>
      </w:r>
      <w:r>
        <w:t xml:space="preserve"> la Hipótesis Nula</w:t>
      </w:r>
      <w:r w:rsidR="006877C0">
        <w:t xml:space="preserve"> de normalidad; por lo tanto,</w:t>
      </w:r>
      <w:r>
        <w:t xml:space="preserve"> se podría </w:t>
      </w:r>
      <w:r w:rsidR="006877C0">
        <w:t xml:space="preserve">realizar </w:t>
      </w:r>
      <w:r>
        <w:t>la Prueba t para muestras relacionadas.</w:t>
      </w:r>
      <w:del w:id="82" w:author="Noam López" w:date="2016-01-22T17:42:00Z">
        <w:r w:rsidDel="00683B92">
          <w:delText>.</w:delText>
        </w:r>
      </w:del>
      <w:r>
        <w:t xml:space="preserve"> </w:t>
      </w:r>
      <w:del w:id="83" w:author="Noam López" w:date="2016-01-22T17:42:00Z">
        <w:r w:rsidDel="00683B92">
          <w:delText xml:space="preserve">En este caso, en el algoritmo se deben señalar ambas variables escalares. </w:delText>
        </w:r>
      </w:del>
    </w:p>
    <w:p w14:paraId="5FAA2A98" w14:textId="77777777" w:rsidR="00FC220C" w:rsidRPr="00F7657F" w:rsidRDefault="00FC220C" w:rsidP="00FC220C"/>
    <w:p w14:paraId="59579082" w14:textId="5BB7501A" w:rsidR="00FC220C" w:rsidRPr="006877C0" w:rsidRDefault="006877C0" w:rsidP="00FC220C">
      <w:pPr>
        <w:rPr>
          <w:color w:val="2E74B5" w:themeColor="accent1" w:themeShade="BF"/>
        </w:rPr>
      </w:pPr>
      <w:r w:rsidRPr="006877C0">
        <w:rPr>
          <w:color w:val="2E74B5" w:themeColor="accent1" w:themeShade="BF"/>
        </w:rPr>
        <w:t>&gt; t.test(RESEMAVAL, SECVALWGT, alternative='two.sided', conf.level=.95, paired=TRUE)</w:t>
      </w:r>
    </w:p>
    <w:p w14:paraId="1C4A670F" w14:textId="383BC811" w:rsidR="006877C0" w:rsidRDefault="006877C0" w:rsidP="006877C0">
      <w:r>
        <w:tab/>
        <w:t>Paired t-test</w:t>
      </w:r>
    </w:p>
    <w:p w14:paraId="6D6079CC" w14:textId="77777777" w:rsidR="006877C0" w:rsidRDefault="006877C0" w:rsidP="006877C0">
      <w:r>
        <w:t>data:  RESEMAVAL and SECVALWGT</w:t>
      </w:r>
    </w:p>
    <w:p w14:paraId="292D6EA9" w14:textId="77777777" w:rsidR="006877C0" w:rsidRDefault="006877C0" w:rsidP="006877C0">
      <w:r>
        <w:t>t = -135.15, df = 1193, p-value &lt; 2.2e-16</w:t>
      </w:r>
    </w:p>
    <w:p w14:paraId="4EFB246F" w14:textId="77777777" w:rsidR="006877C0" w:rsidRDefault="006877C0" w:rsidP="006877C0">
      <w:r>
        <w:t>alternative hypothesis: true difference in means is not equal to 0</w:t>
      </w:r>
    </w:p>
    <w:p w14:paraId="13B18467" w14:textId="77777777" w:rsidR="006877C0" w:rsidRDefault="006877C0" w:rsidP="006877C0">
      <w:r>
        <w:t>95 percent confidence interval:</w:t>
      </w:r>
    </w:p>
    <w:p w14:paraId="1C31213C" w14:textId="77777777" w:rsidR="006877C0" w:rsidRDefault="006877C0" w:rsidP="006877C0">
      <w:r>
        <w:t xml:space="preserve"> -0.5537115 -0.5378657</w:t>
      </w:r>
    </w:p>
    <w:p w14:paraId="23D4CF05" w14:textId="77777777" w:rsidR="006877C0" w:rsidRDefault="006877C0" w:rsidP="006877C0">
      <w:r>
        <w:t>sample estimates:</w:t>
      </w:r>
    </w:p>
    <w:p w14:paraId="3616AC96" w14:textId="77777777" w:rsidR="006877C0" w:rsidRDefault="006877C0" w:rsidP="006877C0">
      <w:r>
        <w:t xml:space="preserve">mean of the differences </w:t>
      </w:r>
    </w:p>
    <w:p w14:paraId="15871932" w14:textId="1EE7D20F" w:rsidR="00FC220C" w:rsidRDefault="006877C0" w:rsidP="006877C0">
      <w:r>
        <w:t xml:space="preserve">             -0.5457886</w:t>
      </w:r>
    </w:p>
    <w:p w14:paraId="7ADE5519" w14:textId="77777777" w:rsidR="00FC220C" w:rsidRPr="008751BB" w:rsidRDefault="00FC220C" w:rsidP="00FC220C">
      <w:pPr>
        <w:jc w:val="both"/>
      </w:pPr>
      <w:r>
        <w:t xml:space="preserve">Vemos que la significancia es menor a 0.05; por lo tanto se rechaza la Hipótesis Nula: existencia de igualdad de medias entre las variables, y se acepta la Hipótesis Alternativa: No existe igualdad de medias entre las variables. Esto nos permite asegurar que en dos contextos distintos esta variable se ha comportado de manera distinta. </w:t>
      </w:r>
      <w:bookmarkStart w:id="84" w:name="_GoBack"/>
      <w:bookmarkEnd w:id="84"/>
    </w:p>
    <w:p w14:paraId="2E656B28" w14:textId="77777777" w:rsidR="00C21838" w:rsidRDefault="00C21838" w:rsidP="000173CC">
      <w:pPr>
        <w:tabs>
          <w:tab w:val="left" w:pos="6938"/>
        </w:tabs>
      </w:pPr>
    </w:p>
    <w:p w14:paraId="487DD2B8" w14:textId="0586A888" w:rsidR="00867355" w:rsidRPr="00C20203" w:rsidRDefault="009C239D" w:rsidP="00C20203">
      <w:pPr>
        <w:pStyle w:val="Heading1"/>
      </w:pPr>
      <w:r w:rsidRPr="00C20203">
        <w:lastRenderedPageBreak/>
        <w:t>Ahora es tu turno</w:t>
      </w:r>
    </w:p>
    <w:p w14:paraId="4E820BB9" w14:textId="77777777" w:rsidR="00C20203" w:rsidRDefault="00C20203" w:rsidP="00867355"/>
    <w:p w14:paraId="5D2B9F29" w14:textId="2EAAAE0F" w:rsidR="00CF1ED3" w:rsidRDefault="00CF1ED3" w:rsidP="00E562FC">
      <w:pPr>
        <w:pStyle w:val="ListParagraph"/>
        <w:numPr>
          <w:ilvl w:val="0"/>
          <w:numId w:val="2"/>
        </w:numPr>
        <w:jc w:val="both"/>
      </w:pPr>
      <w:r>
        <w:t>El Índice de Desarrollo Humano, es un indicador social d</w:t>
      </w:r>
      <w:r w:rsidR="00C20203">
        <w:t xml:space="preserve">esarrollado por Programa de las </w:t>
      </w:r>
      <w:r>
        <w:t xml:space="preserve">Naciones Unidas para el Desarrollo que tiene como fin determinar el nivel de desarrollo que tiene los países en el mundo. Este indicador trata de observar un poco </w:t>
      </w:r>
      <w:r w:rsidR="00C20203">
        <w:t xml:space="preserve">más allá del desempeño </w:t>
      </w:r>
      <w:r>
        <w:t>económico</w:t>
      </w:r>
      <w:r w:rsidR="00C20203">
        <w:t>, por lo que utiliza la esperanza de vida  de los ciudadanos; así como su progreso en educación. En ese sentido, podemos inferir lo heterogéneo que es esta variable, dada las grandes diferencias del IDH entre todos los países, por lo que es necesario observar que una región como América, cuyas diferencias entre países son relativamente grandes, puede ser un indicador generalizador respecto a lo que pasa en el mundo</w:t>
      </w:r>
    </w:p>
    <w:p w14:paraId="1AF00899" w14:textId="6FC5F071" w:rsidR="009C239D" w:rsidRDefault="00420012" w:rsidP="00E562FC">
      <w:pPr>
        <w:ind w:left="708"/>
        <w:jc w:val="both"/>
      </w:pPr>
      <w:r>
        <w:t>En la base de datos “economist” podrás encontrar el IDH de todos los países del mundo. Después de filtrar los países de la región “América”, tienes que observar cómo ha sido la media del co</w:t>
      </w:r>
      <w:r w:rsidR="00E562FC">
        <w:t>ntinente y</w:t>
      </w:r>
      <w:r>
        <w:t xml:space="preserve">, asumiendo, que la variable tiene un desempeño normal, observar con un intervalo de confianza del 95%, cuáles son los límites inferior y superior de la media; así como cuál es el error. Finalmente, realiza la media del IDH de todos los </w:t>
      </w:r>
      <w:r w:rsidR="00E562FC">
        <w:t>países y compara mediante una prueba T, si la media de América puede ser generalizadora para el resto del mundo.</w:t>
      </w:r>
    </w:p>
    <w:p w14:paraId="75B08687" w14:textId="77777777" w:rsidR="00E562FC" w:rsidRDefault="00E562FC" w:rsidP="00C20203">
      <w:pPr>
        <w:ind w:left="708"/>
      </w:pPr>
    </w:p>
    <w:p w14:paraId="5D642895" w14:textId="793D0B46" w:rsidR="0083099F" w:rsidRPr="004E3C80" w:rsidRDefault="0083099F" w:rsidP="0083099F">
      <w:pPr>
        <w:pStyle w:val="ListParagraph"/>
        <w:numPr>
          <w:ilvl w:val="0"/>
          <w:numId w:val="2"/>
        </w:numPr>
      </w:pPr>
      <w:r w:rsidRPr="004E3C80">
        <w:t xml:space="preserve">El Global </w:t>
      </w:r>
      <w:proofErr w:type="spellStart"/>
      <w:r w:rsidRPr="004E3C80">
        <w:t>Study</w:t>
      </w:r>
      <w:proofErr w:type="spellEnd"/>
      <w:r w:rsidRPr="004E3C80">
        <w:t xml:space="preserve"> </w:t>
      </w:r>
      <w:proofErr w:type="spellStart"/>
      <w:r w:rsidRPr="004E3C80">
        <w:t>on</w:t>
      </w:r>
      <w:proofErr w:type="spellEnd"/>
      <w:r w:rsidRPr="004E3C80">
        <w:t xml:space="preserve"> </w:t>
      </w:r>
      <w:proofErr w:type="spellStart"/>
      <w:r w:rsidRPr="004E3C80">
        <w:t>Homicide</w:t>
      </w:r>
      <w:proofErr w:type="spellEnd"/>
      <w:r w:rsidRPr="004E3C80">
        <w:t xml:space="preserve"> 2013 de la Oficina de Naciones Unidades contra la Droga y el Delito, señala que, del total de personas que perdieron la vida en el mundo a causa de homicidios, el continente americano concentra el 36% de esas cifras; mientras que  África, el 31%; Asia, el 28%; Europa concentra un 5%; y Oceanía un 0,3%. Asimismo, se observa que </w:t>
      </w:r>
      <w:r w:rsidRPr="004E3C80">
        <w:rPr>
          <w:color w:val="333333"/>
          <w:shd w:val="clear" w:color="auto" w:fill="FFFFFF"/>
        </w:rPr>
        <w:t xml:space="preserve">América del Sur posee una tasa promedio de homicidios de 23,4. </w:t>
      </w:r>
    </w:p>
    <w:p w14:paraId="7454346A" w14:textId="77777777" w:rsidR="0083099F" w:rsidRDefault="0083099F" w:rsidP="0083099F"/>
    <w:p w14:paraId="2BE806BF" w14:textId="5B3FDF92" w:rsidR="00C20203" w:rsidRDefault="0083099F" w:rsidP="0083099F">
      <w:pPr>
        <w:pStyle w:val="ListParagraph"/>
      </w:pPr>
      <w:r>
        <w:t>En ese sentido, ahora te toca observa l</w:t>
      </w:r>
      <w:r w:rsidR="00A55E81">
        <w:t>a base de datos sobre comisarias del Perú realizada por INEI par</w:t>
      </w:r>
      <w:r w:rsidR="004E3C80">
        <w:t xml:space="preserve">a el año 2013, recolecta </w:t>
      </w:r>
      <w:r w:rsidR="00A55E81">
        <w:t xml:space="preserve">información respecto a algunos de los principales casos que la policía atiende, cotidianamente. Una de las variables titula </w:t>
      </w:r>
      <w:r>
        <w:t>“Delitos</w:t>
      </w:r>
      <w:r w:rsidR="00A55E81">
        <w:t xml:space="preserve"> contra la vida, el cuerpo y la salud”, en esta lo que se observa son todos los casos de homicidios, tentativa de homicidios, lesiones graves, aborto</w:t>
      </w:r>
      <w:r w:rsidR="004E3C80">
        <w:t xml:space="preserve"> entre otras. Por lo que te toca comparar mediante una prueba T, como ha si la media de Perú es comparable con la media de la región. </w:t>
      </w:r>
    </w:p>
    <w:p w14:paraId="1E09A899" w14:textId="77777777" w:rsidR="00867355" w:rsidRDefault="00867355" w:rsidP="00867355"/>
    <w:p w14:paraId="4D64910A" w14:textId="77777777" w:rsidR="00C20203" w:rsidRDefault="00C20203" w:rsidP="00867355"/>
    <w:p w14:paraId="04F0F44E" w14:textId="77777777" w:rsidR="00C21838" w:rsidRDefault="00C21838" w:rsidP="00867355"/>
    <w:p w14:paraId="2AD8F947" w14:textId="77777777" w:rsidR="00C21838" w:rsidRDefault="00C21838" w:rsidP="00867355"/>
    <w:p w14:paraId="60DFE152" w14:textId="77777777" w:rsidR="00C21838" w:rsidRDefault="00C21838" w:rsidP="00867355"/>
    <w:p w14:paraId="07D40067" w14:textId="77777777" w:rsidR="00C21838" w:rsidRDefault="00C21838" w:rsidP="00867355"/>
    <w:p w14:paraId="6B201B53" w14:textId="77777777" w:rsidR="00C21838" w:rsidRDefault="00C21838" w:rsidP="00867355"/>
    <w:p w14:paraId="49C529ED" w14:textId="77777777" w:rsidR="00C21838" w:rsidRDefault="00C21838" w:rsidP="00867355"/>
    <w:p w14:paraId="2BE63CCB" w14:textId="77777777" w:rsidR="00C21838" w:rsidRDefault="00C21838" w:rsidP="00867355"/>
    <w:p w14:paraId="3AB70D77" w14:textId="77777777" w:rsidR="00C21838" w:rsidRDefault="00C21838" w:rsidP="00867355"/>
    <w:p w14:paraId="1B8C6048" w14:textId="77777777" w:rsidR="00C21838" w:rsidRDefault="00C21838" w:rsidP="00867355"/>
    <w:p w14:paraId="735659A8" w14:textId="77777777" w:rsidR="00C21838" w:rsidRDefault="00C21838" w:rsidP="00867355"/>
    <w:p w14:paraId="52BA8860" w14:textId="77777777" w:rsidR="00C21838" w:rsidRDefault="00C21838" w:rsidP="00867355"/>
    <w:p w14:paraId="7395C18E" w14:textId="77777777" w:rsidR="00867355" w:rsidRDefault="00867355" w:rsidP="00867355"/>
    <w:p w14:paraId="532F6BD5" w14:textId="77777777" w:rsidR="00D9184F" w:rsidRDefault="00D9184F"/>
    <w:sectPr w:rsidR="00D9184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Noam López" w:date="2016-01-22T16:14:00Z" w:initials="NL">
    <w:p w14:paraId="039CB520" w14:textId="2A573FE3" w:rsidR="009C0049" w:rsidRDefault="009C0049">
      <w:pPr>
        <w:pStyle w:val="CommentText"/>
      </w:pPr>
      <w:r>
        <w:rPr>
          <w:rStyle w:val="CommentReference"/>
        </w:rPr>
        <w:annotationRef/>
      </w:r>
      <w:r>
        <w:t>Poner cuándo se ha publicado. Podrían poner el link para que la gente pueda ubicar dónde están alejadas las bases de datos.</w:t>
      </w:r>
    </w:p>
  </w:comment>
  <w:comment w:id="50" w:author="Noam López" w:date="2016-01-22T16:35:00Z" w:initials="NL">
    <w:p w14:paraId="64BD0588" w14:textId="623D9547" w:rsidR="003A40E0" w:rsidRDefault="00703B91">
      <w:pPr>
        <w:pStyle w:val="CommentText"/>
      </w:pPr>
      <w:r>
        <w:rPr>
          <w:rStyle w:val="CommentReference"/>
        </w:rPr>
        <w:annotationRef/>
      </w:r>
      <w:r>
        <w:t>Toda esta parte de dónde la han</w:t>
      </w:r>
      <w:r w:rsidR="003A40E0">
        <w:t xml:space="preserve"> sacado?</w:t>
      </w:r>
    </w:p>
  </w:comment>
  <w:comment w:id="51" w:author="Noam López" w:date="2016-01-22T16:39:00Z" w:initials="NL">
    <w:p w14:paraId="6F949D35" w14:textId="66433059" w:rsidR="003A40E0" w:rsidRDefault="003A40E0">
      <w:pPr>
        <w:pStyle w:val="CommentText"/>
      </w:pPr>
      <w:r>
        <w:rPr>
          <w:rStyle w:val="CommentReference"/>
        </w:rPr>
        <w:annotationRef/>
      </w:r>
      <w:r>
        <w:t>Hay que editar esto</w:t>
      </w:r>
    </w:p>
  </w:comment>
  <w:comment w:id="67" w:author="Noam López" w:date="2016-01-22T16:48:00Z" w:initials="NL">
    <w:p w14:paraId="3D4D6BD4" w14:textId="3903A7B4" w:rsidR="006E4234" w:rsidRDefault="006E4234">
      <w:pPr>
        <w:pStyle w:val="CommentText"/>
      </w:pPr>
      <w:r>
        <w:rPr>
          <w:rStyle w:val="CommentReference"/>
        </w:rPr>
        <w:annotationRef/>
      </w:r>
      <w:r>
        <w:t>Hay que editar esto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9CB520" w15:done="0"/>
  <w15:commentEx w15:paraId="64BD0588" w15:done="0"/>
  <w15:commentEx w15:paraId="6F949D35" w15:done="0"/>
  <w15:commentEx w15:paraId="3D4D6B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Aharoni">
    <w:altName w:val="Tahoma"/>
    <w:charset w:val="00"/>
    <w:family w:val="auto"/>
    <w:pitch w:val="variable"/>
    <w:sig w:usb0="00000803" w:usb1="00000000" w:usb2="00000000" w:usb3="00000000" w:csb0="00000021" w:csb1="00000000"/>
  </w:font>
  <w:font w:name="Segoe UI Symbol">
    <w:altName w:val="Calibri"/>
    <w:charset w:val="00"/>
    <w:family w:val="swiss"/>
    <w:pitch w:val="variable"/>
    <w:sig w:usb0="800001E3" w:usb1="1200FFEF" w:usb2="0004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2.75pt;height:13.1pt;visibility:visible" o:bullet="t">
        <v:imagedata r:id="rId1" o:title=""/>
      </v:shape>
    </w:pict>
  </w:numPicBullet>
  <w:abstractNum w:abstractNumId="0">
    <w:nsid w:val="380C5D52"/>
    <w:multiLevelType w:val="hybridMultilevel"/>
    <w:tmpl w:val="D2AA6294"/>
    <w:lvl w:ilvl="0" w:tplc="3EF49BF2">
      <w:start w:val="1"/>
      <w:numFmt w:val="bullet"/>
      <w:lvlText w:val=""/>
      <w:lvlPicBulletId w:val="0"/>
      <w:lvlJc w:val="left"/>
      <w:pPr>
        <w:tabs>
          <w:tab w:val="num" w:pos="720"/>
        </w:tabs>
        <w:ind w:left="720" w:hanging="360"/>
      </w:pPr>
      <w:rPr>
        <w:rFonts w:ascii="Symbol" w:hAnsi="Symbol" w:hint="default"/>
      </w:rPr>
    </w:lvl>
    <w:lvl w:ilvl="1" w:tplc="077804FE" w:tentative="1">
      <w:start w:val="1"/>
      <w:numFmt w:val="bullet"/>
      <w:lvlText w:val=""/>
      <w:lvlJc w:val="left"/>
      <w:pPr>
        <w:tabs>
          <w:tab w:val="num" w:pos="1440"/>
        </w:tabs>
        <w:ind w:left="1440" w:hanging="360"/>
      </w:pPr>
      <w:rPr>
        <w:rFonts w:ascii="Symbol" w:hAnsi="Symbol" w:hint="default"/>
      </w:rPr>
    </w:lvl>
    <w:lvl w:ilvl="2" w:tplc="D78476C4" w:tentative="1">
      <w:start w:val="1"/>
      <w:numFmt w:val="bullet"/>
      <w:lvlText w:val=""/>
      <w:lvlJc w:val="left"/>
      <w:pPr>
        <w:tabs>
          <w:tab w:val="num" w:pos="2160"/>
        </w:tabs>
        <w:ind w:left="2160" w:hanging="360"/>
      </w:pPr>
      <w:rPr>
        <w:rFonts w:ascii="Symbol" w:hAnsi="Symbol" w:hint="default"/>
      </w:rPr>
    </w:lvl>
    <w:lvl w:ilvl="3" w:tplc="D66EE5C2" w:tentative="1">
      <w:start w:val="1"/>
      <w:numFmt w:val="bullet"/>
      <w:lvlText w:val=""/>
      <w:lvlJc w:val="left"/>
      <w:pPr>
        <w:tabs>
          <w:tab w:val="num" w:pos="2880"/>
        </w:tabs>
        <w:ind w:left="2880" w:hanging="360"/>
      </w:pPr>
      <w:rPr>
        <w:rFonts w:ascii="Symbol" w:hAnsi="Symbol" w:hint="default"/>
      </w:rPr>
    </w:lvl>
    <w:lvl w:ilvl="4" w:tplc="EF74DBCC" w:tentative="1">
      <w:start w:val="1"/>
      <w:numFmt w:val="bullet"/>
      <w:lvlText w:val=""/>
      <w:lvlJc w:val="left"/>
      <w:pPr>
        <w:tabs>
          <w:tab w:val="num" w:pos="3600"/>
        </w:tabs>
        <w:ind w:left="3600" w:hanging="360"/>
      </w:pPr>
      <w:rPr>
        <w:rFonts w:ascii="Symbol" w:hAnsi="Symbol" w:hint="default"/>
      </w:rPr>
    </w:lvl>
    <w:lvl w:ilvl="5" w:tplc="DE84FCA4" w:tentative="1">
      <w:start w:val="1"/>
      <w:numFmt w:val="bullet"/>
      <w:lvlText w:val=""/>
      <w:lvlJc w:val="left"/>
      <w:pPr>
        <w:tabs>
          <w:tab w:val="num" w:pos="4320"/>
        </w:tabs>
        <w:ind w:left="4320" w:hanging="360"/>
      </w:pPr>
      <w:rPr>
        <w:rFonts w:ascii="Symbol" w:hAnsi="Symbol" w:hint="default"/>
      </w:rPr>
    </w:lvl>
    <w:lvl w:ilvl="6" w:tplc="D0FC1214" w:tentative="1">
      <w:start w:val="1"/>
      <w:numFmt w:val="bullet"/>
      <w:lvlText w:val=""/>
      <w:lvlJc w:val="left"/>
      <w:pPr>
        <w:tabs>
          <w:tab w:val="num" w:pos="5040"/>
        </w:tabs>
        <w:ind w:left="5040" w:hanging="360"/>
      </w:pPr>
      <w:rPr>
        <w:rFonts w:ascii="Symbol" w:hAnsi="Symbol" w:hint="default"/>
      </w:rPr>
    </w:lvl>
    <w:lvl w:ilvl="7" w:tplc="F1FE4024" w:tentative="1">
      <w:start w:val="1"/>
      <w:numFmt w:val="bullet"/>
      <w:lvlText w:val=""/>
      <w:lvlJc w:val="left"/>
      <w:pPr>
        <w:tabs>
          <w:tab w:val="num" w:pos="5760"/>
        </w:tabs>
        <w:ind w:left="5760" w:hanging="360"/>
      </w:pPr>
      <w:rPr>
        <w:rFonts w:ascii="Symbol" w:hAnsi="Symbol" w:hint="default"/>
      </w:rPr>
    </w:lvl>
    <w:lvl w:ilvl="8" w:tplc="F55EBDCE" w:tentative="1">
      <w:start w:val="1"/>
      <w:numFmt w:val="bullet"/>
      <w:lvlText w:val=""/>
      <w:lvlJc w:val="left"/>
      <w:pPr>
        <w:tabs>
          <w:tab w:val="num" w:pos="6480"/>
        </w:tabs>
        <w:ind w:left="6480" w:hanging="360"/>
      </w:pPr>
      <w:rPr>
        <w:rFonts w:ascii="Symbol" w:hAnsi="Symbol" w:hint="default"/>
      </w:rPr>
    </w:lvl>
  </w:abstractNum>
  <w:abstractNum w:abstractNumId="1">
    <w:nsid w:val="64E3217E"/>
    <w:multiLevelType w:val="hybridMultilevel"/>
    <w:tmpl w:val="04404A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am López">
    <w15:presenceInfo w15:providerId="Windows Live" w15:userId="9d5e8be0d9785e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55"/>
    <w:rsid w:val="000173CC"/>
    <w:rsid w:val="000C2AC1"/>
    <w:rsid w:val="00235790"/>
    <w:rsid w:val="002523EE"/>
    <w:rsid w:val="002A6364"/>
    <w:rsid w:val="002B54C1"/>
    <w:rsid w:val="003A40E0"/>
    <w:rsid w:val="003C3EB1"/>
    <w:rsid w:val="003E4EE1"/>
    <w:rsid w:val="00420012"/>
    <w:rsid w:val="00464DB3"/>
    <w:rsid w:val="004A1055"/>
    <w:rsid w:val="004D5C24"/>
    <w:rsid w:val="004E3C80"/>
    <w:rsid w:val="004F263D"/>
    <w:rsid w:val="005B1FD6"/>
    <w:rsid w:val="005F288E"/>
    <w:rsid w:val="006802BE"/>
    <w:rsid w:val="00683B92"/>
    <w:rsid w:val="006877C0"/>
    <w:rsid w:val="006E4234"/>
    <w:rsid w:val="00703B91"/>
    <w:rsid w:val="00787C25"/>
    <w:rsid w:val="007F219B"/>
    <w:rsid w:val="0083099F"/>
    <w:rsid w:val="00846E95"/>
    <w:rsid w:val="00867355"/>
    <w:rsid w:val="008A261D"/>
    <w:rsid w:val="008A5254"/>
    <w:rsid w:val="008E571A"/>
    <w:rsid w:val="00973A8E"/>
    <w:rsid w:val="00976005"/>
    <w:rsid w:val="009C0049"/>
    <w:rsid w:val="009C239D"/>
    <w:rsid w:val="009D1DE5"/>
    <w:rsid w:val="00A55E81"/>
    <w:rsid w:val="00C20203"/>
    <w:rsid w:val="00C21838"/>
    <w:rsid w:val="00C804E7"/>
    <w:rsid w:val="00C87B38"/>
    <w:rsid w:val="00C95EF7"/>
    <w:rsid w:val="00CA60E2"/>
    <w:rsid w:val="00CF1ED3"/>
    <w:rsid w:val="00D16340"/>
    <w:rsid w:val="00D2671D"/>
    <w:rsid w:val="00D452AB"/>
    <w:rsid w:val="00D9184F"/>
    <w:rsid w:val="00E0203F"/>
    <w:rsid w:val="00E11BA1"/>
    <w:rsid w:val="00E4671B"/>
    <w:rsid w:val="00E562FC"/>
    <w:rsid w:val="00E719FA"/>
    <w:rsid w:val="00F8479B"/>
    <w:rsid w:val="00FB5075"/>
    <w:rsid w:val="00FC220C"/>
    <w:rsid w:val="00FF412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C517"/>
  <w15:chartTrackingRefBased/>
  <w15:docId w15:val="{89FD3761-65D7-48ED-A839-1B25B6C1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355"/>
    <w:rPr>
      <w:lang w:val="es-PE"/>
    </w:rPr>
  </w:style>
  <w:style w:type="paragraph" w:styleId="Heading1">
    <w:name w:val="heading 1"/>
    <w:basedOn w:val="Normal"/>
    <w:next w:val="Normal"/>
    <w:link w:val="Heading1Char"/>
    <w:uiPriority w:val="9"/>
    <w:qFormat/>
    <w:rsid w:val="00867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355"/>
    <w:rPr>
      <w:rFonts w:asciiTheme="majorHAnsi" w:eastAsiaTheme="majorEastAsia" w:hAnsiTheme="majorHAnsi" w:cstheme="majorBidi"/>
      <w:color w:val="2E74B5" w:themeColor="accent1" w:themeShade="BF"/>
      <w:sz w:val="32"/>
      <w:szCs w:val="32"/>
      <w:lang w:val="es-PE"/>
    </w:rPr>
  </w:style>
  <w:style w:type="paragraph" w:styleId="Title">
    <w:name w:val="Title"/>
    <w:basedOn w:val="Normal"/>
    <w:next w:val="Normal"/>
    <w:link w:val="TitleChar"/>
    <w:uiPriority w:val="10"/>
    <w:qFormat/>
    <w:rsid w:val="00867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355"/>
    <w:rPr>
      <w:rFonts w:asciiTheme="majorHAnsi" w:eastAsiaTheme="majorEastAsia" w:hAnsiTheme="majorHAnsi" w:cstheme="majorBidi"/>
      <w:spacing w:val="-10"/>
      <w:kern w:val="28"/>
      <w:sz w:val="56"/>
      <w:szCs w:val="56"/>
      <w:lang w:val="es-PE"/>
    </w:rPr>
  </w:style>
  <w:style w:type="paragraph" w:styleId="HTMLPreformatted">
    <w:name w:val="HTML Preformatted"/>
    <w:basedOn w:val="Normal"/>
    <w:link w:val="HTMLPreformattedChar"/>
    <w:uiPriority w:val="99"/>
    <w:unhideWhenUsed/>
    <w:rsid w:val="00867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867355"/>
    <w:rPr>
      <w:rFonts w:ascii="Courier New" w:eastAsia="Times New Roman" w:hAnsi="Courier New" w:cs="Courier New"/>
      <w:sz w:val="20"/>
      <w:szCs w:val="20"/>
      <w:lang w:eastAsia="es-ES"/>
    </w:rPr>
  </w:style>
  <w:style w:type="table" w:styleId="TableGrid">
    <w:name w:val="Table Grid"/>
    <w:basedOn w:val="TableNormal"/>
    <w:uiPriority w:val="39"/>
    <w:rsid w:val="00867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67355"/>
    <w:rPr>
      <w:sz w:val="16"/>
      <w:szCs w:val="16"/>
    </w:rPr>
  </w:style>
  <w:style w:type="paragraph" w:styleId="CommentText">
    <w:name w:val="annotation text"/>
    <w:basedOn w:val="Normal"/>
    <w:link w:val="CommentTextChar"/>
    <w:uiPriority w:val="99"/>
    <w:semiHidden/>
    <w:unhideWhenUsed/>
    <w:rsid w:val="00867355"/>
    <w:pPr>
      <w:spacing w:line="240" w:lineRule="auto"/>
    </w:pPr>
    <w:rPr>
      <w:sz w:val="20"/>
      <w:szCs w:val="20"/>
    </w:rPr>
  </w:style>
  <w:style w:type="character" w:customStyle="1" w:styleId="CommentTextChar">
    <w:name w:val="Comment Text Char"/>
    <w:basedOn w:val="DefaultParagraphFont"/>
    <w:link w:val="CommentText"/>
    <w:uiPriority w:val="99"/>
    <w:semiHidden/>
    <w:rsid w:val="00867355"/>
    <w:rPr>
      <w:sz w:val="20"/>
      <w:szCs w:val="20"/>
      <w:lang w:val="es-PE"/>
    </w:rPr>
  </w:style>
  <w:style w:type="paragraph" w:styleId="BalloonText">
    <w:name w:val="Balloon Text"/>
    <w:basedOn w:val="Normal"/>
    <w:link w:val="BalloonTextChar"/>
    <w:uiPriority w:val="99"/>
    <w:semiHidden/>
    <w:unhideWhenUsed/>
    <w:rsid w:val="008673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355"/>
    <w:rPr>
      <w:rFonts w:ascii="Segoe UI" w:hAnsi="Segoe UI" w:cs="Segoe UI"/>
      <w:sz w:val="18"/>
      <w:szCs w:val="18"/>
      <w:lang w:val="es-PE"/>
    </w:rPr>
  </w:style>
  <w:style w:type="paragraph" w:styleId="CommentSubject">
    <w:name w:val="annotation subject"/>
    <w:basedOn w:val="CommentText"/>
    <w:next w:val="CommentText"/>
    <w:link w:val="CommentSubjectChar"/>
    <w:uiPriority w:val="99"/>
    <w:semiHidden/>
    <w:unhideWhenUsed/>
    <w:rsid w:val="00867355"/>
    <w:rPr>
      <w:b/>
      <w:bCs/>
    </w:rPr>
  </w:style>
  <w:style w:type="character" w:customStyle="1" w:styleId="CommentSubjectChar">
    <w:name w:val="Comment Subject Char"/>
    <w:basedOn w:val="CommentTextChar"/>
    <w:link w:val="CommentSubject"/>
    <w:uiPriority w:val="99"/>
    <w:semiHidden/>
    <w:rsid w:val="00867355"/>
    <w:rPr>
      <w:b/>
      <w:bCs/>
      <w:sz w:val="20"/>
      <w:szCs w:val="20"/>
      <w:lang w:val="es-PE"/>
    </w:rPr>
  </w:style>
  <w:style w:type="paragraph" w:styleId="ListParagraph">
    <w:name w:val="List Paragraph"/>
    <w:basedOn w:val="Normal"/>
    <w:uiPriority w:val="34"/>
    <w:qFormat/>
    <w:rsid w:val="006802BE"/>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7278">
      <w:bodyDiv w:val="1"/>
      <w:marLeft w:val="0"/>
      <w:marRight w:val="0"/>
      <w:marTop w:val="0"/>
      <w:marBottom w:val="0"/>
      <w:divBdr>
        <w:top w:val="none" w:sz="0" w:space="0" w:color="auto"/>
        <w:left w:val="none" w:sz="0" w:space="0" w:color="auto"/>
        <w:bottom w:val="none" w:sz="0" w:space="0" w:color="auto"/>
        <w:right w:val="none" w:sz="0" w:space="0" w:color="auto"/>
      </w:divBdr>
    </w:div>
    <w:div w:id="225342527">
      <w:bodyDiv w:val="1"/>
      <w:marLeft w:val="0"/>
      <w:marRight w:val="0"/>
      <w:marTop w:val="0"/>
      <w:marBottom w:val="0"/>
      <w:divBdr>
        <w:top w:val="none" w:sz="0" w:space="0" w:color="auto"/>
        <w:left w:val="none" w:sz="0" w:space="0" w:color="auto"/>
        <w:bottom w:val="none" w:sz="0" w:space="0" w:color="auto"/>
        <w:right w:val="none" w:sz="0" w:space="0" w:color="auto"/>
      </w:divBdr>
    </w:div>
    <w:div w:id="452749687">
      <w:bodyDiv w:val="1"/>
      <w:marLeft w:val="0"/>
      <w:marRight w:val="0"/>
      <w:marTop w:val="0"/>
      <w:marBottom w:val="0"/>
      <w:divBdr>
        <w:top w:val="none" w:sz="0" w:space="0" w:color="auto"/>
        <w:left w:val="none" w:sz="0" w:space="0" w:color="auto"/>
        <w:bottom w:val="none" w:sz="0" w:space="0" w:color="auto"/>
        <w:right w:val="none" w:sz="0" w:space="0" w:color="auto"/>
      </w:divBdr>
    </w:div>
    <w:div w:id="457840982">
      <w:bodyDiv w:val="1"/>
      <w:marLeft w:val="0"/>
      <w:marRight w:val="0"/>
      <w:marTop w:val="0"/>
      <w:marBottom w:val="0"/>
      <w:divBdr>
        <w:top w:val="none" w:sz="0" w:space="0" w:color="auto"/>
        <w:left w:val="none" w:sz="0" w:space="0" w:color="auto"/>
        <w:bottom w:val="none" w:sz="0" w:space="0" w:color="auto"/>
        <w:right w:val="none" w:sz="0" w:space="0" w:color="auto"/>
      </w:divBdr>
    </w:div>
    <w:div w:id="493648179">
      <w:bodyDiv w:val="1"/>
      <w:marLeft w:val="0"/>
      <w:marRight w:val="0"/>
      <w:marTop w:val="0"/>
      <w:marBottom w:val="0"/>
      <w:divBdr>
        <w:top w:val="none" w:sz="0" w:space="0" w:color="auto"/>
        <w:left w:val="none" w:sz="0" w:space="0" w:color="auto"/>
        <w:bottom w:val="none" w:sz="0" w:space="0" w:color="auto"/>
        <w:right w:val="none" w:sz="0" w:space="0" w:color="auto"/>
      </w:divBdr>
    </w:div>
    <w:div w:id="519049952">
      <w:bodyDiv w:val="1"/>
      <w:marLeft w:val="0"/>
      <w:marRight w:val="0"/>
      <w:marTop w:val="0"/>
      <w:marBottom w:val="0"/>
      <w:divBdr>
        <w:top w:val="none" w:sz="0" w:space="0" w:color="auto"/>
        <w:left w:val="none" w:sz="0" w:space="0" w:color="auto"/>
        <w:bottom w:val="none" w:sz="0" w:space="0" w:color="auto"/>
        <w:right w:val="none" w:sz="0" w:space="0" w:color="auto"/>
      </w:divBdr>
    </w:div>
    <w:div w:id="876089406">
      <w:bodyDiv w:val="1"/>
      <w:marLeft w:val="0"/>
      <w:marRight w:val="0"/>
      <w:marTop w:val="0"/>
      <w:marBottom w:val="0"/>
      <w:divBdr>
        <w:top w:val="none" w:sz="0" w:space="0" w:color="auto"/>
        <w:left w:val="none" w:sz="0" w:space="0" w:color="auto"/>
        <w:bottom w:val="none" w:sz="0" w:space="0" w:color="auto"/>
        <w:right w:val="none" w:sz="0" w:space="0" w:color="auto"/>
      </w:divBdr>
    </w:div>
    <w:div w:id="948319430">
      <w:bodyDiv w:val="1"/>
      <w:marLeft w:val="0"/>
      <w:marRight w:val="0"/>
      <w:marTop w:val="0"/>
      <w:marBottom w:val="0"/>
      <w:divBdr>
        <w:top w:val="none" w:sz="0" w:space="0" w:color="auto"/>
        <w:left w:val="none" w:sz="0" w:space="0" w:color="auto"/>
        <w:bottom w:val="none" w:sz="0" w:space="0" w:color="auto"/>
        <w:right w:val="none" w:sz="0" w:space="0" w:color="auto"/>
      </w:divBdr>
    </w:div>
    <w:div w:id="1109856148">
      <w:bodyDiv w:val="1"/>
      <w:marLeft w:val="0"/>
      <w:marRight w:val="0"/>
      <w:marTop w:val="0"/>
      <w:marBottom w:val="0"/>
      <w:divBdr>
        <w:top w:val="none" w:sz="0" w:space="0" w:color="auto"/>
        <w:left w:val="none" w:sz="0" w:space="0" w:color="auto"/>
        <w:bottom w:val="none" w:sz="0" w:space="0" w:color="auto"/>
        <w:right w:val="none" w:sz="0" w:space="0" w:color="auto"/>
      </w:divBdr>
    </w:div>
    <w:div w:id="1137836420">
      <w:bodyDiv w:val="1"/>
      <w:marLeft w:val="0"/>
      <w:marRight w:val="0"/>
      <w:marTop w:val="0"/>
      <w:marBottom w:val="0"/>
      <w:divBdr>
        <w:top w:val="none" w:sz="0" w:space="0" w:color="auto"/>
        <w:left w:val="none" w:sz="0" w:space="0" w:color="auto"/>
        <w:bottom w:val="none" w:sz="0" w:space="0" w:color="auto"/>
        <w:right w:val="none" w:sz="0" w:space="0" w:color="auto"/>
      </w:divBdr>
    </w:div>
    <w:div w:id="1140612755">
      <w:bodyDiv w:val="1"/>
      <w:marLeft w:val="0"/>
      <w:marRight w:val="0"/>
      <w:marTop w:val="0"/>
      <w:marBottom w:val="0"/>
      <w:divBdr>
        <w:top w:val="none" w:sz="0" w:space="0" w:color="auto"/>
        <w:left w:val="none" w:sz="0" w:space="0" w:color="auto"/>
        <w:bottom w:val="none" w:sz="0" w:space="0" w:color="auto"/>
        <w:right w:val="none" w:sz="0" w:space="0" w:color="auto"/>
      </w:divBdr>
    </w:div>
    <w:div w:id="1274556729">
      <w:bodyDiv w:val="1"/>
      <w:marLeft w:val="0"/>
      <w:marRight w:val="0"/>
      <w:marTop w:val="0"/>
      <w:marBottom w:val="0"/>
      <w:divBdr>
        <w:top w:val="none" w:sz="0" w:space="0" w:color="auto"/>
        <w:left w:val="none" w:sz="0" w:space="0" w:color="auto"/>
        <w:bottom w:val="none" w:sz="0" w:space="0" w:color="auto"/>
        <w:right w:val="none" w:sz="0" w:space="0" w:color="auto"/>
      </w:divBdr>
    </w:div>
    <w:div w:id="1516920043">
      <w:bodyDiv w:val="1"/>
      <w:marLeft w:val="0"/>
      <w:marRight w:val="0"/>
      <w:marTop w:val="0"/>
      <w:marBottom w:val="0"/>
      <w:divBdr>
        <w:top w:val="none" w:sz="0" w:space="0" w:color="auto"/>
        <w:left w:val="none" w:sz="0" w:space="0" w:color="auto"/>
        <w:bottom w:val="none" w:sz="0" w:space="0" w:color="auto"/>
        <w:right w:val="none" w:sz="0" w:space="0" w:color="auto"/>
      </w:divBdr>
    </w:div>
    <w:div w:id="1658414394">
      <w:bodyDiv w:val="1"/>
      <w:marLeft w:val="0"/>
      <w:marRight w:val="0"/>
      <w:marTop w:val="0"/>
      <w:marBottom w:val="0"/>
      <w:divBdr>
        <w:top w:val="none" w:sz="0" w:space="0" w:color="auto"/>
        <w:left w:val="none" w:sz="0" w:space="0" w:color="auto"/>
        <w:bottom w:val="none" w:sz="0" w:space="0" w:color="auto"/>
        <w:right w:val="none" w:sz="0" w:space="0" w:color="auto"/>
      </w:divBdr>
    </w:div>
    <w:div w:id="1725178047">
      <w:bodyDiv w:val="1"/>
      <w:marLeft w:val="0"/>
      <w:marRight w:val="0"/>
      <w:marTop w:val="0"/>
      <w:marBottom w:val="0"/>
      <w:divBdr>
        <w:top w:val="none" w:sz="0" w:space="0" w:color="auto"/>
        <w:left w:val="none" w:sz="0" w:space="0" w:color="auto"/>
        <w:bottom w:val="none" w:sz="0" w:space="0" w:color="auto"/>
        <w:right w:val="none" w:sz="0" w:space="0" w:color="auto"/>
      </w:divBdr>
    </w:div>
    <w:div w:id="1762991651">
      <w:bodyDiv w:val="1"/>
      <w:marLeft w:val="0"/>
      <w:marRight w:val="0"/>
      <w:marTop w:val="0"/>
      <w:marBottom w:val="0"/>
      <w:divBdr>
        <w:top w:val="none" w:sz="0" w:space="0" w:color="auto"/>
        <w:left w:val="none" w:sz="0" w:space="0" w:color="auto"/>
        <w:bottom w:val="none" w:sz="0" w:space="0" w:color="auto"/>
        <w:right w:val="none" w:sz="0" w:space="0" w:color="auto"/>
      </w:divBdr>
    </w:div>
    <w:div w:id="1865364804">
      <w:bodyDiv w:val="1"/>
      <w:marLeft w:val="0"/>
      <w:marRight w:val="0"/>
      <w:marTop w:val="0"/>
      <w:marBottom w:val="0"/>
      <w:divBdr>
        <w:top w:val="none" w:sz="0" w:space="0" w:color="auto"/>
        <w:left w:val="none" w:sz="0" w:space="0" w:color="auto"/>
        <w:bottom w:val="none" w:sz="0" w:space="0" w:color="auto"/>
        <w:right w:val="none" w:sz="0" w:space="0" w:color="auto"/>
      </w:divBdr>
    </w:div>
    <w:div w:id="1896549532">
      <w:bodyDiv w:val="1"/>
      <w:marLeft w:val="0"/>
      <w:marRight w:val="0"/>
      <w:marTop w:val="0"/>
      <w:marBottom w:val="0"/>
      <w:divBdr>
        <w:top w:val="none" w:sz="0" w:space="0" w:color="auto"/>
        <w:left w:val="none" w:sz="0" w:space="0" w:color="auto"/>
        <w:bottom w:val="none" w:sz="0" w:space="0" w:color="auto"/>
        <w:right w:val="none" w:sz="0" w:space="0" w:color="auto"/>
      </w:divBdr>
    </w:div>
    <w:div w:id="1949005673">
      <w:bodyDiv w:val="1"/>
      <w:marLeft w:val="0"/>
      <w:marRight w:val="0"/>
      <w:marTop w:val="0"/>
      <w:marBottom w:val="0"/>
      <w:divBdr>
        <w:top w:val="none" w:sz="0" w:space="0" w:color="auto"/>
        <w:left w:val="none" w:sz="0" w:space="0" w:color="auto"/>
        <w:bottom w:val="none" w:sz="0" w:space="0" w:color="auto"/>
        <w:right w:val="none" w:sz="0" w:space="0" w:color="auto"/>
      </w:divBdr>
    </w:div>
    <w:div w:id="1972636494">
      <w:bodyDiv w:val="1"/>
      <w:marLeft w:val="0"/>
      <w:marRight w:val="0"/>
      <w:marTop w:val="0"/>
      <w:marBottom w:val="0"/>
      <w:divBdr>
        <w:top w:val="none" w:sz="0" w:space="0" w:color="auto"/>
        <w:left w:val="none" w:sz="0" w:space="0" w:color="auto"/>
        <w:bottom w:val="none" w:sz="0" w:space="0" w:color="auto"/>
        <w:right w:val="none" w:sz="0" w:space="0" w:color="auto"/>
      </w:divBdr>
    </w:div>
    <w:div w:id="2026519884">
      <w:bodyDiv w:val="1"/>
      <w:marLeft w:val="0"/>
      <w:marRight w:val="0"/>
      <w:marTop w:val="0"/>
      <w:marBottom w:val="0"/>
      <w:divBdr>
        <w:top w:val="none" w:sz="0" w:space="0" w:color="auto"/>
        <w:left w:val="none" w:sz="0" w:space="0" w:color="auto"/>
        <w:bottom w:val="none" w:sz="0" w:space="0" w:color="auto"/>
        <w:right w:val="none" w:sz="0" w:space="0" w:color="auto"/>
      </w:divBdr>
    </w:div>
    <w:div w:id="2061204162">
      <w:bodyDiv w:val="1"/>
      <w:marLeft w:val="0"/>
      <w:marRight w:val="0"/>
      <w:marTop w:val="0"/>
      <w:marBottom w:val="0"/>
      <w:divBdr>
        <w:top w:val="none" w:sz="0" w:space="0" w:color="auto"/>
        <w:left w:val="none" w:sz="0" w:space="0" w:color="auto"/>
        <w:bottom w:val="none" w:sz="0" w:space="0" w:color="auto"/>
        <w:right w:val="none" w:sz="0" w:space="0" w:color="auto"/>
      </w:divBdr>
    </w:div>
    <w:div w:id="211212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EA342-C28C-DC4B-B4F8-06A931C0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13</Pages>
  <Words>2888</Words>
  <Characters>16462</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Enrique Gutiérrez Vera</dc:creator>
  <cp:keywords/>
  <dc:description/>
  <cp:lastModifiedBy>Noam López</cp:lastModifiedBy>
  <cp:revision>15</cp:revision>
  <dcterms:created xsi:type="dcterms:W3CDTF">2015-11-01T21:41:00Z</dcterms:created>
  <dcterms:modified xsi:type="dcterms:W3CDTF">2016-01-22T22:43:00Z</dcterms:modified>
</cp:coreProperties>
</file>