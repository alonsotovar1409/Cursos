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160" w:rsidRPr="00753EAB" w:rsidRDefault="00E42160" w:rsidP="00E42160">
      <w:pPr>
        <w:pStyle w:val="Ttulo1"/>
      </w:pPr>
      <w:r>
        <w:t>Unidad</w:t>
      </w:r>
      <w:r w:rsidRPr="00753EAB">
        <w:t xml:space="preserve"> 7: Técnicas de Clasificación</w:t>
      </w:r>
    </w:p>
    <w:p w:rsidR="00E42160" w:rsidRDefault="00E42160" w:rsidP="00E42160"/>
    <w:p w:rsidR="00E42160" w:rsidRDefault="00E42160" w:rsidP="00E42160">
      <w:pPr>
        <w:pStyle w:val="Ttulo1"/>
      </w:pPr>
      <w:r>
        <w:t xml:space="preserve">Análisis de Clústers </w:t>
      </w:r>
    </w:p>
    <w:p w:rsidR="00E42160" w:rsidRPr="00D608C5" w:rsidRDefault="00E42160" w:rsidP="00E42160">
      <w:pPr>
        <w:rPr>
          <w:color w:val="2E74B5" w:themeColor="accent1" w:themeShade="BF"/>
        </w:rPr>
      </w:pPr>
    </w:p>
    <w:p w:rsidR="00E42160" w:rsidRDefault="00E42160" w:rsidP="00E42160">
      <w:pPr>
        <w:jc w:val="both"/>
      </w:pPr>
      <w:commentRangeStart w:id="0"/>
      <w:r>
        <w:t xml:space="preserve">La herramienta que el equipo de campaña debe aplicar para asegurarse de que el candidato lleve la información precisa a quien lo necesita es el </w:t>
      </w:r>
      <w:r>
        <w:rPr>
          <w:i/>
        </w:rPr>
        <w:t>Análisis de Clústers</w:t>
      </w:r>
      <w:r>
        <w:t xml:space="preserve">. </w:t>
      </w:r>
      <w:commentRangeEnd w:id="0"/>
      <w:r w:rsidR="00E6130E">
        <w:rPr>
          <w:rStyle w:val="Refdecomentario"/>
        </w:rPr>
        <w:commentReference w:id="0"/>
      </w:r>
      <w:r>
        <w:t>Esta</w:t>
      </w:r>
      <w:r>
        <w:rPr>
          <w:i/>
        </w:rPr>
        <w:t xml:space="preserve"> </w:t>
      </w:r>
      <w:r>
        <w:t xml:space="preserve">es una técnica de </w:t>
      </w:r>
      <w:del w:id="1" w:author="Noam Dante Valentín López Villanes" w:date="2016-01-27T14:56:00Z">
        <w:r w:rsidDel="00E6130E">
          <w:delText xml:space="preserve">clasificación </w:delText>
        </w:r>
      </w:del>
      <w:r>
        <w:t xml:space="preserve">que nos permite </w:t>
      </w:r>
      <w:del w:id="2" w:author="Noam Dante Valentín López Villanes" w:date="2016-01-27T14:57:00Z">
        <w:r w:rsidDel="00E6130E">
          <w:delText xml:space="preserve">determinar </w:delText>
        </w:r>
      </w:del>
      <w:ins w:id="3" w:author="Noam Dante Valentín López Villanes" w:date="2016-01-27T14:57:00Z">
        <w:r w:rsidR="00E6130E">
          <w:t>generar</w:t>
        </w:r>
        <w:r w:rsidR="00E6130E">
          <w:t xml:space="preserve"> </w:t>
        </w:r>
      </w:ins>
      <w:r>
        <w:t xml:space="preserve">agrupaciones </w:t>
      </w:r>
      <w:del w:id="4" w:author="Noam Dante Valentín López Villanes" w:date="2016-01-27T14:57:00Z">
        <w:r w:rsidDel="00E6130E">
          <w:delText>en los</w:delText>
        </w:r>
      </w:del>
      <w:ins w:id="5" w:author="Noam Dante Valentín López Villanes" w:date="2016-01-27T14:57:00Z">
        <w:r w:rsidR="00E6130E">
          <w:t>de</w:t>
        </w:r>
      </w:ins>
      <w:r>
        <w:t xml:space="preserve"> casos </w:t>
      </w:r>
      <w:del w:id="6" w:author="Noam Dante Valentín López Villanes" w:date="2016-01-27T14:56:00Z">
        <w:r w:rsidDel="00E6130E">
          <w:delText>de nuestra data a partir de una variable dependie</w:delText>
        </w:r>
      </w:del>
      <w:ins w:id="7" w:author="Noam Dante Valentín López Villanes" w:date="2016-01-27T14:56:00Z">
        <w:r w:rsidR="00E6130E">
          <w:t xml:space="preserve">de nuestra base de datos </w:t>
        </w:r>
      </w:ins>
      <w:del w:id="8" w:author="Noam Dante Valentín López Villanes" w:date="2016-01-27T14:56:00Z">
        <w:r w:rsidDel="00E6130E">
          <w:delText>nte</w:delText>
        </w:r>
      </w:del>
      <w:r>
        <w:t xml:space="preserve">. Esta </w:t>
      </w:r>
      <w:del w:id="9" w:author="Noam Dante Valentín López Villanes" w:date="2016-01-27T14:56:00Z">
        <w:r w:rsidDel="00E6130E">
          <w:delText>herramienta</w:delText>
        </w:r>
      </w:del>
      <w:ins w:id="10" w:author="Noam Dante Valentín López Villanes" w:date="2016-01-27T14:56:00Z">
        <w:r w:rsidR="00E6130E">
          <w:t>técnica</w:t>
        </w:r>
      </w:ins>
      <w:r>
        <w:t xml:space="preserve"> se enfoca </w:t>
      </w:r>
      <w:del w:id="11" w:author="Noam Dante Valentín López Villanes" w:date="2016-01-27T15:03:00Z">
        <w:r w:rsidDel="00E6130E">
          <w:delText>en las distancias matemáticas que existen entre los casos para establecer cuáles son más semejantes entre sí.</w:delText>
        </w:r>
      </w:del>
      <w:ins w:id="12" w:author="Noam Dante Valentín López Villanes" w:date="2016-01-27T15:03:00Z">
        <w:r w:rsidR="00E6130E">
          <w:t>en encontrar semejanzas entre los casos</w:t>
        </w:r>
      </w:ins>
      <w:ins w:id="13" w:author="Noam Dante Valentín López Villanes" w:date="2016-01-27T15:05:00Z">
        <w:r w:rsidR="00E6130E">
          <w:t>.</w:t>
        </w:r>
      </w:ins>
      <w:r>
        <w:t xml:space="preserve"> Esto nos permitirá realizar una descripción más detallada de nuestros casos y focalizar proyectos o estrategias específicas para cada grupo con el que se trabaja. En este proyecto se presentan dos tipos de clústers: jerárquico y no-jerárquico. Veamos cómo funciona el </w:t>
      </w:r>
      <w:r>
        <w:rPr>
          <w:i/>
        </w:rPr>
        <w:t xml:space="preserve">Análisis de Clústers </w:t>
      </w:r>
      <w:r>
        <w:t xml:space="preserve">en R. </w:t>
      </w:r>
    </w:p>
    <w:p w:rsidR="00E42160" w:rsidRDefault="00342C21" w:rsidP="00E42160">
      <w:pPr>
        <w:jc w:val="both"/>
        <w:rPr>
          <w:ins w:id="14" w:author="Noam Dante Valentín López Villanes" w:date="2016-01-27T15:07:00Z"/>
        </w:rPr>
      </w:pPr>
      <w:ins w:id="15" w:author="Noam Dante Valentín López Villanes" w:date="2016-01-27T15:07:00Z">
        <w:r>
          <w:t>Por favor copien y pegan lo que yo he elaborado. Edítenlo un poco más y busquen en textos.</w:t>
        </w:r>
      </w:ins>
    </w:p>
    <w:p w:rsidR="00342C21" w:rsidRPr="002C5D0B" w:rsidRDefault="00342C21" w:rsidP="00E42160">
      <w:pPr>
        <w:jc w:val="both"/>
      </w:pPr>
      <w:hyperlink r:id="rId7" w:history="1">
        <w:r w:rsidRPr="00E41DC2">
          <w:rPr>
            <w:rStyle w:val="Hipervnculo"/>
          </w:rPr>
          <w:t>https://www.dropbox.com/sh/ghh4vzt82xqb3vo/AAD43PVIUzjsTsnccHn6Zna3a?dl=0</w:t>
        </w:r>
      </w:hyperlink>
      <w:r w:rsidRPr="00161A1C">
        <w:rPr>
          <w:noProof/>
          <w:color w:val="2E74B5" w:themeColor="accent1" w:themeShade="BF"/>
          <w:sz w:val="24"/>
          <w:lang w:eastAsia="es-PE"/>
        </w:rPr>
        <mc:AlternateContent>
          <mc:Choice Requires="wps">
            <w:drawing>
              <wp:anchor distT="45720" distB="45720" distL="114300" distR="114300" simplePos="0" relativeHeight="251659264" behindDoc="0" locked="0" layoutInCell="1" allowOverlap="1" wp14:anchorId="031797EF" wp14:editId="3B2C5556">
                <wp:simplePos x="0" y="0"/>
                <wp:positionH relativeFrom="margin">
                  <wp:posOffset>0</wp:posOffset>
                </wp:positionH>
                <wp:positionV relativeFrom="paragraph">
                  <wp:posOffset>588645</wp:posOffset>
                </wp:positionV>
                <wp:extent cx="5381625" cy="542925"/>
                <wp:effectExtent l="0" t="0" r="28575"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42925"/>
                        </a:xfrm>
                        <a:prstGeom prst="rect">
                          <a:avLst/>
                        </a:prstGeom>
                        <a:solidFill>
                          <a:srgbClr val="FFFFFF"/>
                        </a:solidFill>
                        <a:ln w="9525">
                          <a:solidFill>
                            <a:srgbClr val="000000"/>
                          </a:solidFill>
                          <a:miter lim="800000"/>
                          <a:headEnd/>
                          <a:tailEnd/>
                        </a:ln>
                      </wps:spPr>
                      <wps:txbx>
                        <w:txbxContent>
                          <w:p w:rsidR="00E42160" w:rsidRDefault="00E42160" w:rsidP="00E42160">
                            <w:pPr>
                              <w:rPr>
                                <w:sz w:val="24"/>
                              </w:rPr>
                            </w:pPr>
                            <w:r w:rsidRPr="009139B6">
                              <w:rPr>
                                <w:sz w:val="24"/>
                              </w:rPr>
                              <w:t>A</w:t>
                            </w:r>
                            <w:r>
                              <w:rPr>
                                <w:sz w:val="24"/>
                              </w:rPr>
                              <w:t>briendo base de datos de indicadores financieros de la Unión Europea</w:t>
                            </w:r>
                            <w:r>
                              <w:rPr>
                                <w:i/>
                                <w:sz w:val="24"/>
                              </w:rPr>
                              <w:t xml:space="preserve">. </w:t>
                            </w:r>
                            <w:r>
                              <w:rPr>
                                <w:sz w:val="24"/>
                              </w:rPr>
                              <w:t xml:space="preserve">Se utiliza el paquete </w:t>
                            </w:r>
                            <w:r>
                              <w:rPr>
                                <w:i/>
                                <w:sz w:val="24"/>
                              </w:rPr>
                              <w:t>foreign</w:t>
                            </w:r>
                            <w:r>
                              <w:rPr>
                                <w:sz w:val="24"/>
                              </w:rPr>
                              <w:t xml:space="preserve"> para exportar data de SPSS</w:t>
                            </w:r>
                          </w:p>
                          <w:p w:rsidR="00E42160" w:rsidRDefault="00E42160" w:rsidP="00E421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46.35pt;width:423.75pt;height:4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">
                <v:textbox>
                  <w:txbxContent>
                    <w:p w:rsidR="00E42160" w:rsidRDefault="00E42160" w:rsidP="00E42160">
                      <w:pPr>
                        <w:rPr>
                          <w:sz w:val="24"/>
                        </w:rPr>
                      </w:pPr>
                      <w:r w:rsidRPr="009139B6">
                        <w:rPr>
                          <w:sz w:val="24"/>
                        </w:rPr>
                        <w:t>A</w:t>
                      </w:r>
                      <w:r>
                        <w:rPr>
                          <w:sz w:val="24"/>
                        </w:rPr>
                        <w:t>briendo base de datos de indicadores financieros de la Unión Europea</w:t>
                      </w:r>
                      <w:r>
                        <w:rPr>
                          <w:i/>
                          <w:sz w:val="24"/>
                        </w:rPr>
                        <w:t xml:space="preserve">. </w:t>
                      </w:r>
                      <w:r>
                        <w:rPr>
                          <w:sz w:val="24"/>
                        </w:rPr>
                        <w:t xml:space="preserve">Se utiliza el paquete </w:t>
                      </w:r>
                      <w:r>
                        <w:rPr>
                          <w:i/>
                          <w:sz w:val="24"/>
                        </w:rPr>
                        <w:t>foreign</w:t>
                      </w:r>
                      <w:r>
                        <w:rPr>
                          <w:sz w:val="24"/>
                        </w:rPr>
                        <w:t xml:space="preserve"> para exportar data de SPSS</w:t>
                      </w:r>
                    </w:p>
                    <w:p w:rsidR="00E42160" w:rsidRDefault="00E42160" w:rsidP="00E42160"/>
                  </w:txbxContent>
                </v:textbox>
                <w10:wrap type="square" anchorx="margin"/>
              </v:shape>
            </w:pict>
          </mc:Fallback>
        </mc:AlternateContent>
      </w:r>
      <w:r>
        <w:t xml:space="preserve"> </w:t>
      </w:r>
    </w:p>
    <w:p w:rsidR="00E42160" w:rsidRDefault="00E42160" w:rsidP="00E42160">
      <w:pPr>
        <w:rPr>
          <w:color w:val="2E74B5" w:themeColor="accent1" w:themeShade="BF"/>
        </w:rPr>
      </w:pPr>
    </w:p>
    <w:p w:rsidR="00E42160" w:rsidRPr="00E51A5A" w:rsidRDefault="00E42160" w:rsidP="00E42160">
      <w:pPr>
        <w:rPr>
          <w:color w:val="000000" w:themeColor="text1"/>
          <w:u w:val="single"/>
        </w:rPr>
      </w:pPr>
      <w:commentRangeStart w:id="16"/>
      <w:r w:rsidRPr="00E51A5A">
        <w:rPr>
          <w:color w:val="000000" w:themeColor="text1"/>
          <w:u w:val="single"/>
        </w:rPr>
        <w:t>Clúster Jerárquico:</w:t>
      </w:r>
      <w:commentRangeEnd w:id="16"/>
      <w:r w:rsidR="00342C21">
        <w:rPr>
          <w:rStyle w:val="Refdecomentario"/>
        </w:rPr>
        <w:commentReference w:id="16"/>
      </w:r>
    </w:p>
    <w:p w:rsidR="00E42160" w:rsidRDefault="00E42160" w:rsidP="00E42160">
      <w:pPr>
        <w:rPr>
          <w:color w:val="2E74B5" w:themeColor="accent1" w:themeShade="BF"/>
        </w:rPr>
      </w:pPr>
    </w:p>
    <w:p w:rsidR="00E42160" w:rsidRPr="00D608C5" w:rsidRDefault="00E42160" w:rsidP="00E42160">
      <w:pPr>
        <w:rPr>
          <w:color w:val="2E74B5" w:themeColor="accent1" w:themeShade="BF"/>
        </w:rPr>
      </w:pPr>
      <w:proofErr w:type="gramStart"/>
      <w:r w:rsidRPr="00D608C5">
        <w:rPr>
          <w:color w:val="2E74B5" w:themeColor="accent1" w:themeShade="BF"/>
        </w:rPr>
        <w:t>library(</w:t>
      </w:r>
      <w:proofErr w:type="gramEnd"/>
      <w:r w:rsidRPr="00D608C5">
        <w:rPr>
          <w:color w:val="2E74B5" w:themeColor="accent1" w:themeShade="BF"/>
        </w:rPr>
        <w:t>foreign)</w:t>
      </w:r>
    </w:p>
    <w:p w:rsidR="00E42160" w:rsidRPr="00A05A2F" w:rsidRDefault="006B3DDF" w:rsidP="00E42160">
      <w:pPr>
        <w:rPr>
          <w:color w:val="FF0000"/>
        </w:rPr>
      </w:pPr>
      <w:proofErr w:type="gramStart"/>
      <w:r>
        <w:rPr>
          <w:color w:val="2E74B5" w:themeColor="accent1" w:themeShade="BF"/>
        </w:rPr>
        <w:t>data</w:t>
      </w:r>
      <w:proofErr w:type="gramEnd"/>
      <w:r>
        <w:rPr>
          <w:color w:val="2E74B5" w:themeColor="accent1" w:themeShade="BF"/>
        </w:rPr>
        <w:t>&lt;-</w:t>
      </w:r>
      <w:proofErr w:type="spellStart"/>
      <w:r>
        <w:rPr>
          <w:color w:val="2E74B5" w:themeColor="accent1" w:themeShade="BF"/>
        </w:rPr>
        <w:t>read.spss</w:t>
      </w:r>
      <w:proofErr w:type="spellEnd"/>
      <w:r>
        <w:rPr>
          <w:color w:val="2E74B5" w:themeColor="accent1" w:themeShade="BF"/>
        </w:rPr>
        <w:t>("UE</w:t>
      </w:r>
      <w:r w:rsidR="00E42160" w:rsidRPr="00D608C5">
        <w:rPr>
          <w:color w:val="2E74B5" w:themeColor="accent1" w:themeShade="BF"/>
        </w:rPr>
        <w:t>.</w:t>
      </w:r>
      <w:proofErr w:type="spellStart"/>
      <w:r w:rsidR="00E42160" w:rsidRPr="00D608C5">
        <w:rPr>
          <w:color w:val="2E74B5" w:themeColor="accent1" w:themeShade="BF"/>
        </w:rPr>
        <w:t>sav</w:t>
      </w:r>
      <w:proofErr w:type="spellEnd"/>
      <w:r w:rsidR="00E42160" w:rsidRPr="00D608C5">
        <w:rPr>
          <w:color w:val="2E74B5" w:themeColor="accent1" w:themeShade="BF"/>
        </w:rPr>
        <w:t>",</w:t>
      </w:r>
      <w:proofErr w:type="spellStart"/>
      <w:r w:rsidR="00E42160" w:rsidRPr="00D608C5">
        <w:rPr>
          <w:color w:val="2E74B5" w:themeColor="accent1" w:themeShade="BF"/>
        </w:rPr>
        <w:t>use.value.labels</w:t>
      </w:r>
      <w:proofErr w:type="spellEnd"/>
      <w:r w:rsidR="00E42160" w:rsidRPr="00D608C5">
        <w:rPr>
          <w:color w:val="2E74B5" w:themeColor="accent1" w:themeShade="BF"/>
        </w:rPr>
        <w:t xml:space="preserve">=TRUE, </w:t>
      </w:r>
      <w:proofErr w:type="spellStart"/>
      <w:r w:rsidR="00E42160" w:rsidRPr="00D608C5">
        <w:rPr>
          <w:color w:val="2E74B5" w:themeColor="accent1" w:themeShade="BF"/>
        </w:rPr>
        <w:t>max.value.labels</w:t>
      </w:r>
      <w:proofErr w:type="spellEnd"/>
      <w:r w:rsidR="00E42160" w:rsidRPr="00D608C5">
        <w:rPr>
          <w:color w:val="2E74B5" w:themeColor="accent1" w:themeShade="BF"/>
        </w:rPr>
        <w:t>=</w:t>
      </w:r>
      <w:proofErr w:type="spellStart"/>
      <w:r w:rsidR="00E42160" w:rsidRPr="00D608C5">
        <w:rPr>
          <w:color w:val="2E74B5" w:themeColor="accent1" w:themeShade="BF"/>
        </w:rPr>
        <w:t>Inf</w:t>
      </w:r>
      <w:proofErr w:type="spellEnd"/>
      <w:r w:rsidR="00E42160" w:rsidRPr="00D608C5">
        <w:rPr>
          <w:color w:val="2E74B5" w:themeColor="accent1" w:themeShade="BF"/>
        </w:rPr>
        <w:t xml:space="preserve">, </w:t>
      </w:r>
      <w:proofErr w:type="spellStart"/>
      <w:r w:rsidR="00E42160" w:rsidRPr="00D608C5">
        <w:rPr>
          <w:color w:val="2E74B5" w:themeColor="accent1" w:themeShade="BF"/>
        </w:rPr>
        <w:t>to.data.frame</w:t>
      </w:r>
      <w:proofErr w:type="spellEnd"/>
      <w:r w:rsidR="00E42160" w:rsidRPr="00D608C5">
        <w:rPr>
          <w:color w:val="2E74B5" w:themeColor="accent1" w:themeShade="BF"/>
        </w:rPr>
        <w:t>=TRUE)</w:t>
      </w:r>
      <w:r w:rsidR="00CF228F">
        <w:rPr>
          <w:color w:val="2E74B5" w:themeColor="accent1" w:themeShade="BF"/>
        </w:rPr>
        <w:t xml:space="preserve"> </w:t>
      </w:r>
      <w:r w:rsidR="00A05A2F">
        <w:rPr>
          <w:color w:val="FF0000"/>
        </w:rPr>
        <w:t xml:space="preserve">#abriendo data de la </w:t>
      </w:r>
      <w:proofErr w:type="spellStart"/>
      <w:r w:rsidR="00A05A2F">
        <w:rPr>
          <w:color w:val="FF0000"/>
        </w:rPr>
        <w:t>Union</w:t>
      </w:r>
      <w:proofErr w:type="spellEnd"/>
      <w:r w:rsidR="00A05A2F">
        <w:rPr>
          <w:color w:val="FF0000"/>
        </w:rPr>
        <w:t xml:space="preserve"> Europea</w:t>
      </w:r>
    </w:p>
    <w:p w:rsidR="00E42160" w:rsidRDefault="00E42160" w:rsidP="00E42160">
      <w:pPr>
        <w:jc w:val="both"/>
        <w:rPr>
          <w:color w:val="000000" w:themeColor="text1"/>
        </w:rPr>
      </w:pPr>
    </w:p>
    <w:p w:rsidR="00E42160" w:rsidRDefault="00E42160" w:rsidP="00E42160">
      <w:pPr>
        <w:jc w:val="both"/>
        <w:rPr>
          <w:color w:val="000000" w:themeColor="text1"/>
        </w:rPr>
      </w:pPr>
      <w:commentRangeStart w:id="17"/>
      <w:r>
        <w:rPr>
          <w:color w:val="000000" w:themeColor="text1"/>
        </w:rPr>
        <w:t xml:space="preserve">Un requisito para realizar el </w:t>
      </w:r>
      <w:r>
        <w:rPr>
          <w:i/>
          <w:color w:val="000000" w:themeColor="text1"/>
        </w:rPr>
        <w:t xml:space="preserve">Análisis de Clústers </w:t>
      </w:r>
      <w:r>
        <w:rPr>
          <w:color w:val="000000" w:themeColor="text1"/>
        </w:rPr>
        <w:t xml:space="preserve">es seleccionar las variables de la base de datos con la que se trabajará. La estructura del clúster está conformada como mínimo por una variable escalar siempre estandarizada, que actuará como dependiente, y una categórica que nos permita incluir los casos. Esto se debe a que la diferenciación de grupos se debe hacer en función a las características que el investigar requiere. En este caso, se seleccionan las variables 1: país (nominal), 19: </w:t>
      </w:r>
      <w:proofErr w:type="spellStart"/>
      <w:r>
        <w:rPr>
          <w:color w:val="000000" w:themeColor="text1"/>
        </w:rPr>
        <w:t>ZTotalReserves</w:t>
      </w:r>
      <w:proofErr w:type="spellEnd"/>
      <w:r>
        <w:rPr>
          <w:color w:val="000000" w:themeColor="text1"/>
        </w:rPr>
        <w:t xml:space="preserve"> (escalar) y 29: </w:t>
      </w:r>
      <w:proofErr w:type="spellStart"/>
      <w:r>
        <w:rPr>
          <w:color w:val="000000" w:themeColor="text1"/>
        </w:rPr>
        <w:t>ZGDPDeflator</w:t>
      </w:r>
      <w:proofErr w:type="spellEnd"/>
      <w:r>
        <w:rPr>
          <w:color w:val="000000" w:themeColor="text1"/>
        </w:rPr>
        <w:t xml:space="preserve"> (escalar).</w:t>
      </w:r>
    </w:p>
    <w:commentRangeEnd w:id="17"/>
    <w:p w:rsidR="00E42160" w:rsidRPr="006F6736" w:rsidRDefault="000333B4" w:rsidP="00E42160">
      <w:pPr>
        <w:rPr>
          <w:color w:val="000000" w:themeColor="text1"/>
        </w:rPr>
      </w:pPr>
      <w:r>
        <w:rPr>
          <w:rStyle w:val="Refdecomentario"/>
        </w:rPr>
        <w:commentReference w:id="17"/>
      </w:r>
    </w:p>
    <w:p w:rsidR="00E42160" w:rsidRPr="00A05A2F" w:rsidRDefault="00E42160" w:rsidP="00E42160">
      <w:pPr>
        <w:rPr>
          <w:color w:val="FF0000"/>
        </w:rPr>
      </w:pPr>
      <w:r w:rsidRPr="006C6622">
        <w:rPr>
          <w:color w:val="2E74B5" w:themeColor="accent1" w:themeShade="BF"/>
        </w:rPr>
        <w:t>data2&lt;-</w:t>
      </w:r>
      <w:proofErr w:type="spellStart"/>
      <w:proofErr w:type="gramStart"/>
      <w:r w:rsidRPr="006C6622">
        <w:rPr>
          <w:color w:val="2E74B5" w:themeColor="accent1" w:themeShade="BF"/>
        </w:rPr>
        <w:t>subset</w:t>
      </w:r>
      <w:proofErr w:type="spellEnd"/>
      <w:r w:rsidRPr="006C6622">
        <w:rPr>
          <w:color w:val="2E74B5" w:themeColor="accent1" w:themeShade="BF"/>
        </w:rPr>
        <w:t>(</w:t>
      </w:r>
      <w:proofErr w:type="spellStart"/>
      <w:proofErr w:type="gramEnd"/>
      <w:r w:rsidRPr="006C6622">
        <w:rPr>
          <w:color w:val="2E74B5" w:themeColor="accent1" w:themeShade="BF"/>
        </w:rPr>
        <w:t>data,se</w:t>
      </w:r>
      <w:r>
        <w:rPr>
          <w:color w:val="2E74B5" w:themeColor="accent1" w:themeShade="BF"/>
        </w:rPr>
        <w:t>lect</w:t>
      </w:r>
      <w:proofErr w:type="spellEnd"/>
      <w:r>
        <w:rPr>
          <w:color w:val="2E74B5" w:themeColor="accent1" w:themeShade="BF"/>
        </w:rPr>
        <w:t xml:space="preserve">=c(1,19,29), </w:t>
      </w:r>
      <w:proofErr w:type="spellStart"/>
      <w:r>
        <w:rPr>
          <w:color w:val="2E74B5" w:themeColor="accent1" w:themeShade="BF"/>
        </w:rPr>
        <w:t>na.value</w:t>
      </w:r>
      <w:proofErr w:type="spellEnd"/>
      <w:r>
        <w:rPr>
          <w:color w:val="2E74B5" w:themeColor="accent1" w:themeShade="BF"/>
        </w:rPr>
        <w:t>=NULL)</w:t>
      </w:r>
      <w:r w:rsidR="000333B4">
        <w:rPr>
          <w:color w:val="2E74B5" w:themeColor="accent1" w:themeShade="BF"/>
        </w:rPr>
        <w:t xml:space="preserve"> </w:t>
      </w:r>
      <w:r w:rsidR="00A05A2F">
        <w:rPr>
          <w:color w:val="FF0000"/>
        </w:rPr>
        <w:t>#seleccionando las variables a utilizar</w:t>
      </w:r>
    </w:p>
    <w:p w:rsidR="00E42160" w:rsidRDefault="00E42160" w:rsidP="00E42160">
      <w:pPr>
        <w:rPr>
          <w:color w:val="C45911" w:themeColor="accent2" w:themeShade="BF"/>
        </w:rPr>
      </w:pPr>
    </w:p>
    <w:p w:rsidR="00E42160" w:rsidRPr="00CF228F" w:rsidRDefault="00E42160" w:rsidP="00E42160">
      <w:pPr>
        <w:rPr>
          <w:color w:val="FF0000"/>
          <w:lang w:val="en-US"/>
        </w:rPr>
      </w:pPr>
      <w:proofErr w:type="spellStart"/>
      <w:proofErr w:type="gramStart"/>
      <w:r w:rsidRPr="00CF228F">
        <w:rPr>
          <w:color w:val="2E74B5" w:themeColor="accent1" w:themeShade="BF"/>
          <w:lang w:val="en-US"/>
        </w:rPr>
        <w:t>str</w:t>
      </w:r>
      <w:proofErr w:type="spellEnd"/>
      <w:r w:rsidRPr="00CF228F">
        <w:rPr>
          <w:color w:val="2E74B5" w:themeColor="accent1" w:themeShade="BF"/>
          <w:lang w:val="en-US"/>
        </w:rPr>
        <w:t>(</w:t>
      </w:r>
      <w:proofErr w:type="gramEnd"/>
      <w:r w:rsidRPr="00CF228F">
        <w:rPr>
          <w:color w:val="2E74B5" w:themeColor="accent1" w:themeShade="BF"/>
          <w:lang w:val="en-US"/>
        </w:rPr>
        <w:t>data2)</w:t>
      </w:r>
      <w:r w:rsidR="000333B4">
        <w:rPr>
          <w:color w:val="2E74B5" w:themeColor="accent1" w:themeShade="BF"/>
          <w:lang w:val="en-US"/>
        </w:rPr>
        <w:t xml:space="preserve"> </w:t>
      </w:r>
      <w:r w:rsidR="00A05A2F" w:rsidRPr="00CF228F">
        <w:rPr>
          <w:color w:val="FF0000"/>
          <w:lang w:val="en-US"/>
        </w:rPr>
        <w:t>#</w:t>
      </w:r>
      <w:proofErr w:type="spellStart"/>
      <w:r w:rsidR="00A05A2F" w:rsidRPr="00CF228F">
        <w:rPr>
          <w:color w:val="FF0000"/>
          <w:lang w:val="en-US"/>
        </w:rPr>
        <w:t>mostrando</w:t>
      </w:r>
      <w:proofErr w:type="spellEnd"/>
      <w:r w:rsidR="00A05A2F" w:rsidRPr="00CF228F">
        <w:rPr>
          <w:color w:val="FF0000"/>
          <w:lang w:val="en-US"/>
        </w:rPr>
        <w:t xml:space="preserve"> </w:t>
      </w:r>
      <w:proofErr w:type="spellStart"/>
      <w:r w:rsidR="00A05A2F" w:rsidRPr="00CF228F">
        <w:rPr>
          <w:color w:val="FF0000"/>
          <w:lang w:val="en-US"/>
        </w:rPr>
        <w:t>las</w:t>
      </w:r>
      <w:proofErr w:type="spellEnd"/>
      <w:r w:rsidR="00A05A2F" w:rsidRPr="00CF228F">
        <w:rPr>
          <w:color w:val="FF0000"/>
          <w:lang w:val="en-US"/>
        </w:rPr>
        <w:t xml:space="preserve"> variables</w:t>
      </w:r>
    </w:p>
    <w:p w:rsidR="00E42160" w:rsidRPr="00CF228F" w:rsidRDefault="00E42160" w:rsidP="00E42160">
      <w:pPr>
        <w:rPr>
          <w:sz w:val="20"/>
          <w:lang w:val="en-US"/>
        </w:rPr>
      </w:pPr>
      <w:r w:rsidRPr="00CF228F">
        <w:rPr>
          <w:sz w:val="20"/>
          <w:lang w:val="en-US"/>
        </w:rPr>
        <w:lastRenderedPageBreak/>
        <w:t>'</w:t>
      </w:r>
      <w:proofErr w:type="spellStart"/>
      <w:r w:rsidRPr="00CF228F">
        <w:rPr>
          <w:sz w:val="20"/>
          <w:lang w:val="en-US"/>
        </w:rPr>
        <w:t>data.frame</w:t>
      </w:r>
      <w:proofErr w:type="spellEnd"/>
      <w:r w:rsidRPr="00CF228F">
        <w:rPr>
          <w:sz w:val="20"/>
          <w:lang w:val="en-US"/>
        </w:rPr>
        <w:t xml:space="preserve">':   30 obs. </w:t>
      </w:r>
      <w:proofErr w:type="gramStart"/>
      <w:r w:rsidRPr="00CF228F">
        <w:rPr>
          <w:sz w:val="20"/>
          <w:lang w:val="en-US"/>
        </w:rPr>
        <w:t>of  3</w:t>
      </w:r>
      <w:proofErr w:type="gramEnd"/>
      <w:r w:rsidRPr="00CF228F">
        <w:rPr>
          <w:sz w:val="20"/>
          <w:lang w:val="en-US"/>
        </w:rPr>
        <w:t xml:space="preserve"> variables:</w:t>
      </w:r>
    </w:p>
    <w:p w:rsidR="00E42160" w:rsidRPr="00CF228F" w:rsidRDefault="00E42160" w:rsidP="00E42160">
      <w:pPr>
        <w:rPr>
          <w:sz w:val="20"/>
          <w:lang w:val="en-US"/>
        </w:rPr>
      </w:pPr>
      <w:r w:rsidRPr="00CF228F">
        <w:rPr>
          <w:sz w:val="20"/>
          <w:lang w:val="en-US"/>
        </w:rPr>
        <w:t xml:space="preserve"> $ </w:t>
      </w:r>
      <w:proofErr w:type="spellStart"/>
      <w:r w:rsidRPr="00CF228F">
        <w:rPr>
          <w:sz w:val="20"/>
          <w:lang w:val="en-US"/>
        </w:rPr>
        <w:t>PaÃ.s</w:t>
      </w:r>
      <w:proofErr w:type="spellEnd"/>
      <w:r w:rsidRPr="00CF228F">
        <w:rPr>
          <w:sz w:val="20"/>
          <w:lang w:val="en-US"/>
        </w:rPr>
        <w:t xml:space="preserve">         : Factor w/ 25 levels "              </w:t>
      </w:r>
      <w:proofErr w:type="gramStart"/>
      <w:r w:rsidRPr="00CF228F">
        <w:rPr>
          <w:sz w:val="20"/>
          <w:lang w:val="en-US"/>
        </w:rPr>
        <w:t>",..:</w:t>
      </w:r>
      <w:proofErr w:type="gramEnd"/>
      <w:r w:rsidRPr="00CF228F">
        <w:rPr>
          <w:sz w:val="20"/>
          <w:lang w:val="en-US"/>
        </w:rPr>
        <w:t xml:space="preserve"> 2 4 5 8 9 13 15 16 17 20 ...</w:t>
      </w:r>
    </w:p>
    <w:p w:rsidR="00E42160" w:rsidRPr="00CF228F" w:rsidRDefault="00E42160" w:rsidP="00E42160">
      <w:pPr>
        <w:rPr>
          <w:sz w:val="20"/>
          <w:lang w:val="en-US"/>
        </w:rPr>
      </w:pPr>
      <w:r w:rsidRPr="00CF228F">
        <w:rPr>
          <w:sz w:val="20"/>
          <w:lang w:val="en-US"/>
        </w:rPr>
        <w:t xml:space="preserve"> $ </w:t>
      </w:r>
      <w:proofErr w:type="spellStart"/>
      <w:r w:rsidRPr="00CF228F">
        <w:rPr>
          <w:sz w:val="20"/>
          <w:lang w:val="en-US"/>
        </w:rPr>
        <w:t>ZTotalReserves</w:t>
      </w:r>
      <w:proofErr w:type="spellEnd"/>
      <w:r w:rsidRPr="00CF228F">
        <w:rPr>
          <w:sz w:val="20"/>
          <w:lang w:val="en-US"/>
        </w:rPr>
        <w:t xml:space="preserve">: </w:t>
      </w:r>
      <w:proofErr w:type="spellStart"/>
      <w:proofErr w:type="gramStart"/>
      <w:r w:rsidRPr="00CF228F">
        <w:rPr>
          <w:sz w:val="20"/>
          <w:lang w:val="en-US"/>
        </w:rPr>
        <w:t>num</w:t>
      </w:r>
      <w:proofErr w:type="spellEnd"/>
      <w:r w:rsidRPr="00CF228F">
        <w:rPr>
          <w:sz w:val="20"/>
          <w:lang w:val="en-US"/>
        </w:rPr>
        <w:t xml:space="preserve">  -</w:t>
      </w:r>
      <w:proofErr w:type="gramEnd"/>
      <w:r w:rsidRPr="00CF228F">
        <w:rPr>
          <w:sz w:val="20"/>
          <w:lang w:val="en-US"/>
        </w:rPr>
        <w:t>0.21 -0.208 -0.209 -0.213 -0.21 ...</w:t>
      </w:r>
    </w:p>
    <w:p w:rsidR="00E42160" w:rsidRPr="00CF228F" w:rsidRDefault="00E42160" w:rsidP="00E42160">
      <w:pPr>
        <w:rPr>
          <w:sz w:val="20"/>
          <w:lang w:val="en-US"/>
        </w:rPr>
      </w:pPr>
      <w:r w:rsidRPr="00CF228F">
        <w:rPr>
          <w:sz w:val="20"/>
          <w:lang w:val="en-US"/>
        </w:rPr>
        <w:t xml:space="preserve"> $ </w:t>
      </w:r>
      <w:proofErr w:type="spellStart"/>
      <w:proofErr w:type="gramStart"/>
      <w:r w:rsidRPr="00CF228F">
        <w:rPr>
          <w:sz w:val="20"/>
          <w:lang w:val="en-US"/>
        </w:rPr>
        <w:t>ZGDPDeflator</w:t>
      </w:r>
      <w:proofErr w:type="spellEnd"/>
      <w:r w:rsidRPr="00CF228F">
        <w:rPr>
          <w:sz w:val="20"/>
          <w:lang w:val="en-US"/>
        </w:rPr>
        <w:t xml:space="preserve">  :</w:t>
      </w:r>
      <w:proofErr w:type="gramEnd"/>
      <w:r w:rsidRPr="00CF228F">
        <w:rPr>
          <w:sz w:val="20"/>
          <w:lang w:val="en-US"/>
        </w:rPr>
        <w:t xml:space="preserve"> </w:t>
      </w:r>
      <w:proofErr w:type="spellStart"/>
      <w:r w:rsidRPr="00CF228F">
        <w:rPr>
          <w:sz w:val="20"/>
          <w:lang w:val="en-US"/>
        </w:rPr>
        <w:t>num</w:t>
      </w:r>
      <w:proofErr w:type="spellEnd"/>
      <w:r w:rsidRPr="00CF228F">
        <w:rPr>
          <w:sz w:val="20"/>
          <w:lang w:val="en-US"/>
        </w:rPr>
        <w:t xml:space="preserve">  -0.0923 1.9759 -0.1848 0.9583 0.6848 ...</w:t>
      </w:r>
    </w:p>
    <w:p w:rsidR="00E42160" w:rsidRPr="00CF228F" w:rsidRDefault="00E42160" w:rsidP="00E42160">
      <w:pPr>
        <w:rPr>
          <w:sz w:val="20"/>
          <w:lang w:val="en-US"/>
        </w:rPr>
      </w:pPr>
    </w:p>
    <w:p w:rsidR="00E42160" w:rsidRPr="00CF228F" w:rsidRDefault="00E42160" w:rsidP="00E42160">
      <w:pPr>
        <w:rPr>
          <w:color w:val="2E74B5" w:themeColor="accent1" w:themeShade="BF"/>
          <w:lang w:val="en-US"/>
        </w:rPr>
      </w:pPr>
      <w:proofErr w:type="gramStart"/>
      <w:r w:rsidRPr="00CF228F">
        <w:rPr>
          <w:color w:val="2E74B5" w:themeColor="accent1" w:themeShade="BF"/>
          <w:lang w:val="en-US"/>
        </w:rPr>
        <w:t>attach(</w:t>
      </w:r>
      <w:proofErr w:type="gramEnd"/>
      <w:r w:rsidRPr="00CF228F">
        <w:rPr>
          <w:color w:val="2E74B5" w:themeColor="accent1" w:themeShade="BF"/>
          <w:lang w:val="en-US"/>
        </w:rPr>
        <w:t>data2)</w:t>
      </w:r>
      <w:r w:rsidRPr="00CF228F">
        <w:rPr>
          <w:color w:val="2E74B5" w:themeColor="accent1" w:themeShade="BF"/>
          <w:lang w:val="en-US"/>
        </w:rPr>
        <w:br/>
      </w:r>
    </w:p>
    <w:p w:rsidR="00E42160" w:rsidRDefault="00E42160" w:rsidP="00E42160">
      <w:pPr>
        <w:rPr>
          <w:color w:val="2E74B5" w:themeColor="accent1" w:themeShade="BF"/>
        </w:rPr>
      </w:pPr>
      <w:proofErr w:type="spellStart"/>
      <w:proofErr w:type="gramStart"/>
      <w:r w:rsidRPr="0048753C">
        <w:rPr>
          <w:color w:val="2E74B5" w:themeColor="accent1" w:themeShade="BF"/>
        </w:rPr>
        <w:t>pais</w:t>
      </w:r>
      <w:proofErr w:type="spellEnd"/>
      <w:proofErr w:type="gramEnd"/>
      <w:r w:rsidRPr="0048753C">
        <w:rPr>
          <w:color w:val="2E74B5" w:themeColor="accent1" w:themeShade="BF"/>
        </w:rPr>
        <w:t xml:space="preserve">&lt;- </w:t>
      </w:r>
      <w:proofErr w:type="spellStart"/>
      <w:r w:rsidRPr="0048753C">
        <w:rPr>
          <w:color w:val="2E74B5" w:themeColor="accent1" w:themeShade="BF"/>
        </w:rPr>
        <w:t>PaÃ.s</w:t>
      </w:r>
      <w:proofErr w:type="spellEnd"/>
      <w:r w:rsidRPr="0048753C">
        <w:rPr>
          <w:color w:val="2E74B5" w:themeColor="accent1" w:themeShade="BF"/>
        </w:rPr>
        <w:t xml:space="preserve">         </w:t>
      </w:r>
      <w:r>
        <w:br/>
      </w:r>
    </w:p>
    <w:p w:rsidR="00E42160" w:rsidRPr="00A05A2F" w:rsidRDefault="00E42160" w:rsidP="00E42160">
      <w:pPr>
        <w:rPr>
          <w:color w:val="FF0000"/>
        </w:rPr>
      </w:pPr>
      <w:proofErr w:type="spellStart"/>
      <w:proofErr w:type="gramStart"/>
      <w:r w:rsidRPr="00D608C5">
        <w:rPr>
          <w:color w:val="2E74B5" w:themeColor="accent1" w:themeShade="BF"/>
        </w:rPr>
        <w:t>mydata</w:t>
      </w:r>
      <w:proofErr w:type="spellEnd"/>
      <w:proofErr w:type="gramEnd"/>
      <w:r w:rsidRPr="00D608C5">
        <w:rPr>
          <w:color w:val="2E74B5" w:themeColor="accent1" w:themeShade="BF"/>
        </w:rPr>
        <w:t xml:space="preserve"> &lt;- </w:t>
      </w:r>
      <w:proofErr w:type="spellStart"/>
      <w:r w:rsidRPr="00D608C5">
        <w:rPr>
          <w:color w:val="2E74B5" w:themeColor="accent1" w:themeShade="BF"/>
        </w:rPr>
        <w:t>na.omit</w:t>
      </w:r>
      <w:proofErr w:type="spellEnd"/>
      <w:r w:rsidRPr="00D608C5">
        <w:rPr>
          <w:color w:val="2E74B5" w:themeColor="accent1" w:themeShade="BF"/>
        </w:rPr>
        <w:t>(data</w:t>
      </w:r>
      <w:r>
        <w:rPr>
          <w:color w:val="2E74B5" w:themeColor="accent1" w:themeShade="BF"/>
        </w:rPr>
        <w:t>2</w:t>
      </w:r>
      <w:r w:rsidRPr="00D608C5">
        <w:rPr>
          <w:color w:val="2E74B5" w:themeColor="accent1" w:themeShade="BF"/>
        </w:rPr>
        <w:t>)</w:t>
      </w:r>
      <w:r w:rsidR="00A05A2F">
        <w:rPr>
          <w:color w:val="FF0000"/>
        </w:rPr>
        <w:t>#quitando los casos perdidos</w:t>
      </w:r>
    </w:p>
    <w:p w:rsidR="00E42160" w:rsidRDefault="00E42160" w:rsidP="00E42160">
      <w:pPr>
        <w:rPr>
          <w:color w:val="C45911" w:themeColor="accent2" w:themeShade="BF"/>
        </w:rPr>
      </w:pPr>
    </w:p>
    <w:p w:rsidR="00E42160" w:rsidRDefault="00E42160" w:rsidP="00E42160">
      <w:pPr>
        <w:jc w:val="both"/>
        <w:rPr>
          <w:i/>
          <w:color w:val="000000" w:themeColor="text1"/>
        </w:rPr>
      </w:pPr>
      <w:r>
        <w:rPr>
          <w:color w:val="000000" w:themeColor="text1"/>
        </w:rPr>
        <w:t xml:space="preserve">Luego de que se limpiaran los datos, el paso siguiente es la aplicación de la técnica. En primer lugar, se tiene que hallar las distancias entre los casos con el comando </w:t>
      </w:r>
      <w:r>
        <w:rPr>
          <w:i/>
          <w:color w:val="000000" w:themeColor="text1"/>
        </w:rPr>
        <w:t xml:space="preserve">dist. </w:t>
      </w:r>
      <w:r>
        <w:rPr>
          <w:color w:val="000000" w:themeColor="text1"/>
        </w:rPr>
        <w:t xml:space="preserve">Después con el comando </w:t>
      </w:r>
      <w:r>
        <w:rPr>
          <w:i/>
          <w:color w:val="000000" w:themeColor="text1"/>
        </w:rPr>
        <w:t>hcclust</w:t>
      </w:r>
      <w:r>
        <w:rPr>
          <w:color w:val="000000" w:themeColor="text1"/>
        </w:rPr>
        <w:t xml:space="preserve"> se aplica la técnica del clúster y se finaliza pidiendo el dendograma con </w:t>
      </w:r>
      <w:r>
        <w:rPr>
          <w:i/>
          <w:color w:val="000000" w:themeColor="text1"/>
        </w:rPr>
        <w:t>plot.</w:t>
      </w:r>
    </w:p>
    <w:p w:rsidR="00E42160" w:rsidRDefault="00E42160" w:rsidP="00E42160">
      <w:pPr>
        <w:rPr>
          <w:color w:val="2E74B5" w:themeColor="accent1" w:themeShade="BF"/>
        </w:rPr>
      </w:pPr>
    </w:p>
    <w:p w:rsidR="00E42160" w:rsidRPr="00A05A2F" w:rsidRDefault="00E42160" w:rsidP="00E42160">
      <w:pPr>
        <w:rPr>
          <w:color w:val="FF0000"/>
        </w:rPr>
      </w:pPr>
      <w:r w:rsidRPr="00261BCF">
        <w:rPr>
          <w:color w:val="2E74B5" w:themeColor="accent1" w:themeShade="BF"/>
        </w:rPr>
        <w:t xml:space="preserve">d &lt;- </w:t>
      </w:r>
      <w:proofErr w:type="spellStart"/>
      <w:proofErr w:type="gramStart"/>
      <w:r w:rsidRPr="00261BCF">
        <w:rPr>
          <w:color w:val="2E74B5" w:themeColor="accent1" w:themeShade="BF"/>
        </w:rPr>
        <w:t>dist</w:t>
      </w:r>
      <w:proofErr w:type="spellEnd"/>
      <w:r w:rsidRPr="00261BCF">
        <w:rPr>
          <w:color w:val="2E74B5" w:themeColor="accent1" w:themeShade="BF"/>
        </w:rPr>
        <w:t>(</w:t>
      </w:r>
      <w:proofErr w:type="spellStart"/>
      <w:proofErr w:type="gramEnd"/>
      <w:r w:rsidRPr="00261BCF">
        <w:rPr>
          <w:color w:val="2E74B5" w:themeColor="accent1" w:themeShade="BF"/>
        </w:rPr>
        <w:t>as.matrix</w:t>
      </w:r>
      <w:proofErr w:type="spellEnd"/>
      <w:r w:rsidRPr="00261BCF">
        <w:rPr>
          <w:color w:val="2E74B5" w:themeColor="accent1" w:themeShade="BF"/>
        </w:rPr>
        <w:t>(</w:t>
      </w:r>
      <w:proofErr w:type="spellStart"/>
      <w:r w:rsidRPr="00261BCF">
        <w:rPr>
          <w:color w:val="2E74B5" w:themeColor="accent1" w:themeShade="BF"/>
        </w:rPr>
        <w:t>mydata</w:t>
      </w:r>
      <w:proofErr w:type="spellEnd"/>
      <w:r w:rsidRPr="00261BCF">
        <w:rPr>
          <w:color w:val="2E74B5" w:themeColor="accent1" w:themeShade="BF"/>
        </w:rPr>
        <w:t>))</w:t>
      </w:r>
      <w:r w:rsidR="00A05A2F">
        <w:rPr>
          <w:color w:val="FF0000"/>
        </w:rPr>
        <w:t>#guardando un nuevo objeto</w:t>
      </w:r>
    </w:p>
    <w:p w:rsidR="00E42160" w:rsidRDefault="00E42160" w:rsidP="00E42160">
      <w:pPr>
        <w:rPr>
          <w:color w:val="2E74B5" w:themeColor="accent1" w:themeShade="BF"/>
        </w:rPr>
      </w:pPr>
    </w:p>
    <w:p w:rsidR="00E42160" w:rsidRPr="00261BCF" w:rsidRDefault="00E42160" w:rsidP="00E42160">
      <w:pPr>
        <w:rPr>
          <w:color w:val="2E74B5" w:themeColor="accent1" w:themeShade="BF"/>
        </w:rPr>
      </w:pPr>
      <w:proofErr w:type="spellStart"/>
      <w:proofErr w:type="gramStart"/>
      <w:r w:rsidRPr="00261BCF">
        <w:rPr>
          <w:color w:val="2E74B5" w:themeColor="accent1" w:themeShade="BF"/>
        </w:rPr>
        <w:t>hc</w:t>
      </w:r>
      <w:proofErr w:type="spellEnd"/>
      <w:proofErr w:type="gramEnd"/>
      <w:r w:rsidRPr="00261BCF">
        <w:rPr>
          <w:color w:val="2E74B5" w:themeColor="accent1" w:themeShade="BF"/>
        </w:rPr>
        <w:t xml:space="preserve"> &lt;- </w:t>
      </w:r>
      <w:proofErr w:type="spellStart"/>
      <w:r w:rsidRPr="00261BCF">
        <w:rPr>
          <w:color w:val="2E74B5" w:themeColor="accent1" w:themeShade="BF"/>
        </w:rPr>
        <w:t>hclust</w:t>
      </w:r>
      <w:proofErr w:type="spellEnd"/>
      <w:r w:rsidRPr="00261BCF">
        <w:rPr>
          <w:color w:val="2E74B5" w:themeColor="accent1" w:themeShade="BF"/>
        </w:rPr>
        <w:t>(d)</w:t>
      </w:r>
      <w:r w:rsidR="00A05A2F">
        <w:rPr>
          <w:color w:val="FF0000"/>
        </w:rPr>
        <w:t xml:space="preserve">#creando </w:t>
      </w:r>
      <w:proofErr w:type="spellStart"/>
      <w:r w:rsidR="00A05A2F">
        <w:rPr>
          <w:color w:val="FF0000"/>
        </w:rPr>
        <w:t>cluster</w:t>
      </w:r>
      <w:proofErr w:type="spellEnd"/>
      <w:r w:rsidRPr="00261BCF">
        <w:rPr>
          <w:color w:val="2E74B5" w:themeColor="accent1" w:themeShade="BF"/>
        </w:rPr>
        <w:t xml:space="preserve">                </w:t>
      </w:r>
    </w:p>
    <w:p w:rsidR="00E42160" w:rsidRDefault="00E42160" w:rsidP="00E42160">
      <w:pPr>
        <w:rPr>
          <w:color w:val="2E74B5" w:themeColor="accent1" w:themeShade="BF"/>
        </w:rPr>
      </w:pPr>
    </w:p>
    <w:p w:rsidR="00E42160" w:rsidRPr="00A05A2F" w:rsidRDefault="00A05A2F" w:rsidP="00E42160">
      <w:pPr>
        <w:rPr>
          <w:color w:val="FF0000"/>
        </w:rPr>
      </w:pPr>
      <w:proofErr w:type="spellStart"/>
      <w:proofErr w:type="gramStart"/>
      <w:r>
        <w:rPr>
          <w:color w:val="2E74B5" w:themeColor="accent1" w:themeShade="BF"/>
        </w:rPr>
        <w:t>plot</w:t>
      </w:r>
      <w:proofErr w:type="spellEnd"/>
      <w:r>
        <w:rPr>
          <w:color w:val="2E74B5" w:themeColor="accent1" w:themeShade="BF"/>
        </w:rPr>
        <w:t>(</w:t>
      </w:r>
      <w:proofErr w:type="spellStart"/>
      <w:proofErr w:type="gramEnd"/>
      <w:r>
        <w:rPr>
          <w:color w:val="2E74B5" w:themeColor="accent1" w:themeShade="BF"/>
        </w:rPr>
        <w:t>hc</w:t>
      </w:r>
      <w:proofErr w:type="spellEnd"/>
      <w:r>
        <w:rPr>
          <w:color w:val="2E74B5" w:themeColor="accent1" w:themeShade="BF"/>
        </w:rPr>
        <w:t>)</w:t>
      </w:r>
      <w:r>
        <w:rPr>
          <w:color w:val="FF0000"/>
        </w:rPr>
        <w:t xml:space="preserve">#graficando </w:t>
      </w:r>
      <w:proofErr w:type="spellStart"/>
      <w:r>
        <w:rPr>
          <w:color w:val="FF0000"/>
        </w:rPr>
        <w:t>dendograma</w:t>
      </w:r>
      <w:proofErr w:type="spellEnd"/>
    </w:p>
    <w:p w:rsidR="00E42160" w:rsidRDefault="00E42160" w:rsidP="00E42160">
      <w:r w:rsidRPr="00026B16">
        <w:rPr>
          <w:noProof/>
          <w:lang w:eastAsia="es-PE"/>
        </w:rPr>
        <w:drawing>
          <wp:inline distT="0" distB="0" distL="0" distR="0" wp14:anchorId="05F6F935" wp14:editId="6EC32B7C">
            <wp:extent cx="5314950" cy="29622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007" cy="3041450"/>
                    </a:xfrm>
                    <a:prstGeom prst="rect">
                      <a:avLst/>
                    </a:prstGeom>
                    <a:noFill/>
                    <a:ln>
                      <a:noFill/>
                    </a:ln>
                  </pic:spPr>
                </pic:pic>
              </a:graphicData>
            </a:graphic>
          </wp:inline>
        </w:drawing>
      </w:r>
      <w:r>
        <w:t xml:space="preserve">                    </w:t>
      </w:r>
    </w:p>
    <w:p w:rsidR="00E42160" w:rsidRPr="00F23A63" w:rsidRDefault="00E42160" w:rsidP="00E42160">
      <w:r>
        <w:t xml:space="preserve">A partir de este dendograma, lo ideal es trazar una línea horizontal imaginaria sobre los niveles en que se entrecruzan los casos para determinar en primera instancia nuestras posibilidades </w:t>
      </w:r>
      <w:r>
        <w:lastRenderedPageBreak/>
        <w:t xml:space="preserve">de agrupamiento. Veamos estos dos ejemplos con el comando </w:t>
      </w:r>
      <w:proofErr w:type="spellStart"/>
      <w:r>
        <w:rPr>
          <w:i/>
        </w:rPr>
        <w:t>rect.hclust</w:t>
      </w:r>
      <w:proofErr w:type="spellEnd"/>
      <w:r>
        <w:t xml:space="preserve"> que me permitirá señalar las posibilidades de agrupación. </w:t>
      </w:r>
    </w:p>
    <w:p w:rsidR="00E42160" w:rsidRDefault="00E42160" w:rsidP="00E42160"/>
    <w:p w:rsidR="00E42160" w:rsidRPr="00A05A2F" w:rsidRDefault="00E42160" w:rsidP="00E42160">
      <w:pPr>
        <w:rPr>
          <w:color w:val="FF0000"/>
        </w:rPr>
      </w:pPr>
      <w:proofErr w:type="spellStart"/>
      <w:proofErr w:type="gramStart"/>
      <w:r w:rsidRPr="00261BCF">
        <w:rPr>
          <w:color w:val="2E74B5" w:themeColor="accent1" w:themeShade="BF"/>
        </w:rPr>
        <w:t>rect.hclust</w:t>
      </w:r>
      <w:proofErr w:type="spellEnd"/>
      <w:r w:rsidRPr="00261BCF">
        <w:rPr>
          <w:color w:val="2E74B5" w:themeColor="accent1" w:themeShade="BF"/>
        </w:rPr>
        <w:t>(</w:t>
      </w:r>
      <w:proofErr w:type="spellStart"/>
      <w:proofErr w:type="gramEnd"/>
      <w:r w:rsidRPr="00261BCF">
        <w:rPr>
          <w:color w:val="2E74B5" w:themeColor="accent1" w:themeShade="BF"/>
        </w:rPr>
        <w:t>hc</w:t>
      </w:r>
      <w:proofErr w:type="spellEnd"/>
      <w:r w:rsidRPr="00261BCF">
        <w:rPr>
          <w:color w:val="2E74B5" w:themeColor="accent1" w:themeShade="BF"/>
        </w:rPr>
        <w:t xml:space="preserve">, k=3, </w:t>
      </w:r>
      <w:proofErr w:type="spellStart"/>
      <w:r w:rsidRPr="00261BCF">
        <w:rPr>
          <w:color w:val="2E74B5" w:themeColor="accent1" w:themeShade="BF"/>
        </w:rPr>
        <w:t>border</w:t>
      </w:r>
      <w:proofErr w:type="spellEnd"/>
      <w:r w:rsidRPr="00261BCF">
        <w:rPr>
          <w:color w:val="2E74B5" w:themeColor="accent1" w:themeShade="BF"/>
        </w:rPr>
        <w:t>="red")</w:t>
      </w:r>
      <w:r w:rsidR="00A05A2F">
        <w:rPr>
          <w:color w:val="FF0000"/>
        </w:rPr>
        <w:t>#graficando en tres grupos</w:t>
      </w:r>
    </w:p>
    <w:p w:rsidR="00E42160" w:rsidRDefault="00E42160" w:rsidP="00E42160">
      <w:r>
        <w:rPr>
          <w:noProof/>
          <w:lang w:eastAsia="es-PE"/>
        </w:rPr>
        <w:drawing>
          <wp:inline distT="0" distB="0" distL="0" distR="0" wp14:anchorId="50682DF4" wp14:editId="47B7D7DC">
            <wp:extent cx="5191125" cy="31908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3190875"/>
                    </a:xfrm>
                    <a:prstGeom prst="rect">
                      <a:avLst/>
                    </a:prstGeom>
                  </pic:spPr>
                </pic:pic>
              </a:graphicData>
            </a:graphic>
          </wp:inline>
        </w:drawing>
      </w:r>
    </w:p>
    <w:p w:rsidR="00E42160" w:rsidRDefault="00E42160" w:rsidP="00E42160">
      <w:pPr>
        <w:rPr>
          <w:color w:val="2E74B5" w:themeColor="accent1" w:themeShade="BF"/>
        </w:rPr>
      </w:pPr>
    </w:p>
    <w:p w:rsidR="00E42160" w:rsidRPr="00A05A2F" w:rsidRDefault="00A05A2F" w:rsidP="00E42160">
      <w:pPr>
        <w:rPr>
          <w:color w:val="FF0000"/>
        </w:rPr>
      </w:pPr>
      <w:proofErr w:type="spellStart"/>
      <w:proofErr w:type="gramStart"/>
      <w:r>
        <w:rPr>
          <w:color w:val="2E74B5" w:themeColor="accent1" w:themeShade="BF"/>
        </w:rPr>
        <w:t>rect.hclust</w:t>
      </w:r>
      <w:proofErr w:type="spellEnd"/>
      <w:r>
        <w:rPr>
          <w:color w:val="2E74B5" w:themeColor="accent1" w:themeShade="BF"/>
        </w:rPr>
        <w:t>(</w:t>
      </w:r>
      <w:proofErr w:type="spellStart"/>
      <w:proofErr w:type="gramEnd"/>
      <w:r>
        <w:rPr>
          <w:color w:val="2E74B5" w:themeColor="accent1" w:themeShade="BF"/>
        </w:rPr>
        <w:t>hc</w:t>
      </w:r>
      <w:proofErr w:type="spellEnd"/>
      <w:r>
        <w:rPr>
          <w:color w:val="2E74B5" w:themeColor="accent1" w:themeShade="BF"/>
        </w:rPr>
        <w:t>, k=5</w:t>
      </w:r>
      <w:r w:rsidR="00E42160" w:rsidRPr="00261BCF">
        <w:rPr>
          <w:color w:val="2E74B5" w:themeColor="accent1" w:themeShade="BF"/>
        </w:rPr>
        <w:t xml:space="preserve">, </w:t>
      </w:r>
      <w:proofErr w:type="spellStart"/>
      <w:r w:rsidR="00E42160" w:rsidRPr="00261BCF">
        <w:rPr>
          <w:color w:val="2E74B5" w:themeColor="accent1" w:themeShade="BF"/>
        </w:rPr>
        <w:t>border</w:t>
      </w:r>
      <w:proofErr w:type="spellEnd"/>
      <w:r w:rsidR="00E42160" w:rsidRPr="00261BCF">
        <w:rPr>
          <w:color w:val="2E74B5" w:themeColor="accent1" w:themeShade="BF"/>
        </w:rPr>
        <w:t>="red")</w:t>
      </w:r>
      <w:r>
        <w:rPr>
          <w:color w:val="FF0000"/>
        </w:rPr>
        <w:t>#</w:t>
      </w:r>
      <w:commentRangeStart w:id="18"/>
      <w:r>
        <w:rPr>
          <w:color w:val="FF0000"/>
        </w:rPr>
        <w:t>graficando en cinco grupos</w:t>
      </w:r>
      <w:commentRangeEnd w:id="18"/>
      <w:r w:rsidR="000333B4">
        <w:rPr>
          <w:rStyle w:val="Refdecomentario"/>
        </w:rPr>
        <w:commentReference w:id="18"/>
      </w:r>
    </w:p>
    <w:p w:rsidR="00E42160" w:rsidRDefault="00E42160" w:rsidP="00E42160">
      <w:r w:rsidRPr="00F23A63">
        <w:rPr>
          <w:noProof/>
          <w:lang w:eastAsia="es-PE"/>
        </w:rPr>
        <w:lastRenderedPageBreak/>
        <w:drawing>
          <wp:inline distT="0" distB="0" distL="0" distR="0" wp14:anchorId="72E0F42D" wp14:editId="3B0459B6">
            <wp:extent cx="5132000" cy="45529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5990" cy="4574233"/>
                    </a:xfrm>
                    <a:prstGeom prst="rect">
                      <a:avLst/>
                    </a:prstGeom>
                    <a:noFill/>
                    <a:ln>
                      <a:noFill/>
                    </a:ln>
                  </pic:spPr>
                </pic:pic>
              </a:graphicData>
            </a:graphic>
          </wp:inline>
        </w:drawing>
      </w:r>
    </w:p>
    <w:p w:rsidR="00E42160" w:rsidRDefault="00E42160" w:rsidP="00E42160"/>
    <w:p w:rsidR="00E42160" w:rsidRDefault="00E42160" w:rsidP="00E42160">
      <w:pPr>
        <w:jc w:val="both"/>
      </w:pPr>
      <w:r>
        <w:t xml:space="preserve">Las posibilidades de agrupación que se han elegido son un primer grupo de 3 clústers y un segundo grupo de 5 clústers. </w:t>
      </w:r>
      <w:del w:id="19" w:author="Noam Dante Valentín López Villanes" w:date="2016-01-27T15:24:00Z">
        <w:r w:rsidDel="000333B4">
          <w:delText xml:space="preserve">Siempre se tiene que señalar alrededor de dos o tres alternativas por si las pruebas que vienen a continuación fallan. Ahora, </w:delText>
        </w:r>
      </w:del>
      <w:ins w:id="20" w:author="Noam Dante Valentín López Villanes" w:date="2016-01-27T15:24:00Z">
        <w:r w:rsidR="000333B4">
          <w:t xml:space="preserve"> Un tema a tener en cue</w:t>
        </w:r>
      </w:ins>
      <w:ins w:id="21" w:author="Noam Dante Valentín López Villanes" w:date="2016-01-27T15:25:00Z">
        <w:r w:rsidR="000333B4">
          <w:t xml:space="preserve">nta es si estamos </w:t>
        </w:r>
      </w:ins>
      <w:del w:id="22" w:author="Noam Dante Valentín López Villanes" w:date="2016-01-27T15:25:00Z">
        <w:r w:rsidDel="000333B4">
          <w:delText xml:space="preserve">es necesario verificar que en realidad estamos </w:delText>
        </w:r>
      </w:del>
      <w:r>
        <w:t xml:space="preserve">creando grupos distintos. Para esto, los grupos tienen que diferenciarse internamente –entre los mismos casos de un grupo- y externamente –entre los grupos. Este procedimiento se va a verificar utilizando estadísticos que ya </w:t>
      </w:r>
      <w:del w:id="23" w:author="Noam Dante Valentín López Villanes" w:date="2016-01-27T15:25:00Z">
        <w:r w:rsidDel="000333B4">
          <w:delText>manejamos</w:delText>
        </w:r>
      </w:del>
      <w:ins w:id="24" w:author="Noam Dante Valentín López Villanes" w:date="2016-01-27T15:25:00Z">
        <w:r w:rsidR="000333B4">
          <w:t>hemos visto</w:t>
        </w:r>
      </w:ins>
      <w:r>
        <w:t xml:space="preserve">: varianza y </w:t>
      </w:r>
      <w:proofErr w:type="spellStart"/>
      <w:r>
        <w:t>Anova</w:t>
      </w:r>
      <w:proofErr w:type="spellEnd"/>
      <w:r>
        <w:t>.</w:t>
      </w:r>
    </w:p>
    <w:p w:rsidR="00E42160" w:rsidRDefault="00E42160" w:rsidP="00E42160">
      <w:pPr>
        <w:jc w:val="both"/>
      </w:pPr>
      <w:r>
        <w:t xml:space="preserve">El objetivo es comparar las varianzas o las desviaciones estándar de los grupos con respecto a una variable dependiente escalar para comprobar que efectivamente hay diferenciación en los casos del grupo. De igual manera, Anova nos permitirá confirmar la diferencia entre los grupos con respecto a la variable escalar. </w:t>
      </w:r>
    </w:p>
    <w:p w:rsidR="00E42160" w:rsidRDefault="00E42160" w:rsidP="00E42160">
      <w:pPr>
        <w:jc w:val="both"/>
      </w:pPr>
    </w:p>
    <w:p w:rsidR="00E42160" w:rsidRPr="00A05A2F" w:rsidRDefault="00E42160" w:rsidP="00E42160">
      <w:pPr>
        <w:jc w:val="both"/>
        <w:rPr>
          <w:color w:val="FF0000"/>
        </w:rPr>
      </w:pPr>
      <w:proofErr w:type="spellStart"/>
      <w:proofErr w:type="gramStart"/>
      <w:r w:rsidRPr="009358F6">
        <w:rPr>
          <w:color w:val="2E74B5" w:themeColor="accent1" w:themeShade="BF"/>
        </w:rPr>
        <w:t>install.packages</w:t>
      </w:r>
      <w:proofErr w:type="spellEnd"/>
      <w:r w:rsidRPr="009358F6">
        <w:rPr>
          <w:color w:val="2E74B5" w:themeColor="accent1" w:themeShade="BF"/>
        </w:rPr>
        <w:t>(</w:t>
      </w:r>
      <w:proofErr w:type="gramEnd"/>
      <w:r w:rsidRPr="009358F6">
        <w:rPr>
          <w:color w:val="2E74B5" w:themeColor="accent1" w:themeShade="BF"/>
        </w:rPr>
        <w:t>"</w:t>
      </w:r>
      <w:proofErr w:type="spellStart"/>
      <w:r w:rsidRPr="009358F6">
        <w:rPr>
          <w:color w:val="2E74B5" w:themeColor="accent1" w:themeShade="BF"/>
        </w:rPr>
        <w:t>dendextend</w:t>
      </w:r>
      <w:proofErr w:type="spellEnd"/>
      <w:r w:rsidRPr="009358F6">
        <w:rPr>
          <w:color w:val="2E74B5" w:themeColor="accent1" w:themeShade="BF"/>
        </w:rPr>
        <w:t>")</w:t>
      </w:r>
      <w:r w:rsidR="00A05A2F">
        <w:rPr>
          <w:color w:val="FF0000"/>
        </w:rPr>
        <w:t xml:space="preserve">#instalando el paquete </w:t>
      </w:r>
      <w:proofErr w:type="spellStart"/>
      <w:r w:rsidR="00A05A2F">
        <w:rPr>
          <w:color w:val="FF0000"/>
        </w:rPr>
        <w:t>dendextend</w:t>
      </w:r>
      <w:proofErr w:type="spellEnd"/>
      <w:r w:rsidR="00A05A2F">
        <w:rPr>
          <w:color w:val="FF0000"/>
        </w:rPr>
        <w:t xml:space="preserve"> para cortar la data</w:t>
      </w:r>
    </w:p>
    <w:p w:rsidR="00E42160" w:rsidRPr="00A05A2F" w:rsidRDefault="00E42160" w:rsidP="00E42160">
      <w:pPr>
        <w:jc w:val="both"/>
        <w:rPr>
          <w:color w:val="FF0000"/>
        </w:rPr>
      </w:pPr>
      <w:proofErr w:type="spellStart"/>
      <w:proofErr w:type="gramStart"/>
      <w:r w:rsidRPr="009358F6">
        <w:rPr>
          <w:color w:val="2E74B5" w:themeColor="accent1" w:themeShade="BF"/>
        </w:rPr>
        <w:t>library</w:t>
      </w:r>
      <w:proofErr w:type="spellEnd"/>
      <w:r w:rsidRPr="009358F6">
        <w:rPr>
          <w:color w:val="2E74B5" w:themeColor="accent1" w:themeShade="BF"/>
        </w:rPr>
        <w:t>(</w:t>
      </w:r>
      <w:proofErr w:type="spellStart"/>
      <w:proofErr w:type="gramEnd"/>
      <w:r w:rsidRPr="009358F6">
        <w:rPr>
          <w:color w:val="2E74B5" w:themeColor="accent1" w:themeShade="BF"/>
        </w:rPr>
        <w:t>dendextend</w:t>
      </w:r>
      <w:proofErr w:type="spellEnd"/>
      <w:r w:rsidRPr="009358F6">
        <w:rPr>
          <w:color w:val="2E74B5" w:themeColor="accent1" w:themeShade="BF"/>
        </w:rPr>
        <w:t>)</w:t>
      </w:r>
      <w:r w:rsidR="00A05A2F">
        <w:rPr>
          <w:color w:val="FF0000"/>
        </w:rPr>
        <w:t xml:space="preserve">#ejecutar el paquete </w:t>
      </w:r>
      <w:proofErr w:type="spellStart"/>
      <w:r w:rsidR="00A05A2F">
        <w:rPr>
          <w:color w:val="FF0000"/>
        </w:rPr>
        <w:t>dendextend</w:t>
      </w:r>
      <w:proofErr w:type="spellEnd"/>
    </w:p>
    <w:p w:rsidR="00E42160" w:rsidRPr="00AE4B27" w:rsidRDefault="00E42160" w:rsidP="00E42160">
      <w:pPr>
        <w:jc w:val="both"/>
        <w:rPr>
          <w:color w:val="C45911" w:themeColor="accent2" w:themeShade="BF"/>
        </w:rPr>
      </w:pPr>
    </w:p>
    <w:p w:rsidR="00E42160" w:rsidRDefault="00E42160" w:rsidP="00E42160">
      <w:pPr>
        <w:jc w:val="both"/>
      </w:pPr>
    </w:p>
    <w:p w:rsidR="00E42160" w:rsidRDefault="00E42160" w:rsidP="00E42160">
      <w:pPr>
        <w:jc w:val="both"/>
      </w:pPr>
      <w:r>
        <w:lastRenderedPageBreak/>
        <w:t xml:space="preserve">Con el paquete </w:t>
      </w:r>
      <w:proofErr w:type="spellStart"/>
      <w:r>
        <w:rPr>
          <w:i/>
        </w:rPr>
        <w:t>dendextend</w:t>
      </w:r>
      <w:proofErr w:type="spellEnd"/>
      <w:r>
        <w:rPr>
          <w:i/>
        </w:rPr>
        <w:t xml:space="preserve"> </w:t>
      </w:r>
      <w:r>
        <w:t xml:space="preserve">y el comando </w:t>
      </w:r>
      <w:proofErr w:type="spellStart"/>
      <w:r>
        <w:rPr>
          <w:i/>
        </w:rPr>
        <w:t>cutree</w:t>
      </w:r>
      <w:proofErr w:type="spellEnd"/>
      <w:r>
        <w:t xml:space="preserve"> se corta el dendograma y se establece una nueva matriz que incluye </w:t>
      </w:r>
      <w:ins w:id="25" w:author="Noam Dante Valentín López Villanes" w:date="2016-01-27T15:39:00Z">
        <w:r w:rsidR="004E693E">
          <w:t xml:space="preserve">las marcas de clase de </w:t>
        </w:r>
      </w:ins>
      <w:r>
        <w:t xml:space="preserve">los </w:t>
      </w:r>
      <w:proofErr w:type="spellStart"/>
      <w:r>
        <w:t>clusters</w:t>
      </w:r>
      <w:proofErr w:type="spellEnd"/>
      <w:r>
        <w:t xml:space="preserve"> 3, 4 y 5. A partir de esta separación, ya es posible analizar el relacionamiento interno y externo de cada variable. </w:t>
      </w:r>
    </w:p>
    <w:p w:rsidR="00E42160" w:rsidRPr="00541379" w:rsidRDefault="00E42160" w:rsidP="00E42160"/>
    <w:p w:rsidR="00E42160" w:rsidRPr="006627B4" w:rsidRDefault="00E42160" w:rsidP="00E42160">
      <w:pPr>
        <w:jc w:val="both"/>
        <w:rPr>
          <w:color w:val="FF0000"/>
        </w:rPr>
      </w:pPr>
      <w:proofErr w:type="spellStart"/>
      <w:proofErr w:type="gramStart"/>
      <w:r w:rsidRPr="00786AE4">
        <w:rPr>
          <w:color w:val="2E74B5" w:themeColor="accent1" w:themeShade="BF"/>
        </w:rPr>
        <w:t>matrizdecluster</w:t>
      </w:r>
      <w:proofErr w:type="spellEnd"/>
      <w:proofErr w:type="gramEnd"/>
      <w:r w:rsidRPr="009358F6">
        <w:rPr>
          <w:color w:val="2E74B5" w:themeColor="accent1" w:themeShade="BF"/>
        </w:rPr>
        <w:t xml:space="preserve"> &lt;-</w:t>
      </w:r>
      <w:proofErr w:type="spellStart"/>
      <w:r w:rsidRPr="009358F6">
        <w:rPr>
          <w:color w:val="2E74B5" w:themeColor="accent1" w:themeShade="BF"/>
        </w:rPr>
        <w:t>cutree</w:t>
      </w:r>
      <w:proofErr w:type="spellEnd"/>
      <w:r w:rsidRPr="009358F6">
        <w:rPr>
          <w:color w:val="2E74B5" w:themeColor="accent1" w:themeShade="BF"/>
        </w:rPr>
        <w:t>(</w:t>
      </w:r>
      <w:proofErr w:type="spellStart"/>
      <w:r w:rsidRPr="009358F6">
        <w:rPr>
          <w:color w:val="2E74B5" w:themeColor="accent1" w:themeShade="BF"/>
        </w:rPr>
        <w:t>hc,k</w:t>
      </w:r>
      <w:proofErr w:type="spellEnd"/>
      <w:r w:rsidRPr="009358F6">
        <w:rPr>
          <w:color w:val="2E74B5" w:themeColor="accent1" w:themeShade="BF"/>
        </w:rPr>
        <w:t>=3:5)</w:t>
      </w:r>
      <w:ins w:id="26" w:author="Noam Dante Valentín López Villanes" w:date="2016-01-27T15:27:00Z">
        <w:r w:rsidR="000333B4">
          <w:rPr>
            <w:color w:val="2E74B5" w:themeColor="accent1" w:themeShade="BF"/>
          </w:rPr>
          <w:t xml:space="preserve"> </w:t>
        </w:r>
      </w:ins>
      <w:r w:rsidR="006627B4">
        <w:rPr>
          <w:color w:val="FF0000"/>
        </w:rPr>
        <w:t>#crea</w:t>
      </w:r>
      <w:del w:id="27" w:author="Noam Dante Valentín López Villanes" w:date="2016-01-27T15:27:00Z">
        <w:r w:rsidR="006627B4" w:rsidDel="000333B4">
          <w:rPr>
            <w:color w:val="FF0000"/>
          </w:rPr>
          <w:delText>r</w:delText>
        </w:r>
      </w:del>
      <w:ins w:id="28" w:author="Noam Dante Valentín López Villanes" w:date="2016-01-27T15:27:00Z">
        <w:r w:rsidR="000333B4">
          <w:rPr>
            <w:color w:val="FF0000"/>
          </w:rPr>
          <w:t>mos</w:t>
        </w:r>
      </w:ins>
      <w:r w:rsidR="006627B4">
        <w:rPr>
          <w:color w:val="FF0000"/>
        </w:rPr>
        <w:t xml:space="preserve"> una </w:t>
      </w:r>
      <w:del w:id="29" w:author="Noam Dante Valentín López Villanes" w:date="2016-01-27T15:40:00Z">
        <w:r w:rsidR="006627B4" w:rsidDel="004E693E">
          <w:rPr>
            <w:color w:val="FF0000"/>
          </w:rPr>
          <w:delText xml:space="preserve">matriz </w:delText>
        </w:r>
      </w:del>
      <w:ins w:id="30" w:author="Noam Dante Valentín López Villanes" w:date="2016-01-27T15:40:00Z">
        <w:r w:rsidR="004E693E">
          <w:rPr>
            <w:color w:val="FF0000"/>
          </w:rPr>
          <w:t>tabla</w:t>
        </w:r>
        <w:r w:rsidR="004E693E">
          <w:rPr>
            <w:color w:val="FF0000"/>
          </w:rPr>
          <w:t xml:space="preserve"> </w:t>
        </w:r>
      </w:ins>
      <w:r w:rsidR="006627B4">
        <w:rPr>
          <w:color w:val="FF0000"/>
        </w:rPr>
        <w:t xml:space="preserve">con </w:t>
      </w:r>
      <w:proofErr w:type="spellStart"/>
      <w:r w:rsidR="006627B4">
        <w:rPr>
          <w:color w:val="FF0000"/>
        </w:rPr>
        <w:t>clusters</w:t>
      </w:r>
      <w:proofErr w:type="spellEnd"/>
      <w:r w:rsidR="006627B4">
        <w:rPr>
          <w:color w:val="FF0000"/>
        </w:rPr>
        <w:t xml:space="preserve"> de tres, cuatro y cinco grupos</w:t>
      </w:r>
    </w:p>
    <w:p w:rsidR="00E42160" w:rsidRDefault="00E42160" w:rsidP="00E42160">
      <w:pPr>
        <w:jc w:val="both"/>
      </w:pPr>
    </w:p>
    <w:p w:rsidR="00E42160" w:rsidRPr="00541379" w:rsidRDefault="00E42160" w:rsidP="00E42160">
      <w:pPr>
        <w:jc w:val="both"/>
        <w:rPr>
          <w:sz w:val="20"/>
        </w:rPr>
      </w:pPr>
      <w:r w:rsidRPr="00541379">
        <w:rPr>
          <w:sz w:val="20"/>
        </w:rPr>
        <w:t xml:space="preserve">  </w:t>
      </w:r>
      <w:r w:rsidRPr="00541379">
        <w:rPr>
          <w:sz w:val="20"/>
        </w:rPr>
        <w:tab/>
        <w:t xml:space="preserve"> 3</w:t>
      </w:r>
      <w:r w:rsidRPr="00541379">
        <w:rPr>
          <w:sz w:val="20"/>
        </w:rPr>
        <w:tab/>
        <w:t xml:space="preserve"> 4 </w:t>
      </w:r>
      <w:r w:rsidRPr="00541379">
        <w:rPr>
          <w:sz w:val="20"/>
        </w:rPr>
        <w:tab/>
        <w:t>5</w:t>
      </w:r>
    </w:p>
    <w:p w:rsidR="00E42160" w:rsidRPr="00541379" w:rsidRDefault="00E42160" w:rsidP="00E42160">
      <w:pPr>
        <w:jc w:val="both"/>
        <w:rPr>
          <w:sz w:val="20"/>
        </w:rPr>
      </w:pPr>
      <w:r w:rsidRPr="00541379">
        <w:rPr>
          <w:sz w:val="20"/>
        </w:rPr>
        <w:t xml:space="preserve">1  </w:t>
      </w:r>
      <w:r w:rsidRPr="00541379">
        <w:rPr>
          <w:sz w:val="20"/>
        </w:rPr>
        <w:tab/>
        <w:t>1</w:t>
      </w:r>
      <w:r w:rsidRPr="00541379">
        <w:rPr>
          <w:sz w:val="20"/>
        </w:rPr>
        <w:tab/>
        <w:t>1</w:t>
      </w:r>
      <w:r w:rsidRPr="00541379">
        <w:rPr>
          <w:sz w:val="20"/>
        </w:rPr>
        <w:tab/>
        <w:t>1</w:t>
      </w:r>
    </w:p>
    <w:p w:rsidR="00E42160" w:rsidRPr="00541379" w:rsidRDefault="00E42160" w:rsidP="00E42160">
      <w:pPr>
        <w:jc w:val="both"/>
        <w:rPr>
          <w:sz w:val="20"/>
        </w:rPr>
      </w:pPr>
      <w:r w:rsidRPr="00541379">
        <w:rPr>
          <w:sz w:val="20"/>
        </w:rPr>
        <w:t xml:space="preserve">2  </w:t>
      </w:r>
      <w:r w:rsidRPr="00541379">
        <w:rPr>
          <w:sz w:val="20"/>
        </w:rPr>
        <w:tab/>
        <w:t>2</w:t>
      </w:r>
      <w:r w:rsidRPr="00541379">
        <w:rPr>
          <w:sz w:val="20"/>
        </w:rPr>
        <w:tab/>
        <w:t>2</w:t>
      </w:r>
      <w:r w:rsidRPr="00541379">
        <w:rPr>
          <w:sz w:val="20"/>
        </w:rPr>
        <w:tab/>
        <w:t>2</w:t>
      </w:r>
    </w:p>
    <w:p w:rsidR="00E42160" w:rsidRPr="00541379" w:rsidRDefault="00E42160" w:rsidP="00E42160">
      <w:pPr>
        <w:jc w:val="both"/>
        <w:rPr>
          <w:sz w:val="20"/>
        </w:rPr>
      </w:pPr>
      <w:r w:rsidRPr="00541379">
        <w:rPr>
          <w:sz w:val="20"/>
        </w:rPr>
        <w:t xml:space="preserve">3  </w:t>
      </w:r>
      <w:r w:rsidRPr="00541379">
        <w:rPr>
          <w:sz w:val="20"/>
        </w:rPr>
        <w:tab/>
        <w:t xml:space="preserve">1 </w:t>
      </w:r>
      <w:r w:rsidRPr="00541379">
        <w:rPr>
          <w:sz w:val="20"/>
        </w:rPr>
        <w:tab/>
        <w:t>1</w:t>
      </w:r>
      <w:r w:rsidRPr="00541379">
        <w:rPr>
          <w:sz w:val="20"/>
        </w:rPr>
        <w:tab/>
        <w:t>1</w:t>
      </w:r>
    </w:p>
    <w:p w:rsidR="00E42160" w:rsidRPr="00541379" w:rsidRDefault="00E42160" w:rsidP="00E42160">
      <w:pPr>
        <w:jc w:val="both"/>
        <w:rPr>
          <w:sz w:val="20"/>
        </w:rPr>
      </w:pPr>
      <w:r w:rsidRPr="00541379">
        <w:rPr>
          <w:sz w:val="20"/>
        </w:rPr>
        <w:t xml:space="preserve">4  </w:t>
      </w:r>
      <w:r w:rsidRPr="00541379">
        <w:rPr>
          <w:sz w:val="20"/>
        </w:rPr>
        <w:tab/>
        <w:t xml:space="preserve">2 </w:t>
      </w:r>
      <w:r w:rsidRPr="00541379">
        <w:rPr>
          <w:sz w:val="20"/>
        </w:rPr>
        <w:tab/>
        <w:t>2</w:t>
      </w:r>
      <w:r w:rsidRPr="00541379">
        <w:rPr>
          <w:sz w:val="20"/>
        </w:rPr>
        <w:tab/>
        <w:t>3</w:t>
      </w:r>
    </w:p>
    <w:p w:rsidR="00E42160" w:rsidRPr="00541379" w:rsidRDefault="00E42160" w:rsidP="00E42160">
      <w:pPr>
        <w:jc w:val="both"/>
        <w:rPr>
          <w:sz w:val="20"/>
        </w:rPr>
      </w:pPr>
      <w:r w:rsidRPr="00541379">
        <w:rPr>
          <w:sz w:val="20"/>
        </w:rPr>
        <w:t xml:space="preserve">5  </w:t>
      </w:r>
      <w:r w:rsidRPr="00541379">
        <w:rPr>
          <w:sz w:val="20"/>
        </w:rPr>
        <w:tab/>
        <w:t xml:space="preserve">2 </w:t>
      </w:r>
      <w:r w:rsidRPr="00541379">
        <w:rPr>
          <w:sz w:val="20"/>
        </w:rPr>
        <w:tab/>
        <w:t>2</w:t>
      </w:r>
      <w:r w:rsidRPr="00541379">
        <w:rPr>
          <w:sz w:val="20"/>
        </w:rPr>
        <w:tab/>
        <w:t>3</w:t>
      </w:r>
    </w:p>
    <w:p w:rsidR="00E42160" w:rsidRPr="00541379" w:rsidRDefault="00E42160" w:rsidP="00E42160">
      <w:pPr>
        <w:jc w:val="both"/>
        <w:rPr>
          <w:sz w:val="20"/>
        </w:rPr>
      </w:pPr>
      <w:r w:rsidRPr="00541379">
        <w:rPr>
          <w:sz w:val="20"/>
        </w:rPr>
        <w:t xml:space="preserve">6  </w:t>
      </w:r>
      <w:r w:rsidRPr="00541379">
        <w:rPr>
          <w:sz w:val="20"/>
        </w:rPr>
        <w:tab/>
        <w:t xml:space="preserve">1 </w:t>
      </w:r>
      <w:r w:rsidRPr="00541379">
        <w:rPr>
          <w:sz w:val="20"/>
        </w:rPr>
        <w:tab/>
        <w:t>3</w:t>
      </w:r>
      <w:r w:rsidRPr="00541379">
        <w:rPr>
          <w:sz w:val="20"/>
        </w:rPr>
        <w:tab/>
        <w:t>4</w:t>
      </w:r>
      <w:r w:rsidRPr="00541379">
        <w:rPr>
          <w:sz w:val="20"/>
        </w:rPr>
        <w:tab/>
      </w:r>
    </w:p>
    <w:p w:rsidR="00E42160" w:rsidRPr="00541379" w:rsidRDefault="00E42160" w:rsidP="00E42160">
      <w:pPr>
        <w:jc w:val="both"/>
        <w:rPr>
          <w:sz w:val="20"/>
        </w:rPr>
      </w:pPr>
      <w:r w:rsidRPr="00541379">
        <w:rPr>
          <w:sz w:val="20"/>
        </w:rPr>
        <w:t xml:space="preserve">7  </w:t>
      </w:r>
      <w:r w:rsidRPr="00541379">
        <w:rPr>
          <w:sz w:val="20"/>
        </w:rPr>
        <w:tab/>
        <w:t xml:space="preserve">2 </w:t>
      </w:r>
      <w:r w:rsidRPr="00541379">
        <w:rPr>
          <w:sz w:val="20"/>
        </w:rPr>
        <w:tab/>
        <w:t>2</w:t>
      </w:r>
      <w:r w:rsidRPr="00541379">
        <w:rPr>
          <w:sz w:val="20"/>
        </w:rPr>
        <w:tab/>
        <w:t>2</w:t>
      </w:r>
    </w:p>
    <w:p w:rsidR="00E42160" w:rsidRPr="00541379" w:rsidRDefault="00E42160" w:rsidP="00E42160">
      <w:pPr>
        <w:jc w:val="both"/>
        <w:rPr>
          <w:sz w:val="20"/>
        </w:rPr>
      </w:pPr>
      <w:r w:rsidRPr="00541379">
        <w:rPr>
          <w:sz w:val="20"/>
        </w:rPr>
        <w:t xml:space="preserve">8 </w:t>
      </w:r>
      <w:r w:rsidRPr="00541379">
        <w:rPr>
          <w:sz w:val="20"/>
        </w:rPr>
        <w:tab/>
        <w:t xml:space="preserve">2 </w:t>
      </w:r>
      <w:r w:rsidRPr="00541379">
        <w:rPr>
          <w:sz w:val="20"/>
        </w:rPr>
        <w:tab/>
        <w:t>2</w:t>
      </w:r>
      <w:r w:rsidRPr="00541379">
        <w:rPr>
          <w:sz w:val="20"/>
        </w:rPr>
        <w:tab/>
        <w:t>3</w:t>
      </w:r>
    </w:p>
    <w:p w:rsidR="00E42160" w:rsidRPr="00541379" w:rsidRDefault="00E42160" w:rsidP="00E42160">
      <w:pPr>
        <w:jc w:val="both"/>
        <w:rPr>
          <w:sz w:val="20"/>
        </w:rPr>
      </w:pPr>
      <w:r w:rsidRPr="00541379">
        <w:rPr>
          <w:sz w:val="20"/>
        </w:rPr>
        <w:t xml:space="preserve">9  </w:t>
      </w:r>
      <w:r w:rsidRPr="00541379">
        <w:rPr>
          <w:sz w:val="20"/>
        </w:rPr>
        <w:tab/>
        <w:t xml:space="preserve">1 </w:t>
      </w:r>
      <w:r w:rsidRPr="00541379">
        <w:rPr>
          <w:sz w:val="20"/>
        </w:rPr>
        <w:tab/>
        <w:t>1</w:t>
      </w:r>
      <w:r w:rsidRPr="00541379">
        <w:rPr>
          <w:sz w:val="20"/>
        </w:rPr>
        <w:tab/>
        <w:t>1</w:t>
      </w:r>
    </w:p>
    <w:p w:rsidR="00E42160" w:rsidRPr="00541379" w:rsidRDefault="00E42160" w:rsidP="00E42160">
      <w:pPr>
        <w:jc w:val="both"/>
        <w:rPr>
          <w:sz w:val="20"/>
        </w:rPr>
      </w:pPr>
      <w:r w:rsidRPr="00541379">
        <w:rPr>
          <w:sz w:val="20"/>
        </w:rPr>
        <w:t xml:space="preserve">10 </w:t>
      </w:r>
      <w:r w:rsidRPr="00541379">
        <w:rPr>
          <w:sz w:val="20"/>
        </w:rPr>
        <w:tab/>
        <w:t xml:space="preserve">1 </w:t>
      </w:r>
      <w:r w:rsidRPr="00541379">
        <w:rPr>
          <w:sz w:val="20"/>
        </w:rPr>
        <w:tab/>
        <w:t>3</w:t>
      </w:r>
      <w:r w:rsidRPr="00541379">
        <w:rPr>
          <w:sz w:val="20"/>
        </w:rPr>
        <w:tab/>
        <w:t>4</w:t>
      </w:r>
    </w:p>
    <w:p w:rsidR="00E42160" w:rsidRPr="00541379" w:rsidRDefault="00E42160" w:rsidP="00E42160">
      <w:pPr>
        <w:jc w:val="both"/>
        <w:rPr>
          <w:sz w:val="20"/>
        </w:rPr>
      </w:pPr>
      <w:r w:rsidRPr="00541379">
        <w:rPr>
          <w:sz w:val="20"/>
        </w:rPr>
        <w:t>11</w:t>
      </w:r>
      <w:r w:rsidRPr="00541379">
        <w:rPr>
          <w:sz w:val="20"/>
        </w:rPr>
        <w:tab/>
        <w:t>1</w:t>
      </w:r>
      <w:r w:rsidRPr="00541379">
        <w:rPr>
          <w:sz w:val="20"/>
        </w:rPr>
        <w:tab/>
        <w:t>3</w:t>
      </w:r>
      <w:r w:rsidRPr="00541379">
        <w:rPr>
          <w:sz w:val="20"/>
        </w:rPr>
        <w:tab/>
        <w:t>4</w:t>
      </w:r>
    </w:p>
    <w:p w:rsidR="00E42160" w:rsidRPr="00541379" w:rsidRDefault="00E42160" w:rsidP="00E42160">
      <w:pPr>
        <w:jc w:val="both"/>
        <w:rPr>
          <w:sz w:val="20"/>
        </w:rPr>
      </w:pPr>
      <w:r w:rsidRPr="00541379">
        <w:rPr>
          <w:sz w:val="20"/>
        </w:rPr>
        <w:t xml:space="preserve">12 </w:t>
      </w:r>
      <w:r w:rsidRPr="00541379">
        <w:rPr>
          <w:sz w:val="20"/>
        </w:rPr>
        <w:tab/>
        <w:t xml:space="preserve">3 </w:t>
      </w:r>
      <w:r w:rsidRPr="00541379">
        <w:rPr>
          <w:sz w:val="20"/>
        </w:rPr>
        <w:tab/>
        <w:t>4</w:t>
      </w:r>
      <w:r w:rsidRPr="00541379">
        <w:rPr>
          <w:sz w:val="20"/>
        </w:rPr>
        <w:tab/>
        <w:t>5</w:t>
      </w:r>
    </w:p>
    <w:p w:rsidR="00E42160" w:rsidRPr="00541379" w:rsidRDefault="00E42160" w:rsidP="00E42160">
      <w:pPr>
        <w:jc w:val="both"/>
        <w:rPr>
          <w:sz w:val="20"/>
        </w:rPr>
      </w:pPr>
      <w:r w:rsidRPr="00541379">
        <w:rPr>
          <w:sz w:val="20"/>
        </w:rPr>
        <w:t xml:space="preserve">13 </w:t>
      </w:r>
      <w:r w:rsidRPr="00541379">
        <w:rPr>
          <w:sz w:val="20"/>
        </w:rPr>
        <w:tab/>
        <w:t xml:space="preserve">1 </w:t>
      </w:r>
      <w:r w:rsidRPr="00541379">
        <w:rPr>
          <w:sz w:val="20"/>
        </w:rPr>
        <w:tab/>
        <w:t>3</w:t>
      </w:r>
      <w:r w:rsidRPr="00541379">
        <w:rPr>
          <w:sz w:val="20"/>
        </w:rPr>
        <w:tab/>
        <w:t>4</w:t>
      </w:r>
    </w:p>
    <w:p w:rsidR="00E42160" w:rsidRPr="00541379" w:rsidRDefault="00E42160" w:rsidP="00E42160">
      <w:pPr>
        <w:jc w:val="both"/>
        <w:rPr>
          <w:sz w:val="20"/>
        </w:rPr>
      </w:pPr>
      <w:r w:rsidRPr="00541379">
        <w:rPr>
          <w:sz w:val="20"/>
        </w:rPr>
        <w:t>14</w:t>
      </w:r>
      <w:r w:rsidRPr="00541379">
        <w:rPr>
          <w:sz w:val="20"/>
        </w:rPr>
        <w:tab/>
        <w:t xml:space="preserve">1 </w:t>
      </w:r>
      <w:r w:rsidRPr="00541379">
        <w:rPr>
          <w:sz w:val="20"/>
        </w:rPr>
        <w:tab/>
        <w:t>3</w:t>
      </w:r>
      <w:r w:rsidRPr="00541379">
        <w:rPr>
          <w:sz w:val="20"/>
        </w:rPr>
        <w:tab/>
        <w:t>4</w:t>
      </w:r>
    </w:p>
    <w:p w:rsidR="00E42160" w:rsidRPr="00541379" w:rsidRDefault="00E42160" w:rsidP="00E42160">
      <w:pPr>
        <w:jc w:val="both"/>
        <w:rPr>
          <w:sz w:val="20"/>
        </w:rPr>
      </w:pPr>
      <w:r w:rsidRPr="00541379">
        <w:rPr>
          <w:sz w:val="20"/>
        </w:rPr>
        <w:t xml:space="preserve">15 </w:t>
      </w:r>
      <w:r w:rsidRPr="00541379">
        <w:rPr>
          <w:sz w:val="20"/>
        </w:rPr>
        <w:tab/>
        <w:t xml:space="preserve">1 </w:t>
      </w:r>
      <w:r w:rsidRPr="00541379">
        <w:rPr>
          <w:sz w:val="20"/>
        </w:rPr>
        <w:tab/>
        <w:t>3</w:t>
      </w:r>
      <w:r w:rsidRPr="00541379">
        <w:rPr>
          <w:sz w:val="20"/>
        </w:rPr>
        <w:tab/>
        <w:t>4</w:t>
      </w:r>
    </w:p>
    <w:p w:rsidR="00E42160" w:rsidRPr="00541379" w:rsidRDefault="00E42160" w:rsidP="00E42160">
      <w:pPr>
        <w:jc w:val="both"/>
        <w:rPr>
          <w:sz w:val="20"/>
        </w:rPr>
      </w:pPr>
      <w:r w:rsidRPr="00541379">
        <w:rPr>
          <w:sz w:val="20"/>
        </w:rPr>
        <w:t xml:space="preserve">16 </w:t>
      </w:r>
      <w:r w:rsidRPr="00541379">
        <w:rPr>
          <w:sz w:val="20"/>
        </w:rPr>
        <w:tab/>
        <w:t>1</w:t>
      </w:r>
      <w:r w:rsidRPr="00541379">
        <w:rPr>
          <w:sz w:val="20"/>
        </w:rPr>
        <w:tab/>
        <w:t xml:space="preserve">3 </w:t>
      </w:r>
      <w:r w:rsidRPr="00541379">
        <w:rPr>
          <w:sz w:val="20"/>
        </w:rPr>
        <w:tab/>
        <w:t>4</w:t>
      </w:r>
    </w:p>
    <w:p w:rsidR="00E42160" w:rsidRPr="00541379" w:rsidRDefault="00E42160" w:rsidP="00E42160">
      <w:pPr>
        <w:jc w:val="both"/>
        <w:rPr>
          <w:sz w:val="20"/>
        </w:rPr>
      </w:pPr>
      <w:r w:rsidRPr="00541379">
        <w:rPr>
          <w:sz w:val="20"/>
        </w:rPr>
        <w:t xml:space="preserve">17 </w:t>
      </w:r>
      <w:r w:rsidRPr="00541379">
        <w:rPr>
          <w:sz w:val="20"/>
        </w:rPr>
        <w:tab/>
        <w:t xml:space="preserve">1 </w:t>
      </w:r>
      <w:r w:rsidRPr="00541379">
        <w:rPr>
          <w:sz w:val="20"/>
        </w:rPr>
        <w:tab/>
        <w:t>1</w:t>
      </w:r>
      <w:r w:rsidRPr="00541379">
        <w:rPr>
          <w:sz w:val="20"/>
        </w:rPr>
        <w:tab/>
        <w:t>1</w:t>
      </w:r>
    </w:p>
    <w:p w:rsidR="00E42160" w:rsidRPr="00541379" w:rsidRDefault="00E42160" w:rsidP="00E42160">
      <w:pPr>
        <w:jc w:val="both"/>
        <w:rPr>
          <w:sz w:val="20"/>
        </w:rPr>
      </w:pPr>
      <w:r w:rsidRPr="00541379">
        <w:rPr>
          <w:sz w:val="20"/>
        </w:rPr>
        <w:t xml:space="preserve">18 </w:t>
      </w:r>
      <w:r w:rsidRPr="00541379">
        <w:rPr>
          <w:sz w:val="20"/>
        </w:rPr>
        <w:tab/>
        <w:t xml:space="preserve">2 </w:t>
      </w:r>
      <w:r w:rsidRPr="00541379">
        <w:rPr>
          <w:sz w:val="20"/>
        </w:rPr>
        <w:tab/>
        <w:t xml:space="preserve">2 </w:t>
      </w:r>
      <w:r w:rsidRPr="00541379">
        <w:rPr>
          <w:sz w:val="20"/>
        </w:rPr>
        <w:tab/>
        <w:t>3</w:t>
      </w:r>
    </w:p>
    <w:p w:rsidR="00E42160" w:rsidRPr="00541379" w:rsidRDefault="00E42160" w:rsidP="00E42160">
      <w:pPr>
        <w:jc w:val="both"/>
        <w:rPr>
          <w:sz w:val="20"/>
        </w:rPr>
      </w:pPr>
      <w:r w:rsidRPr="00541379">
        <w:rPr>
          <w:sz w:val="20"/>
        </w:rPr>
        <w:t xml:space="preserve">19 </w:t>
      </w:r>
      <w:r w:rsidRPr="00541379">
        <w:rPr>
          <w:sz w:val="20"/>
        </w:rPr>
        <w:tab/>
        <w:t xml:space="preserve">1 </w:t>
      </w:r>
      <w:r w:rsidRPr="00541379">
        <w:rPr>
          <w:sz w:val="20"/>
        </w:rPr>
        <w:tab/>
        <w:t xml:space="preserve">3 </w:t>
      </w:r>
      <w:r w:rsidRPr="00541379">
        <w:rPr>
          <w:sz w:val="20"/>
        </w:rPr>
        <w:tab/>
        <w:t>4</w:t>
      </w:r>
    </w:p>
    <w:p w:rsidR="00E42160" w:rsidRPr="00541379" w:rsidRDefault="00E42160" w:rsidP="00E42160">
      <w:pPr>
        <w:jc w:val="both"/>
        <w:rPr>
          <w:sz w:val="20"/>
        </w:rPr>
      </w:pPr>
      <w:r w:rsidRPr="00541379">
        <w:rPr>
          <w:sz w:val="20"/>
        </w:rPr>
        <w:t xml:space="preserve">20 </w:t>
      </w:r>
      <w:r w:rsidRPr="00541379">
        <w:rPr>
          <w:sz w:val="20"/>
        </w:rPr>
        <w:tab/>
        <w:t xml:space="preserve">1 </w:t>
      </w:r>
      <w:r w:rsidRPr="00541379">
        <w:rPr>
          <w:sz w:val="20"/>
        </w:rPr>
        <w:tab/>
        <w:t xml:space="preserve">3 </w:t>
      </w:r>
      <w:r w:rsidRPr="00541379">
        <w:rPr>
          <w:sz w:val="20"/>
        </w:rPr>
        <w:tab/>
        <w:t>4</w:t>
      </w:r>
    </w:p>
    <w:p w:rsidR="00E42160" w:rsidRPr="00541379" w:rsidRDefault="00E42160" w:rsidP="00E42160">
      <w:pPr>
        <w:jc w:val="both"/>
        <w:rPr>
          <w:sz w:val="20"/>
        </w:rPr>
      </w:pPr>
      <w:r w:rsidRPr="00541379">
        <w:rPr>
          <w:sz w:val="20"/>
        </w:rPr>
        <w:t xml:space="preserve">21 </w:t>
      </w:r>
      <w:r w:rsidRPr="00541379">
        <w:rPr>
          <w:sz w:val="20"/>
        </w:rPr>
        <w:tab/>
        <w:t xml:space="preserve">1 </w:t>
      </w:r>
      <w:r w:rsidRPr="00541379">
        <w:rPr>
          <w:sz w:val="20"/>
        </w:rPr>
        <w:tab/>
        <w:t xml:space="preserve">3 </w:t>
      </w:r>
      <w:r w:rsidRPr="00541379">
        <w:rPr>
          <w:sz w:val="20"/>
        </w:rPr>
        <w:tab/>
        <w:t>4</w:t>
      </w:r>
    </w:p>
    <w:p w:rsidR="00E42160" w:rsidRPr="00541379" w:rsidRDefault="00E42160" w:rsidP="00E42160">
      <w:pPr>
        <w:jc w:val="both"/>
        <w:rPr>
          <w:sz w:val="20"/>
        </w:rPr>
      </w:pPr>
      <w:r w:rsidRPr="00541379">
        <w:rPr>
          <w:sz w:val="20"/>
        </w:rPr>
        <w:t xml:space="preserve">22 </w:t>
      </w:r>
      <w:r w:rsidRPr="00541379">
        <w:rPr>
          <w:sz w:val="20"/>
        </w:rPr>
        <w:tab/>
        <w:t xml:space="preserve">2 </w:t>
      </w:r>
      <w:r w:rsidRPr="00541379">
        <w:rPr>
          <w:sz w:val="20"/>
        </w:rPr>
        <w:tab/>
        <w:t xml:space="preserve">2 </w:t>
      </w:r>
      <w:r w:rsidRPr="00541379">
        <w:rPr>
          <w:sz w:val="20"/>
        </w:rPr>
        <w:tab/>
        <w:t>3</w:t>
      </w:r>
    </w:p>
    <w:p w:rsidR="00E42160" w:rsidRPr="00541379" w:rsidRDefault="00E42160" w:rsidP="00E42160">
      <w:pPr>
        <w:jc w:val="both"/>
        <w:rPr>
          <w:sz w:val="20"/>
        </w:rPr>
      </w:pPr>
      <w:r w:rsidRPr="00541379">
        <w:rPr>
          <w:sz w:val="20"/>
        </w:rPr>
        <w:t xml:space="preserve">23 </w:t>
      </w:r>
      <w:r w:rsidRPr="00541379">
        <w:rPr>
          <w:sz w:val="20"/>
        </w:rPr>
        <w:tab/>
        <w:t xml:space="preserve">1 </w:t>
      </w:r>
      <w:r w:rsidRPr="00541379">
        <w:rPr>
          <w:sz w:val="20"/>
        </w:rPr>
        <w:tab/>
        <w:t>3</w:t>
      </w:r>
      <w:r w:rsidRPr="00541379">
        <w:rPr>
          <w:sz w:val="20"/>
        </w:rPr>
        <w:tab/>
        <w:t>4</w:t>
      </w:r>
    </w:p>
    <w:p w:rsidR="00E42160" w:rsidRPr="00541379" w:rsidRDefault="00E42160" w:rsidP="00E42160">
      <w:pPr>
        <w:jc w:val="both"/>
        <w:rPr>
          <w:sz w:val="20"/>
        </w:rPr>
      </w:pPr>
      <w:r w:rsidRPr="00541379">
        <w:rPr>
          <w:sz w:val="20"/>
        </w:rPr>
        <w:t xml:space="preserve">24 </w:t>
      </w:r>
      <w:r w:rsidRPr="00541379">
        <w:rPr>
          <w:sz w:val="20"/>
        </w:rPr>
        <w:tab/>
        <w:t xml:space="preserve">1 </w:t>
      </w:r>
      <w:r w:rsidRPr="00541379">
        <w:rPr>
          <w:sz w:val="20"/>
        </w:rPr>
        <w:tab/>
        <w:t xml:space="preserve">1 </w:t>
      </w:r>
      <w:r w:rsidRPr="00541379">
        <w:rPr>
          <w:sz w:val="20"/>
        </w:rPr>
        <w:tab/>
        <w:t>1</w:t>
      </w:r>
    </w:p>
    <w:p w:rsidR="00E42160" w:rsidRDefault="00E42160" w:rsidP="00E42160">
      <w:pPr>
        <w:jc w:val="both"/>
      </w:pPr>
    </w:p>
    <w:p w:rsidR="00E42160" w:rsidRDefault="00E42160" w:rsidP="00E42160">
      <w:pPr>
        <w:jc w:val="both"/>
      </w:pPr>
      <w:r>
        <w:lastRenderedPageBreak/>
        <w:t xml:space="preserve">Es importante que luego de haber creado esta matriz, la misma se junte a la </w:t>
      </w:r>
      <w:del w:id="31" w:author="Noam Dante Valentín López Villanes" w:date="2016-01-27T15:40:00Z">
        <w:r w:rsidDel="004E693E">
          <w:delText xml:space="preserve">matriz </w:delText>
        </w:r>
      </w:del>
      <w:ins w:id="32" w:author="Noam Dante Valentín López Villanes" w:date="2016-01-27T15:40:00Z">
        <w:r w:rsidR="004E693E">
          <w:t>base de datos</w:t>
        </w:r>
        <w:r w:rsidR="004E693E">
          <w:t xml:space="preserve"> </w:t>
        </w:r>
      </w:ins>
      <w:r>
        <w:t xml:space="preserve">anterior, con la que se estaba trabajando, para crear una data conjunta. Este procedimiento se realiza </w:t>
      </w:r>
      <w:del w:id="33" w:author="Noam Dante Valentín López Villanes" w:date="2016-01-27T15:42:00Z">
        <w:r w:rsidDel="004E693E">
          <w:delText>de la siguiente manera</w:delText>
        </w:r>
      </w:del>
      <w:ins w:id="34" w:author="Noam Dante Valentín López Villanes" w:date="2016-01-27T15:42:00Z">
        <w:r w:rsidR="004E693E">
          <w:t>usando el comando “</w:t>
        </w:r>
        <w:proofErr w:type="spellStart"/>
        <w:r w:rsidR="004E693E">
          <w:t>data.frame</w:t>
        </w:r>
        <w:proofErr w:type="spellEnd"/>
        <w:r w:rsidR="004E693E">
          <w:t xml:space="preserve">”. </w:t>
        </w:r>
      </w:ins>
      <w:del w:id="35" w:author="Noam Dante Valentín López Villanes" w:date="2016-01-27T15:42:00Z">
        <w:r w:rsidDel="004E693E">
          <w:delText>:</w:delText>
        </w:r>
      </w:del>
      <w:r>
        <w:t xml:space="preserve"> </w:t>
      </w:r>
    </w:p>
    <w:p w:rsidR="00E42160" w:rsidDel="004E693E" w:rsidRDefault="00E42160" w:rsidP="00E42160">
      <w:pPr>
        <w:jc w:val="both"/>
        <w:rPr>
          <w:del w:id="36" w:author="Noam Dante Valentín López Villanes" w:date="2016-01-27T15:41:00Z"/>
        </w:rPr>
      </w:pPr>
    </w:p>
    <w:p w:rsidR="00E42160" w:rsidRPr="00215F47" w:rsidRDefault="00E42160" w:rsidP="00E42160">
      <w:pPr>
        <w:jc w:val="both"/>
        <w:rPr>
          <w:color w:val="FF0000"/>
        </w:rPr>
      </w:pPr>
      <w:proofErr w:type="spellStart"/>
      <w:proofErr w:type="gramStart"/>
      <w:r w:rsidRPr="00735499">
        <w:rPr>
          <w:color w:val="2E74B5" w:themeColor="accent1" w:themeShade="BF"/>
        </w:rPr>
        <w:t>nuevosdatos</w:t>
      </w:r>
      <w:proofErr w:type="spellEnd"/>
      <w:proofErr w:type="gramEnd"/>
      <w:r w:rsidRPr="00735499">
        <w:rPr>
          <w:color w:val="2E74B5" w:themeColor="accent1" w:themeShade="BF"/>
        </w:rPr>
        <w:t xml:space="preserve"> &lt;- </w:t>
      </w:r>
      <w:proofErr w:type="spellStart"/>
      <w:r w:rsidRPr="00735499">
        <w:rPr>
          <w:color w:val="2E74B5" w:themeColor="accent1" w:themeShade="BF"/>
        </w:rPr>
        <w:t>data.frame</w:t>
      </w:r>
      <w:proofErr w:type="spellEnd"/>
      <w:r w:rsidRPr="00735499">
        <w:rPr>
          <w:color w:val="2E74B5" w:themeColor="accent1" w:themeShade="BF"/>
        </w:rPr>
        <w:t>(</w:t>
      </w:r>
      <w:proofErr w:type="spellStart"/>
      <w:r w:rsidRPr="00735499">
        <w:rPr>
          <w:color w:val="2E74B5" w:themeColor="accent1" w:themeShade="BF"/>
        </w:rPr>
        <w:t>matrizdecluster,mydata</w:t>
      </w:r>
      <w:proofErr w:type="spellEnd"/>
      <w:r w:rsidRPr="00735499">
        <w:rPr>
          <w:color w:val="2E74B5" w:themeColor="accent1" w:themeShade="BF"/>
        </w:rPr>
        <w:t>)</w:t>
      </w:r>
      <w:ins w:id="37" w:author="Noam Dante Valentín López Villanes" w:date="2016-01-27T15:40:00Z">
        <w:r w:rsidR="004E693E">
          <w:rPr>
            <w:color w:val="2E74B5" w:themeColor="accent1" w:themeShade="BF"/>
          </w:rPr>
          <w:t xml:space="preserve"> </w:t>
        </w:r>
      </w:ins>
      <w:r w:rsidR="00215F47">
        <w:rPr>
          <w:color w:val="FF0000"/>
        </w:rPr>
        <w:t>#</w:t>
      </w:r>
      <w:proofErr w:type="spellStart"/>
      <w:r w:rsidR="00215F47">
        <w:rPr>
          <w:color w:val="FF0000"/>
        </w:rPr>
        <w:t>creacion</w:t>
      </w:r>
      <w:proofErr w:type="spellEnd"/>
      <w:r w:rsidR="00215F47">
        <w:rPr>
          <w:color w:val="FF0000"/>
        </w:rPr>
        <w:t xml:space="preserve"> de una data en conjunto</w:t>
      </w:r>
    </w:p>
    <w:p w:rsidR="00E42160" w:rsidDel="004E693E" w:rsidRDefault="00E42160" w:rsidP="00E42160">
      <w:pPr>
        <w:jc w:val="both"/>
        <w:rPr>
          <w:del w:id="38" w:author="Noam Dante Valentín López Villanes" w:date="2016-01-27T15:41:00Z"/>
        </w:rPr>
      </w:pPr>
    </w:p>
    <w:p w:rsidR="00E42160" w:rsidRPr="00215F47" w:rsidRDefault="00E42160" w:rsidP="00E42160">
      <w:pPr>
        <w:jc w:val="both"/>
        <w:rPr>
          <w:color w:val="FF0000"/>
        </w:rPr>
      </w:pPr>
      <w:proofErr w:type="spellStart"/>
      <w:proofErr w:type="gramStart"/>
      <w:r w:rsidRPr="00735499">
        <w:rPr>
          <w:color w:val="2E74B5" w:themeColor="accent1" w:themeShade="BF"/>
        </w:rPr>
        <w:t>str</w:t>
      </w:r>
      <w:proofErr w:type="spellEnd"/>
      <w:r w:rsidRPr="00735499">
        <w:rPr>
          <w:color w:val="2E74B5" w:themeColor="accent1" w:themeShade="BF"/>
        </w:rPr>
        <w:t>(</w:t>
      </w:r>
      <w:proofErr w:type="spellStart"/>
      <w:proofErr w:type="gramEnd"/>
      <w:r w:rsidRPr="00735499">
        <w:rPr>
          <w:color w:val="2E74B5" w:themeColor="accent1" w:themeShade="BF"/>
        </w:rPr>
        <w:t>nuevosdatos</w:t>
      </w:r>
      <w:proofErr w:type="spellEnd"/>
      <w:r w:rsidRPr="00735499">
        <w:rPr>
          <w:color w:val="2E74B5" w:themeColor="accent1" w:themeShade="BF"/>
        </w:rPr>
        <w:t>)</w:t>
      </w:r>
      <w:ins w:id="39" w:author="Noam Dante Valentín López Villanes" w:date="2016-01-27T15:40:00Z">
        <w:r w:rsidR="004E693E">
          <w:rPr>
            <w:color w:val="2E74B5" w:themeColor="accent1" w:themeShade="BF"/>
          </w:rPr>
          <w:t xml:space="preserve"> </w:t>
        </w:r>
      </w:ins>
      <w:r w:rsidR="00215F47">
        <w:rPr>
          <w:color w:val="FF0000"/>
        </w:rPr>
        <w:t>#verifica</w:t>
      </w:r>
      <w:del w:id="40" w:author="Noam Dante Valentín López Villanes" w:date="2016-01-27T15:42:00Z">
        <w:r w:rsidR="00215F47" w:rsidDel="004E693E">
          <w:rPr>
            <w:color w:val="FF0000"/>
          </w:rPr>
          <w:delText>r</w:delText>
        </w:r>
      </w:del>
      <w:ins w:id="41" w:author="Noam Dante Valentín López Villanes" w:date="2016-01-27T15:42:00Z">
        <w:r w:rsidR="004E693E">
          <w:rPr>
            <w:color w:val="FF0000"/>
          </w:rPr>
          <w:t>ción de</w:t>
        </w:r>
      </w:ins>
      <w:r w:rsidR="00215F47">
        <w:rPr>
          <w:color w:val="FF0000"/>
        </w:rPr>
        <w:t xml:space="preserve"> </w:t>
      </w:r>
      <w:del w:id="42" w:author="Noam Dante Valentín López Villanes" w:date="2016-01-27T15:44:00Z">
        <w:r w:rsidR="00215F47" w:rsidDel="004E693E">
          <w:rPr>
            <w:color w:val="FF0000"/>
          </w:rPr>
          <w:delText>la combinación de los datos</w:delText>
        </w:r>
      </w:del>
      <w:ins w:id="43" w:author="Noam Dante Valentín López Villanes" w:date="2016-01-27T15:44:00Z">
        <w:r w:rsidR="004E693E">
          <w:rPr>
            <w:color w:val="FF0000"/>
          </w:rPr>
          <w:t>la unificación de las dos bases de datos</w:t>
        </w:r>
      </w:ins>
    </w:p>
    <w:p w:rsidR="00E42160" w:rsidRDefault="00E42160" w:rsidP="00E42160">
      <w:pPr>
        <w:jc w:val="both"/>
      </w:pPr>
    </w:p>
    <w:p w:rsidR="00E42160" w:rsidRPr="00CF228F" w:rsidRDefault="00E42160" w:rsidP="00E42160">
      <w:pPr>
        <w:jc w:val="both"/>
        <w:rPr>
          <w:sz w:val="20"/>
          <w:lang w:val="en-US"/>
        </w:rPr>
      </w:pPr>
      <w:r w:rsidRPr="00CF228F">
        <w:rPr>
          <w:sz w:val="20"/>
          <w:lang w:val="en-US"/>
        </w:rPr>
        <w:t>'</w:t>
      </w:r>
      <w:proofErr w:type="spellStart"/>
      <w:r w:rsidRPr="00CF228F">
        <w:rPr>
          <w:sz w:val="20"/>
          <w:lang w:val="en-US"/>
        </w:rPr>
        <w:t>data.frame</w:t>
      </w:r>
      <w:proofErr w:type="spellEnd"/>
      <w:r w:rsidRPr="00CF228F">
        <w:rPr>
          <w:sz w:val="20"/>
          <w:lang w:val="en-US"/>
        </w:rPr>
        <w:t xml:space="preserve">':   24 obs. </w:t>
      </w:r>
      <w:proofErr w:type="gramStart"/>
      <w:r w:rsidRPr="00CF228F">
        <w:rPr>
          <w:sz w:val="20"/>
          <w:lang w:val="en-US"/>
        </w:rPr>
        <w:t>of  6</w:t>
      </w:r>
      <w:proofErr w:type="gramEnd"/>
      <w:r w:rsidRPr="00CF228F">
        <w:rPr>
          <w:sz w:val="20"/>
          <w:lang w:val="en-US"/>
        </w:rPr>
        <w:t xml:space="preserve"> variables:</w:t>
      </w:r>
    </w:p>
    <w:p w:rsidR="00E42160" w:rsidRPr="00CF228F" w:rsidRDefault="00E42160" w:rsidP="00E42160">
      <w:pPr>
        <w:jc w:val="both"/>
        <w:rPr>
          <w:sz w:val="20"/>
          <w:lang w:val="en-US"/>
        </w:rPr>
      </w:pPr>
      <w:r w:rsidRPr="00CF228F">
        <w:rPr>
          <w:sz w:val="20"/>
          <w:lang w:val="en-US"/>
        </w:rPr>
        <w:t xml:space="preserve"> $ X3            : </w:t>
      </w:r>
      <w:proofErr w:type="spellStart"/>
      <w:proofErr w:type="gramStart"/>
      <w:r w:rsidRPr="00CF228F">
        <w:rPr>
          <w:sz w:val="20"/>
          <w:lang w:val="en-US"/>
        </w:rPr>
        <w:t>int</w:t>
      </w:r>
      <w:proofErr w:type="spellEnd"/>
      <w:r w:rsidRPr="00CF228F">
        <w:rPr>
          <w:sz w:val="20"/>
          <w:lang w:val="en-US"/>
        </w:rPr>
        <w:t xml:space="preserve">  1</w:t>
      </w:r>
      <w:proofErr w:type="gramEnd"/>
      <w:r w:rsidRPr="00CF228F">
        <w:rPr>
          <w:sz w:val="20"/>
          <w:lang w:val="en-US"/>
        </w:rPr>
        <w:t xml:space="preserve"> 2 1 2 2 1 2 2 1 1 ...</w:t>
      </w:r>
    </w:p>
    <w:p w:rsidR="00E42160" w:rsidRPr="00CF228F" w:rsidRDefault="00E42160" w:rsidP="00E42160">
      <w:pPr>
        <w:jc w:val="both"/>
        <w:rPr>
          <w:sz w:val="20"/>
          <w:lang w:val="en-US"/>
        </w:rPr>
      </w:pPr>
      <w:r w:rsidRPr="00CF228F">
        <w:rPr>
          <w:sz w:val="20"/>
          <w:lang w:val="en-US"/>
        </w:rPr>
        <w:t xml:space="preserve"> $ X4            : </w:t>
      </w:r>
      <w:proofErr w:type="spellStart"/>
      <w:proofErr w:type="gramStart"/>
      <w:r w:rsidRPr="00CF228F">
        <w:rPr>
          <w:sz w:val="20"/>
          <w:lang w:val="en-US"/>
        </w:rPr>
        <w:t>int</w:t>
      </w:r>
      <w:proofErr w:type="spellEnd"/>
      <w:r w:rsidRPr="00CF228F">
        <w:rPr>
          <w:sz w:val="20"/>
          <w:lang w:val="en-US"/>
        </w:rPr>
        <w:t xml:space="preserve">  1</w:t>
      </w:r>
      <w:proofErr w:type="gramEnd"/>
      <w:r w:rsidRPr="00CF228F">
        <w:rPr>
          <w:sz w:val="20"/>
          <w:lang w:val="en-US"/>
        </w:rPr>
        <w:t xml:space="preserve"> 2 1 2 2 3 2 2 1 3 ...</w:t>
      </w:r>
    </w:p>
    <w:p w:rsidR="00E42160" w:rsidRPr="00CF228F" w:rsidRDefault="00E42160" w:rsidP="00E42160">
      <w:pPr>
        <w:jc w:val="both"/>
        <w:rPr>
          <w:sz w:val="20"/>
          <w:lang w:val="en-US"/>
        </w:rPr>
      </w:pPr>
      <w:r w:rsidRPr="00CF228F">
        <w:rPr>
          <w:sz w:val="20"/>
          <w:lang w:val="en-US"/>
        </w:rPr>
        <w:t xml:space="preserve"> $ X5            : </w:t>
      </w:r>
      <w:proofErr w:type="spellStart"/>
      <w:proofErr w:type="gramStart"/>
      <w:r w:rsidRPr="00CF228F">
        <w:rPr>
          <w:sz w:val="20"/>
          <w:lang w:val="en-US"/>
        </w:rPr>
        <w:t>int</w:t>
      </w:r>
      <w:proofErr w:type="spellEnd"/>
      <w:r w:rsidRPr="00CF228F">
        <w:rPr>
          <w:sz w:val="20"/>
          <w:lang w:val="en-US"/>
        </w:rPr>
        <w:t xml:space="preserve">  1</w:t>
      </w:r>
      <w:proofErr w:type="gramEnd"/>
      <w:r w:rsidRPr="00CF228F">
        <w:rPr>
          <w:sz w:val="20"/>
          <w:lang w:val="en-US"/>
        </w:rPr>
        <w:t xml:space="preserve"> 2 1 3 3 4 2 3 1 4 ...</w:t>
      </w:r>
    </w:p>
    <w:p w:rsidR="00E42160" w:rsidRPr="00CF228F" w:rsidRDefault="00E42160" w:rsidP="00E42160">
      <w:pPr>
        <w:jc w:val="both"/>
        <w:rPr>
          <w:sz w:val="20"/>
          <w:lang w:val="en-US"/>
        </w:rPr>
      </w:pPr>
      <w:r w:rsidRPr="00CF228F">
        <w:rPr>
          <w:sz w:val="20"/>
          <w:lang w:val="en-US"/>
        </w:rPr>
        <w:t xml:space="preserve"> $ </w:t>
      </w:r>
      <w:proofErr w:type="spellStart"/>
      <w:r w:rsidRPr="00CF228F">
        <w:rPr>
          <w:sz w:val="20"/>
          <w:lang w:val="en-US"/>
        </w:rPr>
        <w:t>PaÃ.s</w:t>
      </w:r>
      <w:proofErr w:type="spellEnd"/>
      <w:r w:rsidRPr="00CF228F">
        <w:rPr>
          <w:sz w:val="20"/>
          <w:lang w:val="en-US"/>
        </w:rPr>
        <w:t xml:space="preserve">         : Factor w/ 25 levels "              </w:t>
      </w:r>
      <w:proofErr w:type="gramStart"/>
      <w:r w:rsidRPr="00CF228F">
        <w:rPr>
          <w:sz w:val="20"/>
          <w:lang w:val="en-US"/>
        </w:rPr>
        <w:t>",..:</w:t>
      </w:r>
      <w:proofErr w:type="gramEnd"/>
      <w:r w:rsidRPr="00CF228F">
        <w:rPr>
          <w:sz w:val="20"/>
          <w:lang w:val="en-US"/>
        </w:rPr>
        <w:t xml:space="preserve"> 2 4 5 8 9 13 15 16 17 20 ...</w:t>
      </w:r>
    </w:p>
    <w:p w:rsidR="00E42160" w:rsidRPr="00735499" w:rsidRDefault="00E42160" w:rsidP="00E42160">
      <w:pPr>
        <w:jc w:val="both"/>
        <w:rPr>
          <w:sz w:val="20"/>
        </w:rPr>
      </w:pPr>
      <w:r w:rsidRPr="00CF228F">
        <w:rPr>
          <w:sz w:val="20"/>
          <w:lang w:val="en-US"/>
        </w:rPr>
        <w:t xml:space="preserve"> </w:t>
      </w:r>
      <w:r w:rsidRPr="00735499">
        <w:rPr>
          <w:sz w:val="20"/>
        </w:rPr>
        <w:t xml:space="preserve">$ </w:t>
      </w:r>
      <w:proofErr w:type="spellStart"/>
      <w:r w:rsidRPr="00735499">
        <w:rPr>
          <w:sz w:val="20"/>
        </w:rPr>
        <w:t>ZTotalReserves</w:t>
      </w:r>
      <w:proofErr w:type="spellEnd"/>
      <w:r w:rsidRPr="00735499">
        <w:rPr>
          <w:sz w:val="20"/>
        </w:rPr>
        <w:t xml:space="preserve">: </w:t>
      </w:r>
      <w:proofErr w:type="spellStart"/>
      <w:r w:rsidRPr="00735499">
        <w:rPr>
          <w:sz w:val="20"/>
        </w:rPr>
        <w:t>num</w:t>
      </w:r>
      <w:proofErr w:type="spellEnd"/>
      <w:r w:rsidRPr="00735499">
        <w:rPr>
          <w:sz w:val="20"/>
        </w:rPr>
        <w:t xml:space="preserve">  -0.21 -0.208 -0.209 -0.213 -</w:t>
      </w:r>
      <w:proofErr w:type="gramStart"/>
      <w:r w:rsidRPr="00735499">
        <w:rPr>
          <w:sz w:val="20"/>
        </w:rPr>
        <w:t>0.21 ...</w:t>
      </w:r>
      <w:proofErr w:type="gramEnd"/>
    </w:p>
    <w:p w:rsidR="00E42160" w:rsidRPr="00735499" w:rsidRDefault="00E42160" w:rsidP="00E42160">
      <w:pPr>
        <w:jc w:val="both"/>
        <w:rPr>
          <w:sz w:val="20"/>
        </w:rPr>
      </w:pPr>
      <w:r w:rsidRPr="00735499">
        <w:rPr>
          <w:sz w:val="20"/>
        </w:rPr>
        <w:t xml:space="preserve"> $ </w:t>
      </w:r>
      <w:proofErr w:type="spellStart"/>
      <w:proofErr w:type="gramStart"/>
      <w:r w:rsidRPr="00735499">
        <w:rPr>
          <w:sz w:val="20"/>
        </w:rPr>
        <w:t>ZGDPDeflator</w:t>
      </w:r>
      <w:proofErr w:type="spellEnd"/>
      <w:r w:rsidRPr="00735499">
        <w:rPr>
          <w:sz w:val="20"/>
        </w:rPr>
        <w:t xml:space="preserve">  :</w:t>
      </w:r>
      <w:proofErr w:type="gramEnd"/>
      <w:r w:rsidRPr="00735499">
        <w:rPr>
          <w:sz w:val="20"/>
        </w:rPr>
        <w:t xml:space="preserve"> </w:t>
      </w:r>
      <w:proofErr w:type="spellStart"/>
      <w:r w:rsidRPr="00735499">
        <w:rPr>
          <w:sz w:val="20"/>
        </w:rPr>
        <w:t>num</w:t>
      </w:r>
      <w:proofErr w:type="spellEnd"/>
      <w:r w:rsidRPr="00735499">
        <w:rPr>
          <w:sz w:val="20"/>
        </w:rPr>
        <w:t xml:space="preserve">  -0.0923 1.9759 -0.1848 0.9583 0.6848 ...</w:t>
      </w:r>
    </w:p>
    <w:p w:rsidR="00E42160" w:rsidRDefault="00E42160" w:rsidP="00E42160">
      <w:pPr>
        <w:jc w:val="both"/>
      </w:pPr>
    </w:p>
    <w:p w:rsidR="00E42160" w:rsidRPr="00735499" w:rsidRDefault="00E42160" w:rsidP="00E42160">
      <w:pPr>
        <w:jc w:val="both"/>
        <w:rPr>
          <w:color w:val="2E74B5" w:themeColor="accent1" w:themeShade="BF"/>
        </w:rPr>
      </w:pPr>
      <w:proofErr w:type="spellStart"/>
      <w:proofErr w:type="gramStart"/>
      <w:r w:rsidRPr="00735499">
        <w:rPr>
          <w:color w:val="2E74B5" w:themeColor="accent1" w:themeShade="BF"/>
        </w:rPr>
        <w:t>str</w:t>
      </w:r>
      <w:proofErr w:type="spellEnd"/>
      <w:r w:rsidRPr="00735499">
        <w:rPr>
          <w:color w:val="2E74B5" w:themeColor="accent1" w:themeShade="BF"/>
        </w:rPr>
        <w:t>(</w:t>
      </w:r>
      <w:proofErr w:type="gramEnd"/>
      <w:r w:rsidRPr="00735499">
        <w:rPr>
          <w:color w:val="2E74B5" w:themeColor="accent1" w:themeShade="BF"/>
        </w:rPr>
        <w:t>nuevosdatos$X3)</w:t>
      </w:r>
    </w:p>
    <w:p w:rsidR="00E42160" w:rsidRPr="00735499" w:rsidRDefault="00E42160" w:rsidP="00E42160">
      <w:pPr>
        <w:jc w:val="both"/>
        <w:rPr>
          <w:color w:val="C45911" w:themeColor="accent2" w:themeShade="BF"/>
        </w:rPr>
      </w:pPr>
    </w:p>
    <w:p w:rsidR="00E42160" w:rsidRPr="00735499" w:rsidRDefault="00E42160" w:rsidP="00E42160">
      <w:pPr>
        <w:jc w:val="both"/>
        <w:rPr>
          <w:sz w:val="20"/>
        </w:rPr>
      </w:pPr>
      <w:r w:rsidRPr="00735499">
        <w:rPr>
          <w:sz w:val="20"/>
        </w:rPr>
        <w:t xml:space="preserve"> </w:t>
      </w:r>
      <w:proofErr w:type="spellStart"/>
      <w:proofErr w:type="gramStart"/>
      <w:r w:rsidRPr="00735499">
        <w:rPr>
          <w:sz w:val="20"/>
        </w:rPr>
        <w:t>int</w:t>
      </w:r>
      <w:proofErr w:type="spellEnd"/>
      <w:proofErr w:type="gramEnd"/>
      <w:r w:rsidRPr="00735499">
        <w:rPr>
          <w:sz w:val="20"/>
        </w:rPr>
        <w:t xml:space="preserve"> [1:24] 1 2 1 2 2 1 2 2 1 1 ...</w:t>
      </w:r>
    </w:p>
    <w:p w:rsidR="00E42160" w:rsidRDefault="00E42160" w:rsidP="00E42160">
      <w:pPr>
        <w:jc w:val="both"/>
      </w:pPr>
    </w:p>
    <w:p w:rsidR="00E42160" w:rsidRDefault="00E42160" w:rsidP="00E42160">
      <w:pPr>
        <w:jc w:val="both"/>
      </w:pPr>
      <w:commentRangeStart w:id="44"/>
      <w:r>
        <w:t xml:space="preserve">Vemos que la matriz con los clústers y la data </w:t>
      </w:r>
      <w:commentRangeEnd w:id="44"/>
      <w:r w:rsidR="004E693E">
        <w:rPr>
          <w:rStyle w:val="Refdecomentario"/>
        </w:rPr>
        <w:commentReference w:id="44"/>
      </w:r>
      <w:r>
        <w:t xml:space="preserve">segmentada de nuestra data original ya se encuentran ubicadas bajo el mismo nombre. Ahora, se puede realizar la diferenciación interna y externa de los grupos. Primero, se compararán las desviaciones estándar de cada clúster con respecto a las dos variables dependientes. </w:t>
      </w:r>
    </w:p>
    <w:p w:rsidR="00E42160" w:rsidRDefault="00E42160" w:rsidP="00E42160">
      <w:pPr>
        <w:jc w:val="both"/>
      </w:pPr>
    </w:p>
    <w:p w:rsidR="00E42160" w:rsidRPr="00215F47" w:rsidRDefault="00E42160" w:rsidP="00E42160">
      <w:pPr>
        <w:jc w:val="both"/>
        <w:rPr>
          <w:color w:val="FF0000"/>
        </w:rPr>
      </w:pPr>
      <w:proofErr w:type="spellStart"/>
      <w:proofErr w:type="gramStart"/>
      <w:r w:rsidRPr="00735499">
        <w:rPr>
          <w:color w:val="2E74B5" w:themeColor="accent1" w:themeShade="BF"/>
        </w:rPr>
        <w:t>aggregate</w:t>
      </w:r>
      <w:proofErr w:type="spellEnd"/>
      <w:r w:rsidRPr="00735499">
        <w:rPr>
          <w:color w:val="2E74B5" w:themeColor="accent1" w:themeShade="BF"/>
        </w:rPr>
        <w:t>(</w:t>
      </w:r>
      <w:proofErr w:type="spellStart"/>
      <w:proofErr w:type="gramEnd"/>
      <w:r w:rsidRPr="00735499">
        <w:rPr>
          <w:color w:val="2E74B5" w:themeColor="accent1" w:themeShade="BF"/>
        </w:rPr>
        <w:t>nuevosdatos$ZGDPDeflator</w:t>
      </w:r>
      <w:proofErr w:type="spellEnd"/>
      <w:r w:rsidRPr="00735499">
        <w:rPr>
          <w:color w:val="2E74B5" w:themeColor="accent1" w:themeShade="BF"/>
        </w:rPr>
        <w:t xml:space="preserve">, </w:t>
      </w:r>
      <w:proofErr w:type="spellStart"/>
      <w:r w:rsidRPr="00735499">
        <w:rPr>
          <w:color w:val="2E74B5" w:themeColor="accent1" w:themeShade="BF"/>
        </w:rPr>
        <w:t>by</w:t>
      </w:r>
      <w:proofErr w:type="spellEnd"/>
      <w:r w:rsidRPr="00735499">
        <w:rPr>
          <w:color w:val="2E74B5" w:themeColor="accent1" w:themeShade="BF"/>
        </w:rPr>
        <w:t xml:space="preserve"> = </w:t>
      </w:r>
      <w:proofErr w:type="spellStart"/>
      <w:r w:rsidRPr="00735499">
        <w:rPr>
          <w:color w:val="2E74B5" w:themeColor="accent1" w:themeShade="BF"/>
        </w:rPr>
        <w:t>list</w:t>
      </w:r>
      <w:proofErr w:type="spellEnd"/>
      <w:r w:rsidRPr="00735499">
        <w:rPr>
          <w:color w:val="2E74B5" w:themeColor="accent1" w:themeShade="BF"/>
        </w:rPr>
        <w:t xml:space="preserve">(nuevosdatos$X3), FUN = </w:t>
      </w:r>
      <w:proofErr w:type="spellStart"/>
      <w:r w:rsidRPr="00735499">
        <w:rPr>
          <w:color w:val="2E74B5" w:themeColor="accent1" w:themeShade="BF"/>
        </w:rPr>
        <w:t>sd</w:t>
      </w:r>
      <w:proofErr w:type="spellEnd"/>
      <w:r w:rsidRPr="00735499">
        <w:rPr>
          <w:color w:val="2E74B5" w:themeColor="accent1" w:themeShade="BF"/>
        </w:rPr>
        <w:t>)</w:t>
      </w:r>
      <w:ins w:id="45" w:author="Noam Dante Valentín López Villanes" w:date="2016-01-27T15:46:00Z">
        <w:r w:rsidR="004E693E">
          <w:rPr>
            <w:color w:val="2E74B5" w:themeColor="accent1" w:themeShade="BF"/>
          </w:rPr>
          <w:t xml:space="preserve"> </w:t>
        </w:r>
      </w:ins>
      <w:r w:rsidR="00215F47">
        <w:rPr>
          <w:color w:val="FF0000"/>
        </w:rPr>
        <w:t xml:space="preserve">#pedir </w:t>
      </w:r>
      <w:proofErr w:type="spellStart"/>
      <w:r w:rsidR="00215F47">
        <w:rPr>
          <w:color w:val="FF0000"/>
        </w:rPr>
        <w:t>stand.desv</w:t>
      </w:r>
      <w:proofErr w:type="spellEnd"/>
      <w:r w:rsidR="00215F47">
        <w:rPr>
          <w:color w:val="FF0000"/>
        </w:rPr>
        <w:t xml:space="preserve"> para la primera variable dependiente </w:t>
      </w:r>
      <w:proofErr w:type="spellStart"/>
      <w:r w:rsidR="00215F47">
        <w:rPr>
          <w:color w:val="FF0000"/>
        </w:rPr>
        <w:t>ZGDPDeflator</w:t>
      </w:r>
      <w:proofErr w:type="spellEnd"/>
    </w:p>
    <w:p w:rsidR="00E42160" w:rsidRDefault="00E42160" w:rsidP="00E42160">
      <w:pPr>
        <w:jc w:val="both"/>
        <w:rPr>
          <w:sz w:val="20"/>
        </w:rPr>
      </w:pPr>
    </w:p>
    <w:p w:rsidR="00E42160" w:rsidRPr="00735499" w:rsidRDefault="00E42160" w:rsidP="00E42160">
      <w:pPr>
        <w:jc w:val="both"/>
        <w:rPr>
          <w:sz w:val="20"/>
        </w:rPr>
      </w:pPr>
      <w:commentRangeStart w:id="46"/>
      <w:r w:rsidRPr="00735499">
        <w:rPr>
          <w:sz w:val="20"/>
        </w:rPr>
        <w:t xml:space="preserve">  Group.1         </w:t>
      </w:r>
      <w:r w:rsidRPr="00FE078A">
        <w:rPr>
          <w:b/>
          <w:sz w:val="20"/>
        </w:rPr>
        <w:t>x</w:t>
      </w:r>
      <w:commentRangeEnd w:id="46"/>
      <w:r w:rsidR="00114174">
        <w:rPr>
          <w:rStyle w:val="Refdecomentario"/>
        </w:rPr>
        <w:commentReference w:id="46"/>
      </w:r>
    </w:p>
    <w:p w:rsidR="00E42160" w:rsidRPr="00735499" w:rsidRDefault="00E42160" w:rsidP="00E42160">
      <w:pPr>
        <w:jc w:val="both"/>
        <w:rPr>
          <w:sz w:val="20"/>
        </w:rPr>
      </w:pPr>
      <w:r w:rsidRPr="00735499">
        <w:rPr>
          <w:sz w:val="20"/>
        </w:rPr>
        <w:t xml:space="preserve">1       1 </w:t>
      </w:r>
      <w:r>
        <w:rPr>
          <w:sz w:val="20"/>
        </w:rPr>
        <w:tab/>
      </w:r>
      <w:r w:rsidRPr="00FE078A">
        <w:rPr>
          <w:b/>
          <w:sz w:val="20"/>
        </w:rPr>
        <w:t>0.48</w:t>
      </w:r>
    </w:p>
    <w:p w:rsidR="00E42160" w:rsidRPr="00735499" w:rsidRDefault="00E42160" w:rsidP="00E42160">
      <w:pPr>
        <w:jc w:val="both"/>
        <w:rPr>
          <w:sz w:val="20"/>
        </w:rPr>
      </w:pPr>
      <w:r>
        <w:rPr>
          <w:sz w:val="20"/>
        </w:rPr>
        <w:t xml:space="preserve">2       2 </w:t>
      </w:r>
      <w:r>
        <w:rPr>
          <w:sz w:val="20"/>
        </w:rPr>
        <w:tab/>
      </w:r>
      <w:r w:rsidRPr="00FE078A">
        <w:rPr>
          <w:b/>
          <w:sz w:val="20"/>
        </w:rPr>
        <w:t>0.56</w:t>
      </w:r>
    </w:p>
    <w:p w:rsidR="00E42160" w:rsidRPr="00735499" w:rsidRDefault="00E42160" w:rsidP="00E42160">
      <w:pPr>
        <w:jc w:val="both"/>
        <w:rPr>
          <w:sz w:val="20"/>
        </w:rPr>
      </w:pPr>
      <w:r w:rsidRPr="00735499">
        <w:rPr>
          <w:sz w:val="20"/>
        </w:rPr>
        <w:t xml:space="preserve">3       3    </w:t>
      </w:r>
      <w:r w:rsidRPr="00FE078A">
        <w:rPr>
          <w:b/>
          <w:sz w:val="20"/>
        </w:rPr>
        <w:t>NA</w:t>
      </w:r>
    </w:p>
    <w:p w:rsidR="00E42160" w:rsidRDefault="00E42160" w:rsidP="00E42160">
      <w:pPr>
        <w:jc w:val="both"/>
      </w:pPr>
    </w:p>
    <w:p w:rsidR="00E42160" w:rsidRPr="00735499" w:rsidRDefault="00E42160" w:rsidP="00E42160">
      <w:pPr>
        <w:jc w:val="both"/>
        <w:rPr>
          <w:color w:val="2E74B5" w:themeColor="accent1" w:themeShade="BF"/>
        </w:rPr>
      </w:pPr>
      <w:proofErr w:type="spellStart"/>
      <w:proofErr w:type="gramStart"/>
      <w:r w:rsidRPr="00735499">
        <w:rPr>
          <w:color w:val="2E74B5" w:themeColor="accent1" w:themeShade="BF"/>
        </w:rPr>
        <w:lastRenderedPageBreak/>
        <w:t>aggregate</w:t>
      </w:r>
      <w:proofErr w:type="spellEnd"/>
      <w:r w:rsidRPr="00735499">
        <w:rPr>
          <w:color w:val="2E74B5" w:themeColor="accent1" w:themeShade="BF"/>
        </w:rPr>
        <w:t>(</w:t>
      </w:r>
      <w:proofErr w:type="spellStart"/>
      <w:proofErr w:type="gramEnd"/>
      <w:r w:rsidRPr="00735499">
        <w:rPr>
          <w:color w:val="2E74B5" w:themeColor="accent1" w:themeShade="BF"/>
        </w:rPr>
        <w:t>nuevosdatos$ZGDPDeflator</w:t>
      </w:r>
      <w:proofErr w:type="spellEnd"/>
      <w:r w:rsidRPr="00735499">
        <w:rPr>
          <w:color w:val="2E74B5" w:themeColor="accent1" w:themeShade="BF"/>
        </w:rPr>
        <w:t xml:space="preserve">, </w:t>
      </w:r>
      <w:proofErr w:type="spellStart"/>
      <w:r w:rsidRPr="00735499">
        <w:rPr>
          <w:color w:val="2E74B5" w:themeColor="accent1" w:themeShade="BF"/>
        </w:rPr>
        <w:t>by</w:t>
      </w:r>
      <w:proofErr w:type="spellEnd"/>
      <w:r w:rsidRPr="00735499">
        <w:rPr>
          <w:color w:val="2E74B5" w:themeColor="accent1" w:themeShade="BF"/>
        </w:rPr>
        <w:t xml:space="preserve"> = </w:t>
      </w:r>
      <w:proofErr w:type="spellStart"/>
      <w:r w:rsidRPr="00735499">
        <w:rPr>
          <w:color w:val="2E74B5" w:themeColor="accent1" w:themeShade="BF"/>
        </w:rPr>
        <w:t>list</w:t>
      </w:r>
      <w:proofErr w:type="spellEnd"/>
      <w:r w:rsidRPr="00735499">
        <w:rPr>
          <w:color w:val="2E74B5" w:themeColor="accent1" w:themeShade="BF"/>
        </w:rPr>
        <w:t>(nuevosdatos$X4), FUN = sd)</w:t>
      </w:r>
    </w:p>
    <w:p w:rsidR="00E42160" w:rsidRDefault="00E42160" w:rsidP="00E42160">
      <w:pPr>
        <w:jc w:val="both"/>
        <w:rPr>
          <w:sz w:val="20"/>
        </w:rPr>
      </w:pPr>
      <w:r w:rsidRPr="00735499">
        <w:rPr>
          <w:sz w:val="20"/>
        </w:rPr>
        <w:t xml:space="preserve">  </w:t>
      </w:r>
    </w:p>
    <w:p w:rsidR="00E42160" w:rsidRPr="00735499" w:rsidRDefault="00E42160" w:rsidP="00E42160">
      <w:pPr>
        <w:jc w:val="both"/>
        <w:rPr>
          <w:sz w:val="20"/>
        </w:rPr>
      </w:pPr>
      <w:r w:rsidRPr="00735499">
        <w:rPr>
          <w:sz w:val="20"/>
        </w:rPr>
        <w:t>Group.1         x</w:t>
      </w:r>
    </w:p>
    <w:p w:rsidR="00E42160" w:rsidRPr="00735499" w:rsidRDefault="00E42160" w:rsidP="00E42160">
      <w:pPr>
        <w:jc w:val="both"/>
        <w:rPr>
          <w:sz w:val="20"/>
        </w:rPr>
      </w:pPr>
      <w:r>
        <w:rPr>
          <w:sz w:val="20"/>
        </w:rPr>
        <w:t xml:space="preserve">1       1 </w:t>
      </w:r>
      <w:r>
        <w:rPr>
          <w:sz w:val="20"/>
        </w:rPr>
        <w:tab/>
      </w:r>
      <w:r w:rsidRPr="00FE078A">
        <w:rPr>
          <w:b/>
          <w:sz w:val="20"/>
        </w:rPr>
        <w:t>0.18</w:t>
      </w:r>
    </w:p>
    <w:p w:rsidR="00E42160" w:rsidRPr="00735499" w:rsidRDefault="00E42160" w:rsidP="00E42160">
      <w:pPr>
        <w:jc w:val="both"/>
        <w:rPr>
          <w:sz w:val="20"/>
        </w:rPr>
      </w:pPr>
      <w:r>
        <w:rPr>
          <w:sz w:val="20"/>
        </w:rPr>
        <w:t xml:space="preserve">2       2 </w:t>
      </w:r>
      <w:r>
        <w:rPr>
          <w:sz w:val="20"/>
        </w:rPr>
        <w:tab/>
      </w:r>
      <w:r w:rsidRPr="00FE078A">
        <w:rPr>
          <w:b/>
          <w:sz w:val="20"/>
        </w:rPr>
        <w:t>0.56</w:t>
      </w:r>
    </w:p>
    <w:p w:rsidR="00E42160" w:rsidRDefault="00E42160" w:rsidP="00E42160">
      <w:pPr>
        <w:jc w:val="both"/>
        <w:rPr>
          <w:sz w:val="20"/>
        </w:rPr>
      </w:pPr>
      <w:r w:rsidRPr="00735499">
        <w:rPr>
          <w:sz w:val="20"/>
        </w:rPr>
        <w:t xml:space="preserve">3       3 </w:t>
      </w:r>
      <w:r>
        <w:rPr>
          <w:sz w:val="20"/>
        </w:rPr>
        <w:tab/>
      </w:r>
      <w:r w:rsidRPr="00FE078A">
        <w:rPr>
          <w:b/>
          <w:sz w:val="20"/>
        </w:rPr>
        <w:t>0.36</w:t>
      </w:r>
    </w:p>
    <w:p w:rsidR="00E42160" w:rsidRPr="00735499" w:rsidRDefault="00E42160" w:rsidP="00E42160">
      <w:pPr>
        <w:jc w:val="both"/>
        <w:rPr>
          <w:sz w:val="20"/>
        </w:rPr>
      </w:pPr>
      <w:r w:rsidRPr="00735499">
        <w:rPr>
          <w:sz w:val="20"/>
        </w:rPr>
        <w:t>4       4</w:t>
      </w:r>
      <w:r>
        <w:rPr>
          <w:sz w:val="20"/>
        </w:rPr>
        <w:tab/>
      </w:r>
      <w:r w:rsidRPr="000347DB">
        <w:rPr>
          <w:b/>
          <w:sz w:val="20"/>
        </w:rPr>
        <w:t>NA</w:t>
      </w:r>
    </w:p>
    <w:p w:rsidR="00E42160" w:rsidRDefault="00E42160" w:rsidP="00E42160">
      <w:pPr>
        <w:jc w:val="both"/>
      </w:pPr>
    </w:p>
    <w:p w:rsidR="00E42160" w:rsidRDefault="00E42160" w:rsidP="00E42160">
      <w:pPr>
        <w:jc w:val="both"/>
      </w:pPr>
      <w:proofErr w:type="spellStart"/>
      <w:proofErr w:type="gramStart"/>
      <w:r w:rsidRPr="00735499">
        <w:rPr>
          <w:color w:val="2E74B5" w:themeColor="accent1" w:themeShade="BF"/>
        </w:rPr>
        <w:t>aggregate</w:t>
      </w:r>
      <w:proofErr w:type="spellEnd"/>
      <w:r w:rsidRPr="00735499">
        <w:rPr>
          <w:color w:val="2E74B5" w:themeColor="accent1" w:themeShade="BF"/>
        </w:rPr>
        <w:t>(</w:t>
      </w:r>
      <w:proofErr w:type="spellStart"/>
      <w:proofErr w:type="gramEnd"/>
      <w:r w:rsidRPr="00735499">
        <w:rPr>
          <w:color w:val="2E74B5" w:themeColor="accent1" w:themeShade="BF"/>
        </w:rPr>
        <w:t>nuevosdatos$ZGDPDeflator</w:t>
      </w:r>
      <w:proofErr w:type="spellEnd"/>
      <w:r w:rsidRPr="00735499">
        <w:rPr>
          <w:color w:val="2E74B5" w:themeColor="accent1" w:themeShade="BF"/>
        </w:rPr>
        <w:t xml:space="preserve">, </w:t>
      </w:r>
      <w:proofErr w:type="spellStart"/>
      <w:r w:rsidRPr="00735499">
        <w:rPr>
          <w:color w:val="2E74B5" w:themeColor="accent1" w:themeShade="BF"/>
        </w:rPr>
        <w:t>by</w:t>
      </w:r>
      <w:proofErr w:type="spellEnd"/>
      <w:r w:rsidRPr="00735499">
        <w:rPr>
          <w:color w:val="2E74B5" w:themeColor="accent1" w:themeShade="BF"/>
        </w:rPr>
        <w:t xml:space="preserve"> = </w:t>
      </w:r>
      <w:proofErr w:type="spellStart"/>
      <w:r w:rsidRPr="00735499">
        <w:rPr>
          <w:color w:val="2E74B5" w:themeColor="accent1" w:themeShade="BF"/>
        </w:rPr>
        <w:t>list</w:t>
      </w:r>
      <w:proofErr w:type="spellEnd"/>
      <w:r w:rsidRPr="00735499">
        <w:rPr>
          <w:color w:val="2E74B5" w:themeColor="accent1" w:themeShade="BF"/>
        </w:rPr>
        <w:t>(nuevosdatos$X5), FUN = sd)</w:t>
      </w:r>
    </w:p>
    <w:p w:rsidR="00E42160" w:rsidRPr="00735499" w:rsidRDefault="00E42160" w:rsidP="00E42160">
      <w:pPr>
        <w:jc w:val="both"/>
        <w:rPr>
          <w:color w:val="C45911" w:themeColor="accent2" w:themeShade="BF"/>
        </w:rPr>
      </w:pPr>
    </w:p>
    <w:p w:rsidR="00E42160" w:rsidRPr="00735499" w:rsidRDefault="00E42160" w:rsidP="00E42160">
      <w:pPr>
        <w:jc w:val="both"/>
        <w:rPr>
          <w:sz w:val="20"/>
        </w:rPr>
      </w:pPr>
      <w:r w:rsidRPr="00735499">
        <w:rPr>
          <w:sz w:val="20"/>
        </w:rPr>
        <w:t xml:space="preserve">  Group.1         x</w:t>
      </w:r>
    </w:p>
    <w:p w:rsidR="00E42160" w:rsidRPr="00735499" w:rsidRDefault="00E42160" w:rsidP="00E42160">
      <w:pPr>
        <w:jc w:val="both"/>
        <w:rPr>
          <w:sz w:val="20"/>
        </w:rPr>
      </w:pPr>
      <w:r>
        <w:rPr>
          <w:sz w:val="20"/>
        </w:rPr>
        <w:t xml:space="preserve">1       1 </w:t>
      </w:r>
      <w:r>
        <w:rPr>
          <w:sz w:val="20"/>
        </w:rPr>
        <w:tab/>
      </w:r>
      <w:r w:rsidRPr="00C44710">
        <w:rPr>
          <w:b/>
          <w:sz w:val="20"/>
        </w:rPr>
        <w:t>0.18</w:t>
      </w:r>
    </w:p>
    <w:p w:rsidR="00E42160" w:rsidRDefault="00E42160" w:rsidP="00E42160">
      <w:pPr>
        <w:jc w:val="both"/>
        <w:rPr>
          <w:sz w:val="20"/>
        </w:rPr>
      </w:pPr>
      <w:r>
        <w:rPr>
          <w:sz w:val="20"/>
        </w:rPr>
        <w:t xml:space="preserve">2       2 </w:t>
      </w:r>
      <w:r>
        <w:rPr>
          <w:sz w:val="20"/>
        </w:rPr>
        <w:tab/>
      </w:r>
      <w:r w:rsidRPr="00C44710">
        <w:rPr>
          <w:b/>
          <w:sz w:val="20"/>
        </w:rPr>
        <w:t>0.13</w:t>
      </w:r>
    </w:p>
    <w:p w:rsidR="00E42160" w:rsidRPr="00735499" w:rsidRDefault="00E42160" w:rsidP="00E42160">
      <w:pPr>
        <w:jc w:val="both"/>
        <w:rPr>
          <w:sz w:val="20"/>
        </w:rPr>
      </w:pPr>
      <w:r>
        <w:rPr>
          <w:sz w:val="20"/>
        </w:rPr>
        <w:t xml:space="preserve">3       3 </w:t>
      </w:r>
      <w:r>
        <w:rPr>
          <w:sz w:val="20"/>
        </w:rPr>
        <w:tab/>
      </w:r>
      <w:r w:rsidRPr="00C44710">
        <w:rPr>
          <w:b/>
          <w:sz w:val="20"/>
        </w:rPr>
        <w:t>0.25</w:t>
      </w:r>
    </w:p>
    <w:p w:rsidR="00E42160" w:rsidRPr="00735499" w:rsidRDefault="00E42160" w:rsidP="00E42160">
      <w:pPr>
        <w:jc w:val="both"/>
        <w:rPr>
          <w:sz w:val="20"/>
        </w:rPr>
      </w:pPr>
      <w:r w:rsidRPr="00735499">
        <w:rPr>
          <w:sz w:val="20"/>
        </w:rPr>
        <w:t xml:space="preserve">4       4 </w:t>
      </w:r>
      <w:r>
        <w:rPr>
          <w:sz w:val="20"/>
        </w:rPr>
        <w:tab/>
      </w:r>
      <w:r w:rsidRPr="00C44710">
        <w:rPr>
          <w:b/>
          <w:sz w:val="20"/>
        </w:rPr>
        <w:t>0.36</w:t>
      </w:r>
    </w:p>
    <w:p w:rsidR="00E42160" w:rsidRDefault="00E42160" w:rsidP="00E42160">
      <w:pPr>
        <w:jc w:val="both"/>
        <w:rPr>
          <w:sz w:val="20"/>
        </w:rPr>
      </w:pPr>
      <w:r w:rsidRPr="00735499">
        <w:rPr>
          <w:sz w:val="20"/>
        </w:rPr>
        <w:t xml:space="preserve">5       5   </w:t>
      </w:r>
      <w:r w:rsidRPr="00C44710">
        <w:rPr>
          <w:b/>
          <w:sz w:val="20"/>
        </w:rPr>
        <w:t xml:space="preserve"> NA</w:t>
      </w:r>
    </w:p>
    <w:p w:rsidR="00E42160" w:rsidRDefault="00E42160" w:rsidP="00E42160">
      <w:pPr>
        <w:jc w:val="both"/>
        <w:rPr>
          <w:sz w:val="20"/>
        </w:rPr>
      </w:pPr>
    </w:p>
    <w:p w:rsidR="00E42160" w:rsidRPr="00215F47" w:rsidRDefault="00E42160" w:rsidP="00E42160">
      <w:pPr>
        <w:jc w:val="both"/>
        <w:rPr>
          <w:color w:val="FF0000"/>
        </w:rPr>
      </w:pPr>
      <w:proofErr w:type="spellStart"/>
      <w:proofErr w:type="gramStart"/>
      <w:r w:rsidRPr="00FE078A">
        <w:rPr>
          <w:color w:val="2E74B5" w:themeColor="accent1" w:themeShade="BF"/>
        </w:rPr>
        <w:t>aggregate</w:t>
      </w:r>
      <w:proofErr w:type="spellEnd"/>
      <w:r w:rsidRPr="00FE078A">
        <w:rPr>
          <w:color w:val="2E74B5" w:themeColor="accent1" w:themeShade="BF"/>
        </w:rPr>
        <w:t>(</w:t>
      </w:r>
      <w:proofErr w:type="spellStart"/>
      <w:proofErr w:type="gramEnd"/>
      <w:r w:rsidRPr="00FE078A">
        <w:rPr>
          <w:color w:val="2E74B5" w:themeColor="accent1" w:themeShade="BF"/>
        </w:rPr>
        <w:t>nuevosdatos$ZTotalReserves</w:t>
      </w:r>
      <w:proofErr w:type="spellEnd"/>
      <w:r w:rsidRPr="00FE078A">
        <w:rPr>
          <w:color w:val="2E74B5" w:themeColor="accent1" w:themeShade="BF"/>
        </w:rPr>
        <w:t xml:space="preserve">, </w:t>
      </w:r>
      <w:proofErr w:type="spellStart"/>
      <w:r w:rsidRPr="00FE078A">
        <w:rPr>
          <w:color w:val="2E74B5" w:themeColor="accent1" w:themeShade="BF"/>
        </w:rPr>
        <w:t>by</w:t>
      </w:r>
      <w:proofErr w:type="spellEnd"/>
      <w:r w:rsidRPr="00FE078A">
        <w:rPr>
          <w:color w:val="2E74B5" w:themeColor="accent1" w:themeShade="BF"/>
        </w:rPr>
        <w:t xml:space="preserve"> = </w:t>
      </w:r>
      <w:proofErr w:type="spellStart"/>
      <w:r w:rsidRPr="00FE078A">
        <w:rPr>
          <w:color w:val="2E74B5" w:themeColor="accent1" w:themeShade="BF"/>
        </w:rPr>
        <w:t>list</w:t>
      </w:r>
      <w:proofErr w:type="spellEnd"/>
      <w:r w:rsidRPr="00FE078A">
        <w:rPr>
          <w:color w:val="2E74B5" w:themeColor="accent1" w:themeShade="BF"/>
        </w:rPr>
        <w:t xml:space="preserve">(nuevosdatos$X3), FUN = </w:t>
      </w:r>
      <w:proofErr w:type="spellStart"/>
      <w:r w:rsidRPr="00FE078A">
        <w:rPr>
          <w:color w:val="2E74B5" w:themeColor="accent1" w:themeShade="BF"/>
        </w:rPr>
        <w:t>sd</w:t>
      </w:r>
      <w:proofErr w:type="spellEnd"/>
      <w:r w:rsidRPr="00FE078A">
        <w:rPr>
          <w:color w:val="2E74B5" w:themeColor="accent1" w:themeShade="BF"/>
        </w:rPr>
        <w:t>)</w:t>
      </w:r>
      <w:ins w:id="47" w:author="Noam Dante Valentín López Villanes" w:date="2016-01-27T15:59:00Z">
        <w:r w:rsidR="00114174">
          <w:rPr>
            <w:color w:val="2E74B5" w:themeColor="accent1" w:themeShade="BF"/>
          </w:rPr>
          <w:t xml:space="preserve"> </w:t>
        </w:r>
      </w:ins>
      <w:r w:rsidR="00215F47">
        <w:rPr>
          <w:color w:val="FF0000"/>
        </w:rPr>
        <w:t xml:space="preserve">#pedir </w:t>
      </w:r>
      <w:proofErr w:type="spellStart"/>
      <w:r w:rsidR="00215F47">
        <w:rPr>
          <w:color w:val="FF0000"/>
        </w:rPr>
        <w:t>stad.desv</w:t>
      </w:r>
      <w:proofErr w:type="spellEnd"/>
      <w:r w:rsidR="00215F47">
        <w:rPr>
          <w:color w:val="FF0000"/>
        </w:rPr>
        <w:t xml:space="preserve"> para la segunda variable dependiente </w:t>
      </w:r>
      <w:proofErr w:type="spellStart"/>
      <w:r w:rsidR="00215F47">
        <w:rPr>
          <w:color w:val="FF0000"/>
        </w:rPr>
        <w:t>ZTotalReserves</w:t>
      </w:r>
      <w:proofErr w:type="spellEnd"/>
    </w:p>
    <w:p w:rsidR="00E42160" w:rsidRDefault="00E42160" w:rsidP="00E42160">
      <w:pPr>
        <w:jc w:val="both"/>
      </w:pPr>
    </w:p>
    <w:p w:rsidR="00E42160" w:rsidRPr="00FE078A" w:rsidRDefault="00E42160" w:rsidP="00E42160">
      <w:pPr>
        <w:jc w:val="both"/>
        <w:rPr>
          <w:sz w:val="20"/>
        </w:rPr>
      </w:pPr>
      <w:r>
        <w:t xml:space="preserve">  </w:t>
      </w:r>
      <w:r w:rsidRPr="00FE078A">
        <w:rPr>
          <w:sz w:val="20"/>
        </w:rPr>
        <w:t>Group.1           x</w:t>
      </w:r>
    </w:p>
    <w:p w:rsidR="00E42160" w:rsidRPr="00C44710" w:rsidRDefault="00E42160" w:rsidP="00E42160">
      <w:pPr>
        <w:jc w:val="both"/>
        <w:rPr>
          <w:b/>
          <w:sz w:val="20"/>
        </w:rPr>
      </w:pPr>
      <w:r>
        <w:rPr>
          <w:sz w:val="20"/>
        </w:rPr>
        <w:t xml:space="preserve">1       1 </w:t>
      </w:r>
      <w:r>
        <w:rPr>
          <w:sz w:val="20"/>
        </w:rPr>
        <w:tab/>
      </w:r>
      <w:r w:rsidRPr="00C44710">
        <w:rPr>
          <w:b/>
          <w:sz w:val="20"/>
        </w:rPr>
        <w:t>0.007</w:t>
      </w:r>
    </w:p>
    <w:p w:rsidR="00E42160" w:rsidRPr="00FE078A" w:rsidRDefault="00E42160" w:rsidP="00E42160">
      <w:pPr>
        <w:jc w:val="both"/>
        <w:rPr>
          <w:sz w:val="20"/>
        </w:rPr>
      </w:pPr>
      <w:r w:rsidRPr="00FE078A">
        <w:rPr>
          <w:sz w:val="20"/>
        </w:rPr>
        <w:t xml:space="preserve">2       2 </w:t>
      </w:r>
      <w:r>
        <w:rPr>
          <w:sz w:val="20"/>
        </w:rPr>
        <w:tab/>
      </w:r>
      <w:r w:rsidRPr="00C44710">
        <w:rPr>
          <w:b/>
          <w:sz w:val="20"/>
        </w:rPr>
        <w:t>0.009</w:t>
      </w:r>
    </w:p>
    <w:p w:rsidR="00E42160" w:rsidRPr="00C44710" w:rsidRDefault="00E42160" w:rsidP="00E42160">
      <w:pPr>
        <w:jc w:val="both"/>
        <w:rPr>
          <w:b/>
          <w:sz w:val="20"/>
        </w:rPr>
      </w:pPr>
      <w:r>
        <w:rPr>
          <w:sz w:val="20"/>
        </w:rPr>
        <w:t>3       3</w:t>
      </w:r>
      <w:r>
        <w:rPr>
          <w:sz w:val="20"/>
        </w:rPr>
        <w:tab/>
      </w:r>
      <w:r w:rsidRPr="00C44710">
        <w:rPr>
          <w:b/>
          <w:sz w:val="20"/>
        </w:rPr>
        <w:t>NA</w:t>
      </w:r>
    </w:p>
    <w:p w:rsidR="00E42160" w:rsidRDefault="00E42160" w:rsidP="00E42160">
      <w:pPr>
        <w:jc w:val="both"/>
      </w:pPr>
    </w:p>
    <w:p w:rsidR="00E42160" w:rsidRPr="00FE078A" w:rsidRDefault="00E42160" w:rsidP="00E42160">
      <w:pPr>
        <w:jc w:val="both"/>
        <w:rPr>
          <w:color w:val="2E74B5" w:themeColor="accent1" w:themeShade="BF"/>
        </w:rPr>
      </w:pPr>
      <w:proofErr w:type="spellStart"/>
      <w:proofErr w:type="gramStart"/>
      <w:r w:rsidRPr="00FE078A">
        <w:rPr>
          <w:color w:val="2E74B5" w:themeColor="accent1" w:themeShade="BF"/>
        </w:rPr>
        <w:t>aggregate</w:t>
      </w:r>
      <w:proofErr w:type="spellEnd"/>
      <w:r w:rsidRPr="00FE078A">
        <w:rPr>
          <w:color w:val="2E74B5" w:themeColor="accent1" w:themeShade="BF"/>
        </w:rPr>
        <w:t>(</w:t>
      </w:r>
      <w:proofErr w:type="spellStart"/>
      <w:proofErr w:type="gramEnd"/>
      <w:r w:rsidRPr="00FE078A">
        <w:rPr>
          <w:color w:val="2E74B5" w:themeColor="accent1" w:themeShade="BF"/>
        </w:rPr>
        <w:t>nuevosdatos$ZTotalReserves</w:t>
      </w:r>
      <w:proofErr w:type="spellEnd"/>
      <w:r w:rsidRPr="00FE078A">
        <w:rPr>
          <w:color w:val="2E74B5" w:themeColor="accent1" w:themeShade="BF"/>
        </w:rPr>
        <w:t xml:space="preserve">, </w:t>
      </w:r>
      <w:proofErr w:type="spellStart"/>
      <w:r w:rsidRPr="00FE078A">
        <w:rPr>
          <w:color w:val="2E74B5" w:themeColor="accent1" w:themeShade="BF"/>
        </w:rPr>
        <w:t>by</w:t>
      </w:r>
      <w:proofErr w:type="spellEnd"/>
      <w:r w:rsidRPr="00FE078A">
        <w:rPr>
          <w:color w:val="2E74B5" w:themeColor="accent1" w:themeShade="BF"/>
        </w:rPr>
        <w:t xml:space="preserve"> = </w:t>
      </w:r>
      <w:proofErr w:type="spellStart"/>
      <w:r w:rsidRPr="00FE078A">
        <w:rPr>
          <w:color w:val="2E74B5" w:themeColor="accent1" w:themeShade="BF"/>
        </w:rPr>
        <w:t>list</w:t>
      </w:r>
      <w:proofErr w:type="spellEnd"/>
      <w:r w:rsidRPr="00FE078A">
        <w:rPr>
          <w:color w:val="2E74B5" w:themeColor="accent1" w:themeShade="BF"/>
        </w:rPr>
        <w:t>(nuevosdatos$X4), FUN = sd)</w:t>
      </w:r>
    </w:p>
    <w:p w:rsidR="00E42160" w:rsidRPr="00FE078A" w:rsidRDefault="00E42160" w:rsidP="00E42160">
      <w:pPr>
        <w:jc w:val="both"/>
        <w:rPr>
          <w:color w:val="C45911" w:themeColor="accent2" w:themeShade="BF"/>
        </w:rPr>
      </w:pPr>
    </w:p>
    <w:p w:rsidR="00E42160" w:rsidRPr="00FE078A" w:rsidRDefault="00E42160" w:rsidP="00E42160">
      <w:pPr>
        <w:jc w:val="both"/>
        <w:rPr>
          <w:sz w:val="20"/>
        </w:rPr>
      </w:pPr>
      <w:r w:rsidRPr="00FE078A">
        <w:rPr>
          <w:sz w:val="20"/>
        </w:rPr>
        <w:t xml:space="preserve">  Group.1           x</w:t>
      </w:r>
    </w:p>
    <w:p w:rsidR="00E42160" w:rsidRPr="00FE078A" w:rsidRDefault="00E42160" w:rsidP="00E42160">
      <w:pPr>
        <w:jc w:val="both"/>
        <w:rPr>
          <w:sz w:val="20"/>
        </w:rPr>
      </w:pPr>
      <w:r w:rsidRPr="00FE078A">
        <w:rPr>
          <w:sz w:val="20"/>
        </w:rPr>
        <w:t xml:space="preserve">1       1 </w:t>
      </w:r>
      <w:r>
        <w:rPr>
          <w:sz w:val="20"/>
        </w:rPr>
        <w:tab/>
      </w:r>
      <w:r w:rsidRPr="00C44710">
        <w:rPr>
          <w:b/>
          <w:sz w:val="20"/>
        </w:rPr>
        <w:t>0.008</w:t>
      </w:r>
    </w:p>
    <w:p w:rsidR="00E42160" w:rsidRPr="00FE078A" w:rsidRDefault="00E42160" w:rsidP="00E42160">
      <w:pPr>
        <w:jc w:val="both"/>
        <w:rPr>
          <w:sz w:val="20"/>
        </w:rPr>
      </w:pPr>
      <w:r w:rsidRPr="00FE078A">
        <w:rPr>
          <w:sz w:val="20"/>
        </w:rPr>
        <w:t xml:space="preserve">2       2 </w:t>
      </w:r>
      <w:r>
        <w:rPr>
          <w:sz w:val="20"/>
        </w:rPr>
        <w:tab/>
      </w:r>
      <w:r w:rsidRPr="00C44710">
        <w:rPr>
          <w:b/>
          <w:sz w:val="20"/>
        </w:rPr>
        <w:t>0.009</w:t>
      </w:r>
    </w:p>
    <w:p w:rsidR="00E42160" w:rsidRPr="00FE078A" w:rsidRDefault="00E42160" w:rsidP="00E42160">
      <w:pPr>
        <w:jc w:val="both"/>
        <w:rPr>
          <w:sz w:val="20"/>
        </w:rPr>
      </w:pPr>
      <w:r w:rsidRPr="00FE078A">
        <w:rPr>
          <w:sz w:val="20"/>
        </w:rPr>
        <w:t xml:space="preserve">3       3 </w:t>
      </w:r>
      <w:r>
        <w:rPr>
          <w:sz w:val="20"/>
        </w:rPr>
        <w:tab/>
      </w:r>
      <w:r w:rsidRPr="00C44710">
        <w:rPr>
          <w:b/>
          <w:sz w:val="20"/>
        </w:rPr>
        <w:t>0.007</w:t>
      </w:r>
    </w:p>
    <w:p w:rsidR="00E42160" w:rsidRPr="00FE078A" w:rsidRDefault="00E42160" w:rsidP="00E42160">
      <w:pPr>
        <w:jc w:val="both"/>
        <w:rPr>
          <w:sz w:val="20"/>
        </w:rPr>
      </w:pPr>
      <w:r w:rsidRPr="00FE078A">
        <w:rPr>
          <w:sz w:val="20"/>
        </w:rPr>
        <w:t xml:space="preserve">4       4          </w:t>
      </w:r>
      <w:r w:rsidRPr="00C44710">
        <w:rPr>
          <w:b/>
          <w:sz w:val="20"/>
        </w:rPr>
        <w:t>NA</w:t>
      </w:r>
    </w:p>
    <w:p w:rsidR="00E42160" w:rsidRDefault="00E42160" w:rsidP="00E42160">
      <w:pPr>
        <w:jc w:val="both"/>
      </w:pPr>
    </w:p>
    <w:p w:rsidR="00E42160" w:rsidRPr="00FE078A" w:rsidRDefault="00E42160" w:rsidP="00E42160">
      <w:pPr>
        <w:jc w:val="both"/>
        <w:rPr>
          <w:color w:val="2E74B5" w:themeColor="accent1" w:themeShade="BF"/>
        </w:rPr>
      </w:pPr>
      <w:proofErr w:type="spellStart"/>
      <w:proofErr w:type="gramStart"/>
      <w:r w:rsidRPr="00FE078A">
        <w:rPr>
          <w:color w:val="2E74B5" w:themeColor="accent1" w:themeShade="BF"/>
        </w:rPr>
        <w:lastRenderedPageBreak/>
        <w:t>aggregate</w:t>
      </w:r>
      <w:proofErr w:type="spellEnd"/>
      <w:r w:rsidRPr="00FE078A">
        <w:rPr>
          <w:color w:val="2E74B5" w:themeColor="accent1" w:themeShade="BF"/>
        </w:rPr>
        <w:t>(</w:t>
      </w:r>
      <w:proofErr w:type="spellStart"/>
      <w:proofErr w:type="gramEnd"/>
      <w:r w:rsidRPr="00FE078A">
        <w:rPr>
          <w:color w:val="2E74B5" w:themeColor="accent1" w:themeShade="BF"/>
        </w:rPr>
        <w:t>nuevosdatos$ZTotalReserves</w:t>
      </w:r>
      <w:proofErr w:type="spellEnd"/>
      <w:r w:rsidRPr="00FE078A">
        <w:rPr>
          <w:color w:val="2E74B5" w:themeColor="accent1" w:themeShade="BF"/>
        </w:rPr>
        <w:t xml:space="preserve">, </w:t>
      </w:r>
      <w:proofErr w:type="spellStart"/>
      <w:r w:rsidRPr="00FE078A">
        <w:rPr>
          <w:color w:val="2E74B5" w:themeColor="accent1" w:themeShade="BF"/>
        </w:rPr>
        <w:t>by</w:t>
      </w:r>
      <w:proofErr w:type="spellEnd"/>
      <w:r w:rsidRPr="00FE078A">
        <w:rPr>
          <w:color w:val="2E74B5" w:themeColor="accent1" w:themeShade="BF"/>
        </w:rPr>
        <w:t xml:space="preserve"> = </w:t>
      </w:r>
      <w:proofErr w:type="spellStart"/>
      <w:r w:rsidRPr="00FE078A">
        <w:rPr>
          <w:color w:val="2E74B5" w:themeColor="accent1" w:themeShade="BF"/>
        </w:rPr>
        <w:t>list</w:t>
      </w:r>
      <w:proofErr w:type="spellEnd"/>
      <w:r w:rsidRPr="00FE078A">
        <w:rPr>
          <w:color w:val="2E74B5" w:themeColor="accent1" w:themeShade="BF"/>
        </w:rPr>
        <w:t>(nuevosdatos$X5), FUN = sd)</w:t>
      </w:r>
    </w:p>
    <w:p w:rsidR="00E42160" w:rsidRPr="00FE078A" w:rsidRDefault="00E42160" w:rsidP="00E42160">
      <w:pPr>
        <w:jc w:val="both"/>
        <w:rPr>
          <w:color w:val="C45911" w:themeColor="accent2" w:themeShade="BF"/>
        </w:rPr>
      </w:pPr>
    </w:p>
    <w:p w:rsidR="00E42160" w:rsidRPr="00FE078A" w:rsidRDefault="00E42160" w:rsidP="00E42160">
      <w:pPr>
        <w:jc w:val="both"/>
        <w:rPr>
          <w:sz w:val="20"/>
        </w:rPr>
      </w:pPr>
      <w:r w:rsidRPr="00FE078A">
        <w:rPr>
          <w:sz w:val="20"/>
        </w:rPr>
        <w:t xml:space="preserve">  Group.1           x</w:t>
      </w:r>
    </w:p>
    <w:p w:rsidR="00E42160" w:rsidRPr="00FE078A" w:rsidRDefault="00E42160" w:rsidP="00E42160">
      <w:pPr>
        <w:jc w:val="both"/>
        <w:rPr>
          <w:sz w:val="20"/>
        </w:rPr>
      </w:pPr>
      <w:r w:rsidRPr="00FE078A">
        <w:rPr>
          <w:sz w:val="20"/>
        </w:rPr>
        <w:t xml:space="preserve">1       1 </w:t>
      </w:r>
      <w:r>
        <w:rPr>
          <w:sz w:val="20"/>
        </w:rPr>
        <w:tab/>
      </w:r>
      <w:r w:rsidRPr="00C44710">
        <w:rPr>
          <w:b/>
          <w:sz w:val="20"/>
        </w:rPr>
        <w:t>0.008</w:t>
      </w:r>
    </w:p>
    <w:p w:rsidR="00E42160" w:rsidRPr="00FE078A" w:rsidRDefault="00E42160" w:rsidP="00E42160">
      <w:pPr>
        <w:jc w:val="both"/>
        <w:rPr>
          <w:sz w:val="20"/>
        </w:rPr>
      </w:pPr>
      <w:r w:rsidRPr="00FE078A">
        <w:rPr>
          <w:sz w:val="20"/>
        </w:rPr>
        <w:t xml:space="preserve">2       2 </w:t>
      </w:r>
      <w:r w:rsidRPr="00C44710">
        <w:rPr>
          <w:b/>
          <w:sz w:val="20"/>
        </w:rPr>
        <w:tab/>
        <w:t>0.001</w:t>
      </w:r>
    </w:p>
    <w:p w:rsidR="00E42160" w:rsidRPr="00FE078A" w:rsidRDefault="00E42160" w:rsidP="00E42160">
      <w:pPr>
        <w:jc w:val="both"/>
        <w:rPr>
          <w:sz w:val="20"/>
        </w:rPr>
      </w:pPr>
      <w:r w:rsidRPr="00FE078A">
        <w:rPr>
          <w:sz w:val="20"/>
        </w:rPr>
        <w:t xml:space="preserve">3       3 </w:t>
      </w:r>
      <w:r>
        <w:rPr>
          <w:sz w:val="20"/>
        </w:rPr>
        <w:tab/>
      </w:r>
      <w:r w:rsidRPr="00C44710">
        <w:rPr>
          <w:b/>
          <w:sz w:val="20"/>
        </w:rPr>
        <w:t>0.010</w:t>
      </w:r>
    </w:p>
    <w:p w:rsidR="00E42160" w:rsidRPr="00FE078A" w:rsidRDefault="00E42160" w:rsidP="00E42160">
      <w:pPr>
        <w:jc w:val="both"/>
        <w:rPr>
          <w:sz w:val="20"/>
        </w:rPr>
      </w:pPr>
      <w:r w:rsidRPr="00FE078A">
        <w:rPr>
          <w:sz w:val="20"/>
        </w:rPr>
        <w:t xml:space="preserve">4       4 </w:t>
      </w:r>
      <w:r>
        <w:rPr>
          <w:sz w:val="20"/>
        </w:rPr>
        <w:tab/>
      </w:r>
      <w:r w:rsidRPr="00C44710">
        <w:rPr>
          <w:b/>
          <w:sz w:val="20"/>
        </w:rPr>
        <w:t>0.007</w:t>
      </w:r>
    </w:p>
    <w:p w:rsidR="00E42160" w:rsidRPr="00FE078A" w:rsidRDefault="00E42160" w:rsidP="00E42160">
      <w:pPr>
        <w:jc w:val="both"/>
        <w:rPr>
          <w:sz w:val="20"/>
        </w:rPr>
      </w:pPr>
      <w:r>
        <w:rPr>
          <w:sz w:val="20"/>
        </w:rPr>
        <w:t>5       5</w:t>
      </w:r>
      <w:r>
        <w:rPr>
          <w:sz w:val="20"/>
        </w:rPr>
        <w:tab/>
      </w:r>
      <w:r w:rsidRPr="00C44710">
        <w:rPr>
          <w:b/>
          <w:sz w:val="20"/>
        </w:rPr>
        <w:t>NA</w:t>
      </w:r>
    </w:p>
    <w:p w:rsidR="00E42160" w:rsidRDefault="00E42160" w:rsidP="00E42160">
      <w:pPr>
        <w:jc w:val="both"/>
        <w:rPr>
          <w:color w:val="2E74B5" w:themeColor="accent1" w:themeShade="BF"/>
        </w:rPr>
      </w:pPr>
    </w:p>
    <w:p w:rsidR="00E42160" w:rsidRDefault="00E42160" w:rsidP="00E42160">
      <w:pPr>
        <w:jc w:val="both"/>
      </w:pPr>
      <w:r>
        <w:t xml:space="preserve">Como se puede apreciar, las desviaciones estándar de X3 suelen ser las más altas, mientras que las de X5 suelen ser las más bajas. Esto debido a que a una mayor cantidad de grupos en un clúster, menor dispersión entre los casos. De esta forma, X4 se presenta como la opción intermedia y con buenas medidas de dispersión. </w:t>
      </w:r>
    </w:p>
    <w:p w:rsidR="00E42160" w:rsidRDefault="00E42160" w:rsidP="00E42160">
      <w:pPr>
        <w:jc w:val="both"/>
      </w:pPr>
      <w:r>
        <w:t xml:space="preserve">Ahora, para probar la diferenciación externa de los grupos del clúster con respecto a las variables dependiente se utiliza Anova. Como ya se ha mencionado, la H0 de Anova prueba la igualdad de medias entre los grupos y la H1 señala la diferencia de medias entre los grupos. Por lo tanto, lo que esperamos de los clústers es que la significancia de Anova sea menor a 0.05 para decir que sus grupos internos son distintos. </w:t>
      </w:r>
    </w:p>
    <w:p w:rsidR="00E42160" w:rsidRPr="00C44710" w:rsidRDefault="00E42160" w:rsidP="00E42160">
      <w:pPr>
        <w:jc w:val="both"/>
      </w:pPr>
    </w:p>
    <w:p w:rsidR="00E42160" w:rsidRPr="00215F47" w:rsidRDefault="00E42160" w:rsidP="00E42160">
      <w:pPr>
        <w:jc w:val="both"/>
        <w:rPr>
          <w:color w:val="FF0000"/>
        </w:rPr>
      </w:pPr>
      <w:proofErr w:type="spellStart"/>
      <w:proofErr w:type="gramStart"/>
      <w:r w:rsidRPr="00735499">
        <w:rPr>
          <w:color w:val="2E74B5" w:themeColor="accent1" w:themeShade="BF"/>
        </w:rPr>
        <w:t>fit</w:t>
      </w:r>
      <w:proofErr w:type="spellEnd"/>
      <w:proofErr w:type="gramEnd"/>
      <w:r w:rsidRPr="00735499">
        <w:rPr>
          <w:color w:val="2E74B5" w:themeColor="accent1" w:themeShade="BF"/>
        </w:rPr>
        <w:t xml:space="preserve"> &lt;- </w:t>
      </w:r>
      <w:proofErr w:type="spellStart"/>
      <w:r w:rsidRPr="00735499">
        <w:rPr>
          <w:color w:val="2E74B5" w:themeColor="accent1" w:themeShade="BF"/>
        </w:rPr>
        <w:t>aov</w:t>
      </w:r>
      <w:proofErr w:type="spellEnd"/>
      <w:r w:rsidRPr="00735499">
        <w:rPr>
          <w:color w:val="2E74B5" w:themeColor="accent1" w:themeShade="BF"/>
        </w:rPr>
        <w:t>(</w:t>
      </w:r>
      <w:proofErr w:type="spellStart"/>
      <w:r w:rsidRPr="00735499">
        <w:rPr>
          <w:color w:val="2E74B5" w:themeColor="accent1" w:themeShade="BF"/>
        </w:rPr>
        <w:t>nuevosdatos$ZGDPDeflator</w:t>
      </w:r>
      <w:proofErr w:type="spellEnd"/>
      <w:r w:rsidRPr="00735499">
        <w:rPr>
          <w:color w:val="2E74B5" w:themeColor="accent1" w:themeShade="BF"/>
        </w:rPr>
        <w:t xml:space="preserve"> ~ nuevosdatos$X3)</w:t>
      </w:r>
      <w:ins w:id="48" w:author="Noam Dante Valentín López Villanes" w:date="2016-01-27T16:07:00Z">
        <w:r w:rsidR="00114174">
          <w:rPr>
            <w:color w:val="2E74B5" w:themeColor="accent1" w:themeShade="BF"/>
          </w:rPr>
          <w:t xml:space="preserve"> </w:t>
        </w:r>
      </w:ins>
      <w:r w:rsidR="00215F47">
        <w:rPr>
          <w:color w:val="FF0000"/>
        </w:rPr>
        <w:t xml:space="preserve">#pedir ANOVA para la primera variable dependiente </w:t>
      </w:r>
      <w:proofErr w:type="spellStart"/>
      <w:r w:rsidR="00215F47">
        <w:rPr>
          <w:color w:val="FF0000"/>
        </w:rPr>
        <w:t>ZGDPDeflator</w:t>
      </w:r>
      <w:proofErr w:type="spellEnd"/>
    </w:p>
    <w:p w:rsidR="00E42160" w:rsidRDefault="00E42160" w:rsidP="00E42160">
      <w:pPr>
        <w:jc w:val="both"/>
        <w:rPr>
          <w:color w:val="2E74B5" w:themeColor="accent1" w:themeShade="BF"/>
        </w:rPr>
      </w:pPr>
    </w:p>
    <w:p w:rsidR="00E42160" w:rsidRPr="00CF228F" w:rsidRDefault="00E42160" w:rsidP="00E42160">
      <w:pPr>
        <w:jc w:val="both"/>
        <w:rPr>
          <w:color w:val="2E74B5" w:themeColor="accent1" w:themeShade="BF"/>
          <w:lang w:val="en-US"/>
        </w:rPr>
      </w:pPr>
      <w:proofErr w:type="gramStart"/>
      <w:r w:rsidRPr="00CF228F">
        <w:rPr>
          <w:color w:val="2E74B5" w:themeColor="accent1" w:themeShade="BF"/>
          <w:lang w:val="en-US"/>
        </w:rPr>
        <w:t>summary(</w:t>
      </w:r>
      <w:proofErr w:type="gramEnd"/>
      <w:r w:rsidRPr="00CF228F">
        <w:rPr>
          <w:color w:val="2E74B5" w:themeColor="accent1" w:themeShade="BF"/>
          <w:lang w:val="en-US"/>
        </w:rPr>
        <w:t>fit)</w:t>
      </w:r>
    </w:p>
    <w:p w:rsidR="00E42160" w:rsidRPr="00CF228F" w:rsidRDefault="00E42160" w:rsidP="00E42160">
      <w:pPr>
        <w:jc w:val="both"/>
        <w:rPr>
          <w:color w:val="C45911" w:themeColor="accent2" w:themeShade="BF"/>
          <w:lang w:val="en-US"/>
        </w:rPr>
      </w:pPr>
    </w:p>
    <w:p w:rsidR="00E42160" w:rsidRPr="00CF228F" w:rsidRDefault="00E42160" w:rsidP="00E42160">
      <w:pPr>
        <w:jc w:val="both"/>
        <w:rPr>
          <w:sz w:val="20"/>
          <w:lang w:val="en-US"/>
        </w:rPr>
      </w:pPr>
      <w:r w:rsidRPr="00CF228F">
        <w:rPr>
          <w:lang w:val="en-US"/>
        </w:rPr>
        <w:t xml:space="preserve">               </w:t>
      </w:r>
      <w:proofErr w:type="spellStart"/>
      <w:r w:rsidRPr="00CF228F">
        <w:rPr>
          <w:sz w:val="20"/>
          <w:lang w:val="en-US"/>
        </w:rPr>
        <w:t>Df</w:t>
      </w:r>
      <w:proofErr w:type="spellEnd"/>
      <w:r w:rsidRPr="00CF228F">
        <w:rPr>
          <w:sz w:val="20"/>
          <w:lang w:val="en-US"/>
        </w:rPr>
        <w:t xml:space="preserve"> Sum </w:t>
      </w:r>
      <w:proofErr w:type="spellStart"/>
      <w:r w:rsidRPr="00CF228F">
        <w:rPr>
          <w:sz w:val="20"/>
          <w:lang w:val="en-US"/>
        </w:rPr>
        <w:t>Sq</w:t>
      </w:r>
      <w:proofErr w:type="spellEnd"/>
      <w:r w:rsidRPr="00CF228F">
        <w:rPr>
          <w:sz w:val="20"/>
          <w:lang w:val="en-US"/>
        </w:rPr>
        <w:t xml:space="preserve"> Mean </w:t>
      </w:r>
      <w:proofErr w:type="spellStart"/>
      <w:r w:rsidRPr="00CF228F">
        <w:rPr>
          <w:sz w:val="20"/>
          <w:lang w:val="en-US"/>
        </w:rPr>
        <w:t>Sq</w:t>
      </w:r>
      <w:proofErr w:type="spellEnd"/>
      <w:r w:rsidRPr="00CF228F">
        <w:rPr>
          <w:sz w:val="20"/>
          <w:lang w:val="en-US"/>
        </w:rPr>
        <w:t xml:space="preserve"> F </w:t>
      </w:r>
      <w:proofErr w:type="gramStart"/>
      <w:r w:rsidRPr="00CF228F">
        <w:rPr>
          <w:sz w:val="20"/>
          <w:lang w:val="en-US"/>
        </w:rPr>
        <w:t xml:space="preserve">value  </w:t>
      </w:r>
      <w:proofErr w:type="spellStart"/>
      <w:r w:rsidRPr="00CF228F">
        <w:rPr>
          <w:sz w:val="20"/>
          <w:lang w:val="en-US"/>
        </w:rPr>
        <w:t>Pr</w:t>
      </w:r>
      <w:proofErr w:type="spellEnd"/>
      <w:proofErr w:type="gramEnd"/>
      <w:r w:rsidRPr="00CF228F">
        <w:rPr>
          <w:sz w:val="20"/>
          <w:lang w:val="en-US"/>
        </w:rPr>
        <w:t xml:space="preserve">(&gt;F)    </w:t>
      </w:r>
    </w:p>
    <w:p w:rsidR="00E42160" w:rsidRPr="0076681A" w:rsidRDefault="00E42160" w:rsidP="00E42160">
      <w:pPr>
        <w:jc w:val="both"/>
        <w:rPr>
          <w:sz w:val="20"/>
        </w:rPr>
      </w:pPr>
      <w:proofErr w:type="gramStart"/>
      <w:r w:rsidRPr="0076681A">
        <w:rPr>
          <w:sz w:val="20"/>
        </w:rPr>
        <w:t>nuevosdatos$</w:t>
      </w:r>
      <w:proofErr w:type="gramEnd"/>
      <w:r w:rsidRPr="0076681A">
        <w:rPr>
          <w:sz w:val="20"/>
        </w:rPr>
        <w:t xml:space="preserve">X3  1  11.71  11.705    22.8 </w:t>
      </w:r>
      <w:r w:rsidRPr="00C44710">
        <w:rPr>
          <w:b/>
          <w:sz w:val="20"/>
        </w:rPr>
        <w:t>9.1e-05 ***</w:t>
      </w:r>
    </w:p>
    <w:p w:rsidR="00E42160" w:rsidRPr="0076681A" w:rsidRDefault="00E42160" w:rsidP="00E42160">
      <w:pPr>
        <w:jc w:val="both"/>
        <w:rPr>
          <w:sz w:val="20"/>
        </w:rPr>
      </w:pPr>
      <w:proofErr w:type="spellStart"/>
      <w:r w:rsidRPr="0076681A">
        <w:rPr>
          <w:sz w:val="20"/>
        </w:rPr>
        <w:t>Residuals</w:t>
      </w:r>
      <w:proofErr w:type="spellEnd"/>
      <w:r w:rsidRPr="0076681A">
        <w:rPr>
          <w:sz w:val="20"/>
        </w:rPr>
        <w:t xml:space="preserve">      22  11.29   0.513                    </w:t>
      </w:r>
    </w:p>
    <w:p w:rsidR="00E42160" w:rsidRPr="0076681A" w:rsidRDefault="00E42160" w:rsidP="00E42160">
      <w:pPr>
        <w:jc w:val="both"/>
        <w:rPr>
          <w:sz w:val="20"/>
        </w:rPr>
      </w:pPr>
      <w:r w:rsidRPr="0076681A">
        <w:rPr>
          <w:sz w:val="20"/>
        </w:rPr>
        <w:t>---</w:t>
      </w:r>
    </w:p>
    <w:p w:rsidR="00E42160" w:rsidRPr="0076681A" w:rsidRDefault="00E42160" w:rsidP="00E42160">
      <w:pPr>
        <w:jc w:val="both"/>
        <w:rPr>
          <w:sz w:val="20"/>
        </w:rPr>
      </w:pPr>
      <w:proofErr w:type="spellStart"/>
      <w:proofErr w:type="gramStart"/>
      <w:r w:rsidRPr="00CF228F">
        <w:rPr>
          <w:sz w:val="20"/>
          <w:lang w:val="en-US"/>
        </w:rPr>
        <w:t>Signif</w:t>
      </w:r>
      <w:proofErr w:type="spellEnd"/>
      <w:r w:rsidRPr="00CF228F">
        <w:rPr>
          <w:sz w:val="20"/>
          <w:lang w:val="en-US"/>
        </w:rPr>
        <w:t>.</w:t>
      </w:r>
      <w:proofErr w:type="gramEnd"/>
      <w:r w:rsidRPr="00CF228F">
        <w:rPr>
          <w:sz w:val="20"/>
          <w:lang w:val="en-US"/>
        </w:rPr>
        <w:t xml:space="preserve"> </w:t>
      </w:r>
      <w:proofErr w:type="gramStart"/>
      <w:r w:rsidRPr="00CF228F">
        <w:rPr>
          <w:sz w:val="20"/>
          <w:lang w:val="en-US"/>
        </w:rPr>
        <w:t>codes</w:t>
      </w:r>
      <w:proofErr w:type="gramEnd"/>
      <w:r w:rsidRPr="00CF228F">
        <w:rPr>
          <w:sz w:val="20"/>
          <w:lang w:val="en-US"/>
        </w:rPr>
        <w:t xml:space="preserve">:  0 ‘***’ 0.001 ‘**’ 0.01 ‘*’ 0.05 ‘.’ </w:t>
      </w:r>
      <w:r w:rsidRPr="0076681A">
        <w:rPr>
          <w:sz w:val="20"/>
        </w:rPr>
        <w:t xml:space="preserve">0.1 </w:t>
      </w:r>
      <w:proofErr w:type="gramStart"/>
      <w:r w:rsidRPr="0076681A">
        <w:rPr>
          <w:sz w:val="20"/>
        </w:rPr>
        <w:t>‘ ’</w:t>
      </w:r>
      <w:proofErr w:type="gramEnd"/>
      <w:r w:rsidRPr="0076681A">
        <w:rPr>
          <w:sz w:val="20"/>
        </w:rPr>
        <w:t xml:space="preserve"> 1</w:t>
      </w:r>
    </w:p>
    <w:p w:rsidR="00E42160" w:rsidRDefault="00E42160" w:rsidP="00E42160">
      <w:pPr>
        <w:jc w:val="both"/>
      </w:pPr>
    </w:p>
    <w:p w:rsidR="00E42160" w:rsidRPr="00735499" w:rsidRDefault="00E42160" w:rsidP="00E42160">
      <w:pPr>
        <w:jc w:val="both"/>
        <w:rPr>
          <w:color w:val="2E74B5" w:themeColor="accent1" w:themeShade="BF"/>
        </w:rPr>
      </w:pPr>
      <w:r w:rsidRPr="00735499">
        <w:rPr>
          <w:color w:val="2E74B5" w:themeColor="accent1" w:themeShade="BF"/>
        </w:rPr>
        <w:t xml:space="preserve">fit1 &lt;- </w:t>
      </w:r>
      <w:proofErr w:type="spellStart"/>
      <w:proofErr w:type="gramStart"/>
      <w:r w:rsidRPr="00735499">
        <w:rPr>
          <w:color w:val="2E74B5" w:themeColor="accent1" w:themeShade="BF"/>
        </w:rPr>
        <w:t>aov</w:t>
      </w:r>
      <w:proofErr w:type="spellEnd"/>
      <w:r w:rsidRPr="00735499">
        <w:rPr>
          <w:color w:val="2E74B5" w:themeColor="accent1" w:themeShade="BF"/>
        </w:rPr>
        <w:t>(</w:t>
      </w:r>
      <w:proofErr w:type="spellStart"/>
      <w:proofErr w:type="gramEnd"/>
      <w:r w:rsidRPr="00735499">
        <w:rPr>
          <w:color w:val="2E74B5" w:themeColor="accent1" w:themeShade="BF"/>
        </w:rPr>
        <w:t>nuevosdat</w:t>
      </w:r>
      <w:r>
        <w:rPr>
          <w:color w:val="2E74B5" w:themeColor="accent1" w:themeShade="BF"/>
        </w:rPr>
        <w:t>os$ZGDPDeflator</w:t>
      </w:r>
      <w:proofErr w:type="spellEnd"/>
      <w:r>
        <w:rPr>
          <w:color w:val="2E74B5" w:themeColor="accent1" w:themeShade="BF"/>
        </w:rPr>
        <w:t xml:space="preserve"> ~ nuevosdatos$X4</w:t>
      </w:r>
      <w:r w:rsidRPr="00735499">
        <w:rPr>
          <w:color w:val="2E74B5" w:themeColor="accent1" w:themeShade="BF"/>
        </w:rPr>
        <w:t>)</w:t>
      </w:r>
    </w:p>
    <w:p w:rsidR="00E42160" w:rsidRDefault="00E42160" w:rsidP="00E42160">
      <w:pPr>
        <w:jc w:val="both"/>
        <w:rPr>
          <w:color w:val="2E74B5" w:themeColor="accent1" w:themeShade="BF"/>
        </w:rPr>
      </w:pPr>
    </w:p>
    <w:p w:rsidR="00E42160" w:rsidRPr="00CF228F" w:rsidRDefault="00E42160" w:rsidP="00E42160">
      <w:pPr>
        <w:jc w:val="both"/>
        <w:rPr>
          <w:color w:val="2E74B5" w:themeColor="accent1" w:themeShade="BF"/>
          <w:lang w:val="en-US"/>
        </w:rPr>
      </w:pPr>
      <w:proofErr w:type="gramStart"/>
      <w:r w:rsidRPr="00CF228F">
        <w:rPr>
          <w:color w:val="2E74B5" w:themeColor="accent1" w:themeShade="BF"/>
          <w:lang w:val="en-US"/>
        </w:rPr>
        <w:t>summary(</w:t>
      </w:r>
      <w:proofErr w:type="gramEnd"/>
      <w:r w:rsidRPr="00CF228F">
        <w:rPr>
          <w:color w:val="2E74B5" w:themeColor="accent1" w:themeShade="BF"/>
          <w:lang w:val="en-US"/>
        </w:rPr>
        <w:t>fit1)</w:t>
      </w:r>
    </w:p>
    <w:p w:rsidR="00E42160" w:rsidRPr="00CF228F" w:rsidRDefault="00E42160" w:rsidP="00E42160">
      <w:pPr>
        <w:jc w:val="both"/>
        <w:rPr>
          <w:sz w:val="20"/>
          <w:lang w:val="en-US"/>
        </w:rPr>
      </w:pPr>
      <w:r w:rsidRPr="00CF228F">
        <w:rPr>
          <w:color w:val="C45911" w:themeColor="accent2" w:themeShade="BF"/>
          <w:lang w:val="en-US"/>
        </w:rPr>
        <w:t xml:space="preserve">               </w:t>
      </w:r>
      <w:proofErr w:type="spellStart"/>
      <w:r w:rsidRPr="00CF228F">
        <w:rPr>
          <w:sz w:val="20"/>
          <w:lang w:val="en-US"/>
        </w:rPr>
        <w:t>Df</w:t>
      </w:r>
      <w:proofErr w:type="spellEnd"/>
      <w:r w:rsidRPr="00CF228F">
        <w:rPr>
          <w:sz w:val="20"/>
          <w:lang w:val="en-US"/>
        </w:rPr>
        <w:t xml:space="preserve"> Sum </w:t>
      </w:r>
      <w:proofErr w:type="spellStart"/>
      <w:r w:rsidRPr="00CF228F">
        <w:rPr>
          <w:sz w:val="20"/>
          <w:lang w:val="en-US"/>
        </w:rPr>
        <w:t>Sq</w:t>
      </w:r>
      <w:proofErr w:type="spellEnd"/>
      <w:r w:rsidRPr="00CF228F">
        <w:rPr>
          <w:sz w:val="20"/>
          <w:lang w:val="en-US"/>
        </w:rPr>
        <w:t xml:space="preserve"> Mean </w:t>
      </w:r>
      <w:proofErr w:type="spellStart"/>
      <w:r w:rsidRPr="00CF228F">
        <w:rPr>
          <w:sz w:val="20"/>
          <w:lang w:val="en-US"/>
        </w:rPr>
        <w:t>Sq</w:t>
      </w:r>
      <w:proofErr w:type="spellEnd"/>
      <w:r w:rsidRPr="00CF228F">
        <w:rPr>
          <w:sz w:val="20"/>
          <w:lang w:val="en-US"/>
        </w:rPr>
        <w:t xml:space="preserve"> F value </w:t>
      </w:r>
      <w:proofErr w:type="spellStart"/>
      <w:proofErr w:type="gramStart"/>
      <w:r w:rsidRPr="00CF228F">
        <w:rPr>
          <w:sz w:val="20"/>
          <w:lang w:val="en-US"/>
        </w:rPr>
        <w:t>Pr</w:t>
      </w:r>
      <w:proofErr w:type="spellEnd"/>
      <w:r w:rsidRPr="00CF228F">
        <w:rPr>
          <w:sz w:val="20"/>
          <w:lang w:val="en-US"/>
        </w:rPr>
        <w:t>(</w:t>
      </w:r>
      <w:proofErr w:type="gramEnd"/>
      <w:r w:rsidRPr="00CF228F">
        <w:rPr>
          <w:sz w:val="20"/>
          <w:lang w:val="en-US"/>
        </w:rPr>
        <w:t xml:space="preserve">&gt;F)  </w:t>
      </w:r>
    </w:p>
    <w:p w:rsidR="00E42160" w:rsidRPr="00C44710" w:rsidRDefault="00E42160" w:rsidP="00E42160">
      <w:pPr>
        <w:jc w:val="both"/>
        <w:rPr>
          <w:sz w:val="20"/>
        </w:rPr>
      </w:pPr>
      <w:proofErr w:type="gramStart"/>
      <w:r w:rsidRPr="00C44710">
        <w:rPr>
          <w:sz w:val="20"/>
        </w:rPr>
        <w:t>nuevosdatos$</w:t>
      </w:r>
      <w:proofErr w:type="gramEnd"/>
      <w:r w:rsidRPr="00C44710">
        <w:rPr>
          <w:sz w:val="20"/>
        </w:rPr>
        <w:t xml:space="preserve">X4  1  4.287   4.287    5.04 </w:t>
      </w:r>
      <w:r w:rsidRPr="00BF048D">
        <w:rPr>
          <w:b/>
          <w:sz w:val="20"/>
        </w:rPr>
        <w:t>0.</w:t>
      </w:r>
      <w:r w:rsidRPr="00C44710">
        <w:rPr>
          <w:b/>
          <w:sz w:val="20"/>
        </w:rPr>
        <w:t>0352 *</w:t>
      </w:r>
    </w:p>
    <w:p w:rsidR="00E42160" w:rsidRPr="00C44710" w:rsidRDefault="00E42160" w:rsidP="00E42160">
      <w:pPr>
        <w:jc w:val="both"/>
        <w:rPr>
          <w:sz w:val="20"/>
        </w:rPr>
      </w:pPr>
      <w:proofErr w:type="spellStart"/>
      <w:r w:rsidRPr="00C44710">
        <w:rPr>
          <w:sz w:val="20"/>
        </w:rPr>
        <w:lastRenderedPageBreak/>
        <w:t>Residuals</w:t>
      </w:r>
      <w:proofErr w:type="spellEnd"/>
      <w:r w:rsidRPr="00C44710">
        <w:rPr>
          <w:sz w:val="20"/>
        </w:rPr>
        <w:t xml:space="preserve">      22 18.713   0.851                 </w:t>
      </w:r>
    </w:p>
    <w:p w:rsidR="00E42160" w:rsidRPr="00C44710" w:rsidRDefault="00E42160" w:rsidP="00E42160">
      <w:pPr>
        <w:jc w:val="both"/>
        <w:rPr>
          <w:sz w:val="20"/>
        </w:rPr>
      </w:pPr>
      <w:r w:rsidRPr="00C44710">
        <w:rPr>
          <w:sz w:val="20"/>
        </w:rPr>
        <w:t>---</w:t>
      </w:r>
    </w:p>
    <w:p w:rsidR="00E42160" w:rsidRPr="00C44710" w:rsidRDefault="00E42160" w:rsidP="00E42160">
      <w:pPr>
        <w:jc w:val="both"/>
        <w:rPr>
          <w:sz w:val="20"/>
        </w:rPr>
      </w:pPr>
      <w:proofErr w:type="spellStart"/>
      <w:proofErr w:type="gramStart"/>
      <w:r w:rsidRPr="00CF228F">
        <w:rPr>
          <w:sz w:val="20"/>
          <w:lang w:val="en-US"/>
        </w:rPr>
        <w:t>Signif</w:t>
      </w:r>
      <w:proofErr w:type="spellEnd"/>
      <w:r w:rsidRPr="00CF228F">
        <w:rPr>
          <w:sz w:val="20"/>
          <w:lang w:val="en-US"/>
        </w:rPr>
        <w:t>.</w:t>
      </w:r>
      <w:proofErr w:type="gramEnd"/>
      <w:r w:rsidRPr="00CF228F">
        <w:rPr>
          <w:sz w:val="20"/>
          <w:lang w:val="en-US"/>
        </w:rPr>
        <w:t xml:space="preserve"> </w:t>
      </w:r>
      <w:proofErr w:type="gramStart"/>
      <w:r w:rsidRPr="00CF228F">
        <w:rPr>
          <w:sz w:val="20"/>
          <w:lang w:val="en-US"/>
        </w:rPr>
        <w:t>codes</w:t>
      </w:r>
      <w:proofErr w:type="gramEnd"/>
      <w:r w:rsidRPr="00CF228F">
        <w:rPr>
          <w:sz w:val="20"/>
          <w:lang w:val="en-US"/>
        </w:rPr>
        <w:t xml:space="preserve">:  0 ‘***’ 0.001 ‘**’ 0.01 ‘*’ 0.05 ‘.’ </w:t>
      </w:r>
      <w:r w:rsidRPr="00C44710">
        <w:rPr>
          <w:sz w:val="20"/>
        </w:rPr>
        <w:t xml:space="preserve">0.1 </w:t>
      </w:r>
      <w:proofErr w:type="gramStart"/>
      <w:r w:rsidRPr="00C44710">
        <w:rPr>
          <w:sz w:val="20"/>
        </w:rPr>
        <w:t>‘ ’</w:t>
      </w:r>
      <w:proofErr w:type="gramEnd"/>
      <w:r w:rsidRPr="00C44710">
        <w:rPr>
          <w:sz w:val="20"/>
        </w:rPr>
        <w:t xml:space="preserve"> 1</w:t>
      </w:r>
    </w:p>
    <w:p w:rsidR="00E42160" w:rsidRDefault="00E42160" w:rsidP="00E42160">
      <w:pPr>
        <w:jc w:val="both"/>
      </w:pPr>
    </w:p>
    <w:p w:rsidR="00E42160" w:rsidRPr="00735499" w:rsidRDefault="00E42160" w:rsidP="00E42160">
      <w:pPr>
        <w:jc w:val="both"/>
        <w:rPr>
          <w:color w:val="2E74B5" w:themeColor="accent1" w:themeShade="BF"/>
        </w:rPr>
      </w:pPr>
      <w:r w:rsidRPr="00735499">
        <w:rPr>
          <w:color w:val="2E74B5" w:themeColor="accent1" w:themeShade="BF"/>
        </w:rPr>
        <w:t xml:space="preserve">fit2 &lt;- </w:t>
      </w:r>
      <w:proofErr w:type="spellStart"/>
      <w:proofErr w:type="gramStart"/>
      <w:r w:rsidRPr="00735499">
        <w:rPr>
          <w:color w:val="2E74B5" w:themeColor="accent1" w:themeShade="BF"/>
        </w:rPr>
        <w:t>aov</w:t>
      </w:r>
      <w:proofErr w:type="spellEnd"/>
      <w:r w:rsidRPr="00735499">
        <w:rPr>
          <w:color w:val="2E74B5" w:themeColor="accent1" w:themeShade="BF"/>
        </w:rPr>
        <w:t>(</w:t>
      </w:r>
      <w:proofErr w:type="spellStart"/>
      <w:proofErr w:type="gramEnd"/>
      <w:r w:rsidRPr="00735499">
        <w:rPr>
          <w:color w:val="2E74B5" w:themeColor="accent1" w:themeShade="BF"/>
        </w:rPr>
        <w:t>nuevosdat</w:t>
      </w:r>
      <w:r>
        <w:rPr>
          <w:color w:val="2E74B5" w:themeColor="accent1" w:themeShade="BF"/>
        </w:rPr>
        <w:t>os$ZGDPDeflator</w:t>
      </w:r>
      <w:proofErr w:type="spellEnd"/>
      <w:r>
        <w:rPr>
          <w:color w:val="2E74B5" w:themeColor="accent1" w:themeShade="BF"/>
        </w:rPr>
        <w:t xml:space="preserve"> ~ nuevosdatos$X5</w:t>
      </w:r>
      <w:r w:rsidRPr="00735499">
        <w:rPr>
          <w:color w:val="2E74B5" w:themeColor="accent1" w:themeShade="BF"/>
        </w:rPr>
        <w:t>)</w:t>
      </w:r>
    </w:p>
    <w:p w:rsidR="00E42160" w:rsidRDefault="00E42160" w:rsidP="00E42160">
      <w:pPr>
        <w:jc w:val="both"/>
        <w:rPr>
          <w:color w:val="2E74B5" w:themeColor="accent1" w:themeShade="BF"/>
        </w:rPr>
      </w:pPr>
    </w:p>
    <w:p w:rsidR="00E42160" w:rsidRPr="00CF228F" w:rsidRDefault="00E42160" w:rsidP="00E42160">
      <w:pPr>
        <w:jc w:val="both"/>
        <w:rPr>
          <w:color w:val="2E74B5" w:themeColor="accent1" w:themeShade="BF"/>
          <w:lang w:val="en-US"/>
        </w:rPr>
      </w:pPr>
      <w:proofErr w:type="gramStart"/>
      <w:r w:rsidRPr="00CF228F">
        <w:rPr>
          <w:color w:val="2E74B5" w:themeColor="accent1" w:themeShade="BF"/>
          <w:lang w:val="en-US"/>
        </w:rPr>
        <w:t>summary(</w:t>
      </w:r>
      <w:proofErr w:type="gramEnd"/>
      <w:r w:rsidRPr="00CF228F">
        <w:rPr>
          <w:color w:val="2E74B5" w:themeColor="accent1" w:themeShade="BF"/>
          <w:lang w:val="en-US"/>
        </w:rPr>
        <w:t>fit2)</w:t>
      </w:r>
    </w:p>
    <w:p w:rsidR="00E42160" w:rsidRPr="00CF228F" w:rsidRDefault="00E42160" w:rsidP="00E42160">
      <w:pPr>
        <w:jc w:val="both"/>
        <w:rPr>
          <w:sz w:val="20"/>
          <w:lang w:val="en-US"/>
        </w:rPr>
      </w:pPr>
    </w:p>
    <w:p w:rsidR="00E42160" w:rsidRPr="00CF228F" w:rsidRDefault="00E42160" w:rsidP="00E42160">
      <w:pPr>
        <w:jc w:val="both"/>
        <w:rPr>
          <w:sz w:val="20"/>
          <w:lang w:val="en-US"/>
        </w:rPr>
      </w:pPr>
      <w:r w:rsidRPr="00CF228F">
        <w:rPr>
          <w:sz w:val="20"/>
          <w:lang w:val="en-US"/>
        </w:rPr>
        <w:t xml:space="preserve">               </w:t>
      </w:r>
      <w:proofErr w:type="spellStart"/>
      <w:r w:rsidRPr="00CF228F">
        <w:rPr>
          <w:sz w:val="20"/>
          <w:lang w:val="en-US"/>
        </w:rPr>
        <w:t>Df</w:t>
      </w:r>
      <w:proofErr w:type="spellEnd"/>
      <w:r w:rsidRPr="00CF228F">
        <w:rPr>
          <w:sz w:val="20"/>
          <w:lang w:val="en-US"/>
        </w:rPr>
        <w:t xml:space="preserve"> Sum </w:t>
      </w:r>
      <w:proofErr w:type="spellStart"/>
      <w:r w:rsidRPr="00CF228F">
        <w:rPr>
          <w:sz w:val="20"/>
          <w:lang w:val="en-US"/>
        </w:rPr>
        <w:t>Sq</w:t>
      </w:r>
      <w:proofErr w:type="spellEnd"/>
      <w:r w:rsidRPr="00CF228F">
        <w:rPr>
          <w:sz w:val="20"/>
          <w:lang w:val="en-US"/>
        </w:rPr>
        <w:t xml:space="preserve"> Mean </w:t>
      </w:r>
      <w:proofErr w:type="spellStart"/>
      <w:r w:rsidRPr="00CF228F">
        <w:rPr>
          <w:sz w:val="20"/>
          <w:lang w:val="en-US"/>
        </w:rPr>
        <w:t>Sq</w:t>
      </w:r>
      <w:proofErr w:type="spellEnd"/>
      <w:r w:rsidRPr="00CF228F">
        <w:rPr>
          <w:sz w:val="20"/>
          <w:lang w:val="en-US"/>
        </w:rPr>
        <w:t xml:space="preserve"> F value </w:t>
      </w:r>
      <w:proofErr w:type="spellStart"/>
      <w:proofErr w:type="gramStart"/>
      <w:r w:rsidRPr="00CF228F">
        <w:rPr>
          <w:sz w:val="20"/>
          <w:lang w:val="en-US"/>
        </w:rPr>
        <w:t>Pr</w:t>
      </w:r>
      <w:proofErr w:type="spellEnd"/>
      <w:r w:rsidRPr="00CF228F">
        <w:rPr>
          <w:sz w:val="20"/>
          <w:lang w:val="en-US"/>
        </w:rPr>
        <w:t>(</w:t>
      </w:r>
      <w:proofErr w:type="gramEnd"/>
      <w:r w:rsidRPr="00CF228F">
        <w:rPr>
          <w:sz w:val="20"/>
          <w:lang w:val="en-US"/>
        </w:rPr>
        <w:t xml:space="preserve">&gt;F)  </w:t>
      </w:r>
    </w:p>
    <w:p w:rsidR="00E42160" w:rsidRPr="00C44710" w:rsidRDefault="00E42160" w:rsidP="00E42160">
      <w:pPr>
        <w:jc w:val="both"/>
        <w:rPr>
          <w:sz w:val="20"/>
        </w:rPr>
      </w:pPr>
      <w:proofErr w:type="gramStart"/>
      <w:r w:rsidRPr="00C44710">
        <w:rPr>
          <w:sz w:val="20"/>
        </w:rPr>
        <w:t>nuevosdatos$</w:t>
      </w:r>
      <w:proofErr w:type="gramEnd"/>
      <w:r w:rsidRPr="00C44710">
        <w:rPr>
          <w:sz w:val="20"/>
        </w:rPr>
        <w:t xml:space="preserve">X5  1  4.257   4.257   4.997 </w:t>
      </w:r>
      <w:r w:rsidRPr="00C44710">
        <w:rPr>
          <w:b/>
          <w:sz w:val="20"/>
        </w:rPr>
        <w:t>0.0359 *</w:t>
      </w:r>
    </w:p>
    <w:p w:rsidR="00E42160" w:rsidRPr="00C44710" w:rsidRDefault="00E42160" w:rsidP="00E42160">
      <w:pPr>
        <w:jc w:val="both"/>
        <w:rPr>
          <w:sz w:val="20"/>
        </w:rPr>
      </w:pPr>
      <w:proofErr w:type="spellStart"/>
      <w:r w:rsidRPr="00C44710">
        <w:rPr>
          <w:sz w:val="20"/>
        </w:rPr>
        <w:t>Residuals</w:t>
      </w:r>
      <w:proofErr w:type="spellEnd"/>
      <w:r w:rsidRPr="00C44710">
        <w:rPr>
          <w:sz w:val="20"/>
        </w:rPr>
        <w:t xml:space="preserve">      22 18.743   0.852                 </w:t>
      </w:r>
    </w:p>
    <w:p w:rsidR="00E42160" w:rsidRPr="00C44710" w:rsidRDefault="00E42160" w:rsidP="00E42160">
      <w:pPr>
        <w:jc w:val="both"/>
        <w:rPr>
          <w:sz w:val="20"/>
        </w:rPr>
      </w:pPr>
      <w:r w:rsidRPr="00C44710">
        <w:rPr>
          <w:sz w:val="20"/>
        </w:rPr>
        <w:t>---</w:t>
      </w:r>
    </w:p>
    <w:p w:rsidR="00E42160" w:rsidRPr="00735499" w:rsidRDefault="00E42160" w:rsidP="00E42160">
      <w:pPr>
        <w:jc w:val="both"/>
        <w:rPr>
          <w:sz w:val="20"/>
        </w:rPr>
      </w:pPr>
      <w:proofErr w:type="spellStart"/>
      <w:proofErr w:type="gramStart"/>
      <w:r w:rsidRPr="00CF228F">
        <w:rPr>
          <w:sz w:val="20"/>
          <w:lang w:val="en-US"/>
        </w:rPr>
        <w:t>Signif</w:t>
      </w:r>
      <w:proofErr w:type="spellEnd"/>
      <w:r w:rsidRPr="00CF228F">
        <w:rPr>
          <w:sz w:val="20"/>
          <w:lang w:val="en-US"/>
        </w:rPr>
        <w:t>.</w:t>
      </w:r>
      <w:proofErr w:type="gramEnd"/>
      <w:r w:rsidRPr="00CF228F">
        <w:rPr>
          <w:sz w:val="20"/>
          <w:lang w:val="en-US"/>
        </w:rPr>
        <w:t xml:space="preserve"> </w:t>
      </w:r>
      <w:proofErr w:type="gramStart"/>
      <w:r w:rsidRPr="00CF228F">
        <w:rPr>
          <w:sz w:val="20"/>
          <w:lang w:val="en-US"/>
        </w:rPr>
        <w:t>codes</w:t>
      </w:r>
      <w:proofErr w:type="gramEnd"/>
      <w:r w:rsidRPr="00CF228F">
        <w:rPr>
          <w:sz w:val="20"/>
          <w:lang w:val="en-US"/>
        </w:rPr>
        <w:t xml:space="preserve">:  0 ‘***’ 0.001 ‘**’ 0.01 ‘*’ 0.05 ‘.’ </w:t>
      </w:r>
      <w:r w:rsidRPr="00C44710">
        <w:rPr>
          <w:sz w:val="20"/>
        </w:rPr>
        <w:t xml:space="preserve">0.1 </w:t>
      </w:r>
      <w:proofErr w:type="gramStart"/>
      <w:r w:rsidRPr="00C44710">
        <w:rPr>
          <w:sz w:val="20"/>
        </w:rPr>
        <w:t>‘ ’</w:t>
      </w:r>
      <w:proofErr w:type="gramEnd"/>
      <w:r w:rsidRPr="00C44710">
        <w:rPr>
          <w:sz w:val="20"/>
        </w:rPr>
        <w:t xml:space="preserve"> 1</w:t>
      </w:r>
    </w:p>
    <w:p w:rsidR="00E42160" w:rsidRDefault="00E42160" w:rsidP="00E42160">
      <w:pPr>
        <w:jc w:val="both"/>
        <w:rPr>
          <w:sz w:val="20"/>
        </w:rPr>
      </w:pPr>
    </w:p>
    <w:p w:rsidR="00E42160" w:rsidRPr="00215F47" w:rsidRDefault="00E42160" w:rsidP="00E42160">
      <w:pPr>
        <w:jc w:val="both"/>
        <w:rPr>
          <w:color w:val="FF0000"/>
        </w:rPr>
      </w:pPr>
      <w:r w:rsidRPr="00B438A5">
        <w:rPr>
          <w:color w:val="2E74B5" w:themeColor="accent1" w:themeShade="BF"/>
        </w:rPr>
        <w:t xml:space="preserve">fit3 &lt;- </w:t>
      </w:r>
      <w:proofErr w:type="spellStart"/>
      <w:proofErr w:type="gramStart"/>
      <w:r w:rsidRPr="00B438A5">
        <w:rPr>
          <w:color w:val="2E74B5" w:themeColor="accent1" w:themeShade="BF"/>
        </w:rPr>
        <w:t>aov</w:t>
      </w:r>
      <w:proofErr w:type="spellEnd"/>
      <w:r w:rsidRPr="00B438A5">
        <w:rPr>
          <w:color w:val="2E74B5" w:themeColor="accent1" w:themeShade="BF"/>
        </w:rPr>
        <w:t>(</w:t>
      </w:r>
      <w:proofErr w:type="spellStart"/>
      <w:proofErr w:type="gramEnd"/>
      <w:r w:rsidRPr="00B438A5">
        <w:rPr>
          <w:color w:val="2E74B5" w:themeColor="accent1" w:themeShade="BF"/>
        </w:rPr>
        <w:t>nuevosdatos$ZTotalReserves</w:t>
      </w:r>
      <w:proofErr w:type="spellEnd"/>
      <w:r w:rsidRPr="00B438A5">
        <w:rPr>
          <w:color w:val="2E74B5" w:themeColor="accent1" w:themeShade="BF"/>
        </w:rPr>
        <w:t xml:space="preserve"> ~ nuevosdatos$X3)</w:t>
      </w:r>
      <w:r w:rsidR="00215F47">
        <w:rPr>
          <w:color w:val="FF0000"/>
        </w:rPr>
        <w:t xml:space="preserve">#pedir ANOVA para la segunda variable dependiente </w:t>
      </w:r>
      <w:proofErr w:type="spellStart"/>
      <w:r w:rsidR="00215F47">
        <w:rPr>
          <w:color w:val="FF0000"/>
        </w:rPr>
        <w:t>ZTotalReserves</w:t>
      </w:r>
      <w:proofErr w:type="spellEnd"/>
    </w:p>
    <w:p w:rsidR="00E42160" w:rsidRDefault="00E42160" w:rsidP="00E42160">
      <w:pPr>
        <w:jc w:val="both"/>
      </w:pPr>
    </w:p>
    <w:p w:rsidR="00E42160" w:rsidRPr="00CF228F" w:rsidRDefault="00E42160" w:rsidP="00E42160">
      <w:pPr>
        <w:jc w:val="both"/>
        <w:rPr>
          <w:color w:val="2E74B5" w:themeColor="accent1" w:themeShade="BF"/>
          <w:lang w:val="en-US"/>
        </w:rPr>
      </w:pPr>
      <w:proofErr w:type="gramStart"/>
      <w:r w:rsidRPr="00CF228F">
        <w:rPr>
          <w:color w:val="2E74B5" w:themeColor="accent1" w:themeShade="BF"/>
          <w:lang w:val="en-US"/>
        </w:rPr>
        <w:t>summary(</w:t>
      </w:r>
      <w:proofErr w:type="gramEnd"/>
      <w:r w:rsidRPr="00CF228F">
        <w:rPr>
          <w:color w:val="2E74B5" w:themeColor="accent1" w:themeShade="BF"/>
          <w:lang w:val="en-US"/>
        </w:rPr>
        <w:t>fit3)</w:t>
      </w:r>
    </w:p>
    <w:p w:rsidR="00E42160" w:rsidRPr="00CF228F" w:rsidRDefault="00E42160" w:rsidP="00E42160">
      <w:pPr>
        <w:jc w:val="both"/>
        <w:rPr>
          <w:lang w:val="en-US"/>
        </w:rPr>
      </w:pPr>
    </w:p>
    <w:p w:rsidR="00E42160" w:rsidRPr="00CF228F" w:rsidRDefault="00E42160" w:rsidP="00E42160">
      <w:pPr>
        <w:jc w:val="both"/>
        <w:rPr>
          <w:sz w:val="20"/>
          <w:lang w:val="en-US"/>
        </w:rPr>
      </w:pPr>
      <w:r w:rsidRPr="00CF228F">
        <w:rPr>
          <w:lang w:val="en-US"/>
        </w:rPr>
        <w:t xml:space="preserve">               </w:t>
      </w:r>
      <w:proofErr w:type="spellStart"/>
      <w:r w:rsidRPr="00CF228F">
        <w:rPr>
          <w:sz w:val="20"/>
          <w:lang w:val="en-US"/>
        </w:rPr>
        <w:t>Df</w:t>
      </w:r>
      <w:proofErr w:type="spellEnd"/>
      <w:r w:rsidRPr="00CF228F">
        <w:rPr>
          <w:sz w:val="20"/>
          <w:lang w:val="en-US"/>
        </w:rPr>
        <w:t xml:space="preserve"> Sum </w:t>
      </w:r>
      <w:proofErr w:type="spellStart"/>
      <w:r w:rsidRPr="00CF228F">
        <w:rPr>
          <w:sz w:val="20"/>
          <w:lang w:val="en-US"/>
        </w:rPr>
        <w:t>Sq</w:t>
      </w:r>
      <w:proofErr w:type="spellEnd"/>
      <w:r w:rsidRPr="00CF228F">
        <w:rPr>
          <w:sz w:val="20"/>
          <w:lang w:val="en-US"/>
        </w:rPr>
        <w:t xml:space="preserve"> Mean </w:t>
      </w:r>
      <w:proofErr w:type="spellStart"/>
      <w:r w:rsidRPr="00CF228F">
        <w:rPr>
          <w:sz w:val="20"/>
          <w:lang w:val="en-US"/>
        </w:rPr>
        <w:t>Sq</w:t>
      </w:r>
      <w:proofErr w:type="spellEnd"/>
      <w:r w:rsidRPr="00CF228F">
        <w:rPr>
          <w:sz w:val="20"/>
          <w:lang w:val="en-US"/>
        </w:rPr>
        <w:t xml:space="preserve"> F </w:t>
      </w:r>
      <w:proofErr w:type="gramStart"/>
      <w:r w:rsidRPr="00CF228F">
        <w:rPr>
          <w:sz w:val="20"/>
          <w:lang w:val="en-US"/>
        </w:rPr>
        <w:t xml:space="preserve">value  </w:t>
      </w:r>
      <w:proofErr w:type="spellStart"/>
      <w:r w:rsidRPr="00CF228F">
        <w:rPr>
          <w:sz w:val="20"/>
          <w:lang w:val="en-US"/>
        </w:rPr>
        <w:t>Pr</w:t>
      </w:r>
      <w:proofErr w:type="spellEnd"/>
      <w:proofErr w:type="gramEnd"/>
      <w:r w:rsidRPr="00CF228F">
        <w:rPr>
          <w:sz w:val="20"/>
          <w:lang w:val="en-US"/>
        </w:rPr>
        <w:t xml:space="preserve">(&gt;F)   </w:t>
      </w:r>
    </w:p>
    <w:p w:rsidR="00E42160" w:rsidRPr="008148B2" w:rsidRDefault="00E42160" w:rsidP="00E42160">
      <w:pPr>
        <w:jc w:val="both"/>
        <w:rPr>
          <w:sz w:val="20"/>
        </w:rPr>
      </w:pPr>
      <w:proofErr w:type="gramStart"/>
      <w:r w:rsidRPr="008148B2">
        <w:rPr>
          <w:sz w:val="20"/>
        </w:rPr>
        <w:t>nuevosdatos$</w:t>
      </w:r>
      <w:proofErr w:type="gramEnd"/>
      <w:r w:rsidRPr="008148B2">
        <w:rPr>
          <w:sz w:val="20"/>
        </w:rPr>
        <w:t xml:space="preserve">X3  1  8.281   8.281   12.38 </w:t>
      </w:r>
      <w:r w:rsidRPr="00BF048D">
        <w:rPr>
          <w:b/>
          <w:sz w:val="20"/>
        </w:rPr>
        <w:t>0.00194 **</w:t>
      </w:r>
    </w:p>
    <w:p w:rsidR="00E42160" w:rsidRPr="008148B2" w:rsidRDefault="00E42160" w:rsidP="00E42160">
      <w:pPr>
        <w:jc w:val="both"/>
        <w:rPr>
          <w:sz w:val="20"/>
        </w:rPr>
      </w:pPr>
      <w:proofErr w:type="spellStart"/>
      <w:r w:rsidRPr="008148B2">
        <w:rPr>
          <w:sz w:val="20"/>
        </w:rPr>
        <w:t>Residuals</w:t>
      </w:r>
      <w:proofErr w:type="spellEnd"/>
      <w:r w:rsidRPr="008148B2">
        <w:rPr>
          <w:sz w:val="20"/>
        </w:rPr>
        <w:t xml:space="preserve">      22 14.719   0.669                   </w:t>
      </w:r>
    </w:p>
    <w:p w:rsidR="00E42160" w:rsidRPr="008148B2" w:rsidRDefault="00E42160" w:rsidP="00E42160">
      <w:pPr>
        <w:jc w:val="both"/>
        <w:rPr>
          <w:sz w:val="20"/>
        </w:rPr>
      </w:pPr>
      <w:r w:rsidRPr="008148B2">
        <w:rPr>
          <w:sz w:val="20"/>
        </w:rPr>
        <w:t>---</w:t>
      </w:r>
    </w:p>
    <w:p w:rsidR="00E42160" w:rsidRDefault="00E42160" w:rsidP="00E42160">
      <w:pPr>
        <w:jc w:val="both"/>
        <w:rPr>
          <w:sz w:val="20"/>
        </w:rPr>
      </w:pPr>
      <w:proofErr w:type="spellStart"/>
      <w:proofErr w:type="gramStart"/>
      <w:r w:rsidRPr="00CF228F">
        <w:rPr>
          <w:sz w:val="20"/>
          <w:lang w:val="en-US"/>
        </w:rPr>
        <w:t>Signif</w:t>
      </w:r>
      <w:proofErr w:type="spellEnd"/>
      <w:r w:rsidRPr="00CF228F">
        <w:rPr>
          <w:sz w:val="20"/>
          <w:lang w:val="en-US"/>
        </w:rPr>
        <w:t>.</w:t>
      </w:r>
      <w:proofErr w:type="gramEnd"/>
      <w:r w:rsidRPr="00CF228F">
        <w:rPr>
          <w:sz w:val="20"/>
          <w:lang w:val="en-US"/>
        </w:rPr>
        <w:t xml:space="preserve"> </w:t>
      </w:r>
      <w:proofErr w:type="gramStart"/>
      <w:r w:rsidRPr="00CF228F">
        <w:rPr>
          <w:sz w:val="20"/>
          <w:lang w:val="en-US"/>
        </w:rPr>
        <w:t>codes</w:t>
      </w:r>
      <w:proofErr w:type="gramEnd"/>
      <w:r w:rsidRPr="00CF228F">
        <w:rPr>
          <w:sz w:val="20"/>
          <w:lang w:val="en-US"/>
        </w:rPr>
        <w:t xml:space="preserve">:  0 ‘***’ 0.001 ‘**’ 0.01 ‘*’ 0.05 ‘.’ </w:t>
      </w:r>
      <w:r w:rsidRPr="008148B2">
        <w:rPr>
          <w:sz w:val="20"/>
        </w:rPr>
        <w:t xml:space="preserve">0.1 </w:t>
      </w:r>
      <w:proofErr w:type="gramStart"/>
      <w:r w:rsidRPr="008148B2">
        <w:rPr>
          <w:sz w:val="20"/>
        </w:rPr>
        <w:t>‘ ’</w:t>
      </w:r>
      <w:proofErr w:type="gramEnd"/>
      <w:r w:rsidRPr="008148B2">
        <w:rPr>
          <w:sz w:val="20"/>
        </w:rPr>
        <w:t xml:space="preserve"> 1</w:t>
      </w:r>
    </w:p>
    <w:p w:rsidR="00E42160" w:rsidRPr="008148B2" w:rsidRDefault="00E42160" w:rsidP="00E42160">
      <w:pPr>
        <w:jc w:val="both"/>
        <w:rPr>
          <w:sz w:val="20"/>
        </w:rPr>
      </w:pPr>
    </w:p>
    <w:p w:rsidR="00E42160" w:rsidRPr="00BF048D" w:rsidRDefault="00E42160" w:rsidP="00E42160">
      <w:pPr>
        <w:jc w:val="both"/>
        <w:rPr>
          <w:color w:val="2E74B5" w:themeColor="accent1" w:themeShade="BF"/>
        </w:rPr>
      </w:pPr>
      <w:r w:rsidRPr="00BF048D">
        <w:rPr>
          <w:color w:val="2E74B5" w:themeColor="accent1" w:themeShade="BF"/>
        </w:rPr>
        <w:t xml:space="preserve">fit4 &lt;- </w:t>
      </w:r>
      <w:proofErr w:type="spellStart"/>
      <w:proofErr w:type="gramStart"/>
      <w:r w:rsidRPr="00BF048D">
        <w:rPr>
          <w:color w:val="2E74B5" w:themeColor="accent1" w:themeShade="BF"/>
        </w:rPr>
        <w:t>aov</w:t>
      </w:r>
      <w:proofErr w:type="spellEnd"/>
      <w:r w:rsidRPr="00BF048D">
        <w:rPr>
          <w:color w:val="2E74B5" w:themeColor="accent1" w:themeShade="BF"/>
        </w:rPr>
        <w:t>(</w:t>
      </w:r>
      <w:proofErr w:type="spellStart"/>
      <w:proofErr w:type="gramEnd"/>
      <w:r w:rsidRPr="00BF048D">
        <w:rPr>
          <w:color w:val="2E74B5" w:themeColor="accent1" w:themeShade="BF"/>
        </w:rPr>
        <w:t>nuevosdatos$ZTotalReserves</w:t>
      </w:r>
      <w:proofErr w:type="spellEnd"/>
      <w:r w:rsidRPr="00BF048D">
        <w:rPr>
          <w:color w:val="2E74B5" w:themeColor="accent1" w:themeShade="BF"/>
        </w:rPr>
        <w:t xml:space="preserve"> ~ nuevosdatos$X4)</w:t>
      </w:r>
    </w:p>
    <w:p w:rsidR="00E42160" w:rsidRDefault="00E42160" w:rsidP="00E42160">
      <w:pPr>
        <w:jc w:val="both"/>
        <w:rPr>
          <w:color w:val="C45911" w:themeColor="accent2" w:themeShade="BF"/>
        </w:rPr>
      </w:pPr>
    </w:p>
    <w:p w:rsidR="00E42160" w:rsidRPr="00CF228F" w:rsidRDefault="00E42160" w:rsidP="00E42160">
      <w:pPr>
        <w:jc w:val="both"/>
        <w:rPr>
          <w:color w:val="2E74B5" w:themeColor="accent1" w:themeShade="BF"/>
          <w:lang w:val="en-US"/>
        </w:rPr>
      </w:pPr>
      <w:proofErr w:type="gramStart"/>
      <w:r w:rsidRPr="00CF228F">
        <w:rPr>
          <w:color w:val="2E74B5" w:themeColor="accent1" w:themeShade="BF"/>
          <w:lang w:val="en-US"/>
        </w:rPr>
        <w:t>summary(</w:t>
      </w:r>
      <w:proofErr w:type="gramEnd"/>
      <w:r w:rsidRPr="00CF228F">
        <w:rPr>
          <w:color w:val="2E74B5" w:themeColor="accent1" w:themeShade="BF"/>
          <w:lang w:val="en-US"/>
        </w:rPr>
        <w:t>fit4)</w:t>
      </w:r>
    </w:p>
    <w:p w:rsidR="00E42160" w:rsidRPr="00CF228F" w:rsidRDefault="00E42160" w:rsidP="00E42160">
      <w:pPr>
        <w:jc w:val="both"/>
        <w:rPr>
          <w:lang w:val="en-US"/>
        </w:rPr>
      </w:pPr>
    </w:p>
    <w:p w:rsidR="00E42160" w:rsidRPr="00CF228F" w:rsidRDefault="00E42160" w:rsidP="00E42160">
      <w:pPr>
        <w:jc w:val="both"/>
        <w:rPr>
          <w:sz w:val="20"/>
          <w:lang w:val="en-US"/>
        </w:rPr>
      </w:pPr>
      <w:r w:rsidRPr="00CF228F">
        <w:rPr>
          <w:sz w:val="20"/>
          <w:lang w:val="en-US"/>
        </w:rPr>
        <w:t xml:space="preserve">               </w:t>
      </w:r>
      <w:proofErr w:type="spellStart"/>
      <w:r w:rsidRPr="00CF228F">
        <w:rPr>
          <w:sz w:val="20"/>
          <w:lang w:val="en-US"/>
        </w:rPr>
        <w:t>Df</w:t>
      </w:r>
      <w:proofErr w:type="spellEnd"/>
      <w:r w:rsidRPr="00CF228F">
        <w:rPr>
          <w:sz w:val="20"/>
          <w:lang w:val="en-US"/>
        </w:rPr>
        <w:t xml:space="preserve"> Sum </w:t>
      </w:r>
      <w:proofErr w:type="spellStart"/>
      <w:r w:rsidRPr="00CF228F">
        <w:rPr>
          <w:sz w:val="20"/>
          <w:lang w:val="en-US"/>
        </w:rPr>
        <w:t>Sq</w:t>
      </w:r>
      <w:proofErr w:type="spellEnd"/>
      <w:r w:rsidRPr="00CF228F">
        <w:rPr>
          <w:sz w:val="20"/>
          <w:lang w:val="en-US"/>
        </w:rPr>
        <w:t xml:space="preserve"> Mean </w:t>
      </w:r>
      <w:proofErr w:type="spellStart"/>
      <w:r w:rsidRPr="00CF228F">
        <w:rPr>
          <w:sz w:val="20"/>
          <w:lang w:val="en-US"/>
        </w:rPr>
        <w:t>Sq</w:t>
      </w:r>
      <w:proofErr w:type="spellEnd"/>
      <w:r w:rsidRPr="00CF228F">
        <w:rPr>
          <w:sz w:val="20"/>
          <w:lang w:val="en-US"/>
        </w:rPr>
        <w:t xml:space="preserve"> F value </w:t>
      </w:r>
      <w:proofErr w:type="spellStart"/>
      <w:proofErr w:type="gramStart"/>
      <w:r w:rsidRPr="00CF228F">
        <w:rPr>
          <w:sz w:val="20"/>
          <w:lang w:val="en-US"/>
        </w:rPr>
        <w:t>Pr</w:t>
      </w:r>
      <w:proofErr w:type="spellEnd"/>
      <w:r w:rsidRPr="00CF228F">
        <w:rPr>
          <w:sz w:val="20"/>
          <w:lang w:val="en-US"/>
        </w:rPr>
        <w:t>(</w:t>
      </w:r>
      <w:proofErr w:type="gramEnd"/>
      <w:r w:rsidRPr="00CF228F">
        <w:rPr>
          <w:sz w:val="20"/>
          <w:lang w:val="en-US"/>
        </w:rPr>
        <w:t xml:space="preserve">&gt;F)  </w:t>
      </w:r>
    </w:p>
    <w:p w:rsidR="00E42160" w:rsidRPr="008148B2" w:rsidRDefault="00E42160" w:rsidP="00E42160">
      <w:pPr>
        <w:jc w:val="both"/>
        <w:rPr>
          <w:sz w:val="20"/>
        </w:rPr>
      </w:pPr>
      <w:proofErr w:type="gramStart"/>
      <w:r w:rsidRPr="008148B2">
        <w:rPr>
          <w:sz w:val="20"/>
        </w:rPr>
        <w:t>nuevosdatos$</w:t>
      </w:r>
      <w:proofErr w:type="gramEnd"/>
      <w:r w:rsidRPr="008148B2">
        <w:rPr>
          <w:sz w:val="20"/>
        </w:rPr>
        <w:t xml:space="preserve">X4  1  3.861   3.861   4.438 </w:t>
      </w:r>
      <w:r w:rsidRPr="00BF048D">
        <w:rPr>
          <w:b/>
          <w:sz w:val="20"/>
        </w:rPr>
        <w:t>0.0468 *</w:t>
      </w:r>
    </w:p>
    <w:p w:rsidR="00E42160" w:rsidRPr="008148B2" w:rsidRDefault="00E42160" w:rsidP="00E42160">
      <w:pPr>
        <w:jc w:val="both"/>
        <w:rPr>
          <w:sz w:val="20"/>
        </w:rPr>
      </w:pPr>
      <w:proofErr w:type="spellStart"/>
      <w:r w:rsidRPr="008148B2">
        <w:rPr>
          <w:sz w:val="20"/>
        </w:rPr>
        <w:t>Residuals</w:t>
      </w:r>
      <w:proofErr w:type="spellEnd"/>
      <w:r w:rsidRPr="008148B2">
        <w:rPr>
          <w:sz w:val="20"/>
        </w:rPr>
        <w:t xml:space="preserve">      22 19.139   0.870                 </w:t>
      </w:r>
    </w:p>
    <w:p w:rsidR="00E42160" w:rsidRPr="008148B2" w:rsidRDefault="00E42160" w:rsidP="00E42160">
      <w:pPr>
        <w:jc w:val="both"/>
        <w:rPr>
          <w:sz w:val="20"/>
        </w:rPr>
      </w:pPr>
      <w:r w:rsidRPr="008148B2">
        <w:rPr>
          <w:sz w:val="20"/>
        </w:rPr>
        <w:t>---</w:t>
      </w:r>
    </w:p>
    <w:p w:rsidR="00E42160" w:rsidRDefault="00E42160" w:rsidP="00E42160">
      <w:pPr>
        <w:jc w:val="both"/>
        <w:rPr>
          <w:sz w:val="20"/>
        </w:rPr>
      </w:pPr>
      <w:proofErr w:type="spellStart"/>
      <w:proofErr w:type="gramStart"/>
      <w:r w:rsidRPr="00CF228F">
        <w:rPr>
          <w:sz w:val="20"/>
          <w:lang w:val="en-US"/>
        </w:rPr>
        <w:lastRenderedPageBreak/>
        <w:t>Signif</w:t>
      </w:r>
      <w:proofErr w:type="spellEnd"/>
      <w:r w:rsidRPr="00CF228F">
        <w:rPr>
          <w:sz w:val="20"/>
          <w:lang w:val="en-US"/>
        </w:rPr>
        <w:t>.</w:t>
      </w:r>
      <w:proofErr w:type="gramEnd"/>
      <w:r w:rsidRPr="00CF228F">
        <w:rPr>
          <w:sz w:val="20"/>
          <w:lang w:val="en-US"/>
        </w:rPr>
        <w:t xml:space="preserve"> </w:t>
      </w:r>
      <w:proofErr w:type="gramStart"/>
      <w:r w:rsidRPr="00CF228F">
        <w:rPr>
          <w:sz w:val="20"/>
          <w:lang w:val="en-US"/>
        </w:rPr>
        <w:t>codes</w:t>
      </w:r>
      <w:proofErr w:type="gramEnd"/>
      <w:r w:rsidRPr="00CF228F">
        <w:rPr>
          <w:sz w:val="20"/>
          <w:lang w:val="en-US"/>
        </w:rPr>
        <w:t xml:space="preserve">:  0 ‘***’ 0.001 ‘**’ 0.01 ‘*’ 0.05 ‘.’ </w:t>
      </w:r>
      <w:r w:rsidRPr="008148B2">
        <w:rPr>
          <w:sz w:val="20"/>
        </w:rPr>
        <w:t xml:space="preserve">0.1 </w:t>
      </w:r>
      <w:proofErr w:type="gramStart"/>
      <w:r w:rsidRPr="008148B2">
        <w:rPr>
          <w:sz w:val="20"/>
        </w:rPr>
        <w:t>‘ ’</w:t>
      </w:r>
      <w:proofErr w:type="gramEnd"/>
      <w:r w:rsidRPr="008148B2">
        <w:rPr>
          <w:sz w:val="20"/>
        </w:rPr>
        <w:t xml:space="preserve"> 1</w:t>
      </w:r>
    </w:p>
    <w:p w:rsidR="00E42160" w:rsidRPr="008148B2" w:rsidRDefault="00E42160" w:rsidP="00E42160">
      <w:pPr>
        <w:jc w:val="both"/>
        <w:rPr>
          <w:sz w:val="20"/>
        </w:rPr>
      </w:pPr>
    </w:p>
    <w:p w:rsidR="00E42160" w:rsidRDefault="00E42160" w:rsidP="00E42160">
      <w:pPr>
        <w:jc w:val="both"/>
        <w:rPr>
          <w:color w:val="C45911" w:themeColor="accent2" w:themeShade="BF"/>
        </w:rPr>
      </w:pPr>
      <w:r w:rsidRPr="00BF048D">
        <w:rPr>
          <w:color w:val="2E74B5" w:themeColor="accent1" w:themeShade="BF"/>
        </w:rPr>
        <w:t xml:space="preserve">fit5 &lt;- </w:t>
      </w:r>
      <w:proofErr w:type="spellStart"/>
      <w:proofErr w:type="gramStart"/>
      <w:r w:rsidRPr="00BF048D">
        <w:rPr>
          <w:color w:val="2E74B5" w:themeColor="accent1" w:themeShade="BF"/>
        </w:rPr>
        <w:t>aov</w:t>
      </w:r>
      <w:proofErr w:type="spellEnd"/>
      <w:r w:rsidRPr="00BF048D">
        <w:rPr>
          <w:color w:val="2E74B5" w:themeColor="accent1" w:themeShade="BF"/>
        </w:rPr>
        <w:t>(</w:t>
      </w:r>
      <w:proofErr w:type="spellStart"/>
      <w:proofErr w:type="gramEnd"/>
      <w:r w:rsidRPr="00BF048D">
        <w:rPr>
          <w:color w:val="2E74B5" w:themeColor="accent1" w:themeShade="BF"/>
        </w:rPr>
        <w:t>nuevosdatos$ZTotalReserves</w:t>
      </w:r>
      <w:proofErr w:type="spellEnd"/>
      <w:r w:rsidRPr="00BF048D">
        <w:rPr>
          <w:color w:val="2E74B5" w:themeColor="accent1" w:themeShade="BF"/>
        </w:rPr>
        <w:t xml:space="preserve"> ~ nuevosdatos$X5)</w:t>
      </w:r>
    </w:p>
    <w:p w:rsidR="00E42160" w:rsidRDefault="00E42160" w:rsidP="00E42160">
      <w:pPr>
        <w:jc w:val="both"/>
        <w:rPr>
          <w:color w:val="C45911" w:themeColor="accent2" w:themeShade="BF"/>
        </w:rPr>
      </w:pPr>
    </w:p>
    <w:p w:rsidR="00E42160" w:rsidRPr="00CF228F" w:rsidRDefault="00E42160" w:rsidP="00E42160">
      <w:pPr>
        <w:jc w:val="both"/>
        <w:rPr>
          <w:color w:val="2E74B5" w:themeColor="accent1" w:themeShade="BF"/>
          <w:lang w:val="en-US"/>
        </w:rPr>
      </w:pPr>
      <w:proofErr w:type="gramStart"/>
      <w:r w:rsidRPr="00CF228F">
        <w:rPr>
          <w:color w:val="2E74B5" w:themeColor="accent1" w:themeShade="BF"/>
          <w:lang w:val="en-US"/>
        </w:rPr>
        <w:t>summary(</w:t>
      </w:r>
      <w:proofErr w:type="gramEnd"/>
      <w:r w:rsidRPr="00CF228F">
        <w:rPr>
          <w:color w:val="2E74B5" w:themeColor="accent1" w:themeShade="BF"/>
          <w:lang w:val="en-US"/>
        </w:rPr>
        <w:t>fit5)</w:t>
      </w:r>
    </w:p>
    <w:p w:rsidR="00E42160" w:rsidRPr="00CF228F" w:rsidRDefault="00E42160" w:rsidP="00E42160">
      <w:pPr>
        <w:jc w:val="both"/>
        <w:rPr>
          <w:lang w:val="en-US"/>
        </w:rPr>
      </w:pPr>
    </w:p>
    <w:p w:rsidR="00E42160" w:rsidRPr="00CF228F" w:rsidRDefault="00E42160" w:rsidP="00E42160">
      <w:pPr>
        <w:jc w:val="both"/>
        <w:rPr>
          <w:sz w:val="20"/>
          <w:lang w:val="en-US"/>
        </w:rPr>
      </w:pPr>
      <w:r w:rsidRPr="00CF228F">
        <w:rPr>
          <w:lang w:val="en-US"/>
        </w:rPr>
        <w:t xml:space="preserve">               </w:t>
      </w:r>
      <w:proofErr w:type="spellStart"/>
      <w:r w:rsidRPr="00CF228F">
        <w:rPr>
          <w:sz w:val="20"/>
          <w:lang w:val="en-US"/>
        </w:rPr>
        <w:t>Df</w:t>
      </w:r>
      <w:proofErr w:type="spellEnd"/>
      <w:r w:rsidRPr="00CF228F">
        <w:rPr>
          <w:sz w:val="20"/>
          <w:lang w:val="en-US"/>
        </w:rPr>
        <w:t xml:space="preserve"> Sum </w:t>
      </w:r>
      <w:proofErr w:type="spellStart"/>
      <w:r w:rsidRPr="00CF228F">
        <w:rPr>
          <w:sz w:val="20"/>
          <w:lang w:val="en-US"/>
        </w:rPr>
        <w:t>Sq</w:t>
      </w:r>
      <w:proofErr w:type="spellEnd"/>
      <w:r w:rsidRPr="00CF228F">
        <w:rPr>
          <w:sz w:val="20"/>
          <w:lang w:val="en-US"/>
        </w:rPr>
        <w:t xml:space="preserve"> Mean </w:t>
      </w:r>
      <w:proofErr w:type="spellStart"/>
      <w:r w:rsidRPr="00CF228F">
        <w:rPr>
          <w:sz w:val="20"/>
          <w:lang w:val="en-US"/>
        </w:rPr>
        <w:t>Sq</w:t>
      </w:r>
      <w:proofErr w:type="spellEnd"/>
      <w:r w:rsidRPr="00CF228F">
        <w:rPr>
          <w:sz w:val="20"/>
          <w:lang w:val="en-US"/>
        </w:rPr>
        <w:t xml:space="preserve"> F value </w:t>
      </w:r>
      <w:proofErr w:type="spellStart"/>
      <w:proofErr w:type="gramStart"/>
      <w:r w:rsidRPr="00CF228F">
        <w:rPr>
          <w:sz w:val="20"/>
          <w:lang w:val="en-US"/>
        </w:rPr>
        <w:t>Pr</w:t>
      </w:r>
      <w:proofErr w:type="spellEnd"/>
      <w:r w:rsidRPr="00CF228F">
        <w:rPr>
          <w:sz w:val="20"/>
          <w:lang w:val="en-US"/>
        </w:rPr>
        <w:t>(</w:t>
      </w:r>
      <w:proofErr w:type="gramEnd"/>
      <w:r w:rsidRPr="00CF228F">
        <w:rPr>
          <w:sz w:val="20"/>
          <w:lang w:val="en-US"/>
        </w:rPr>
        <w:t>&gt;F)</w:t>
      </w:r>
    </w:p>
    <w:p w:rsidR="00E42160" w:rsidRPr="008148B2" w:rsidRDefault="00E42160" w:rsidP="00E42160">
      <w:pPr>
        <w:jc w:val="both"/>
        <w:rPr>
          <w:sz w:val="20"/>
        </w:rPr>
      </w:pPr>
      <w:proofErr w:type="gramStart"/>
      <w:r w:rsidRPr="008148B2">
        <w:rPr>
          <w:sz w:val="20"/>
        </w:rPr>
        <w:t>nuevosdatos$</w:t>
      </w:r>
      <w:proofErr w:type="gramEnd"/>
      <w:r w:rsidRPr="008148B2">
        <w:rPr>
          <w:sz w:val="20"/>
        </w:rPr>
        <w:t xml:space="preserve">X5  1  2.505  2.5046   2.688  </w:t>
      </w:r>
      <w:r w:rsidRPr="00BF048D">
        <w:rPr>
          <w:b/>
          <w:sz w:val="20"/>
        </w:rPr>
        <w:t>0.115</w:t>
      </w:r>
    </w:p>
    <w:p w:rsidR="00E42160" w:rsidRPr="008148B2" w:rsidRDefault="00E42160" w:rsidP="00E42160">
      <w:pPr>
        <w:jc w:val="both"/>
        <w:rPr>
          <w:sz w:val="20"/>
        </w:rPr>
      </w:pPr>
      <w:proofErr w:type="spellStart"/>
      <w:r w:rsidRPr="008148B2">
        <w:rPr>
          <w:sz w:val="20"/>
        </w:rPr>
        <w:t>Residuals</w:t>
      </w:r>
      <w:proofErr w:type="spellEnd"/>
      <w:r w:rsidRPr="008148B2">
        <w:rPr>
          <w:sz w:val="20"/>
        </w:rPr>
        <w:t xml:space="preserve">      22 20.495  0.9316  </w:t>
      </w:r>
    </w:p>
    <w:p w:rsidR="00E42160" w:rsidRDefault="00E42160" w:rsidP="00E42160">
      <w:pPr>
        <w:jc w:val="both"/>
        <w:rPr>
          <w:sz w:val="20"/>
        </w:rPr>
      </w:pPr>
    </w:p>
    <w:p w:rsidR="00E42160" w:rsidRDefault="00E42160" w:rsidP="00E42160">
      <w:pPr>
        <w:jc w:val="both"/>
      </w:pPr>
      <w:r>
        <w:t xml:space="preserve">Según el análisis los clústers que pasan la prueba para ambas variables dependientes son </w:t>
      </w:r>
      <w:r w:rsidRPr="00BF048D">
        <w:rPr>
          <w:i/>
        </w:rPr>
        <w:t>X3</w:t>
      </w:r>
      <w:r>
        <w:rPr>
          <w:i/>
        </w:rPr>
        <w:t xml:space="preserve"> </w:t>
      </w:r>
      <w:r>
        <w:t xml:space="preserve">con </w:t>
      </w:r>
      <w:r w:rsidRPr="00BF048D">
        <w:rPr>
          <w:b/>
        </w:rPr>
        <w:t xml:space="preserve">9.1e-05 </w:t>
      </w:r>
      <w:r>
        <w:t xml:space="preserve">y </w:t>
      </w:r>
      <w:r w:rsidRPr="00BF048D">
        <w:rPr>
          <w:b/>
        </w:rPr>
        <w:t>0.00194</w:t>
      </w:r>
      <w:r>
        <w:rPr>
          <w:b/>
        </w:rPr>
        <w:t xml:space="preserve"> </w:t>
      </w:r>
      <w:r>
        <w:t xml:space="preserve">y </w:t>
      </w:r>
      <w:r>
        <w:rPr>
          <w:i/>
        </w:rPr>
        <w:t xml:space="preserve">X4 </w:t>
      </w:r>
      <w:r w:rsidRPr="00BF048D">
        <w:t>con</w:t>
      </w:r>
      <w:r>
        <w:t xml:space="preserve"> </w:t>
      </w:r>
      <w:r w:rsidRPr="00BF048D">
        <w:rPr>
          <w:b/>
        </w:rPr>
        <w:t>0.0352</w:t>
      </w:r>
      <w:r>
        <w:rPr>
          <w:b/>
        </w:rPr>
        <w:t xml:space="preserve"> </w:t>
      </w:r>
      <w:r>
        <w:t>y</w:t>
      </w:r>
      <w:r>
        <w:rPr>
          <w:i/>
        </w:rPr>
        <w:t xml:space="preserve"> </w:t>
      </w:r>
      <w:r w:rsidRPr="00BF048D">
        <w:rPr>
          <w:b/>
        </w:rPr>
        <w:t>0.0468</w:t>
      </w:r>
      <w:r>
        <w:t xml:space="preserve"> en la primera y segunda variable, respectivamente. En otras palabras, ambas agrupaciones son compatibles para ser el clúster definitivo. </w:t>
      </w:r>
    </w:p>
    <w:p w:rsidR="00E42160" w:rsidRDefault="00E42160" w:rsidP="00E42160">
      <w:pPr>
        <w:jc w:val="both"/>
      </w:pPr>
      <w:r>
        <w:t xml:space="preserve">Por último, para designar el clúster final se mezclan ambos procedimientos. Primero, para la desviación estándar el grupo a utilizar era </w:t>
      </w:r>
      <w:r>
        <w:rPr>
          <w:i/>
        </w:rPr>
        <w:t>X4</w:t>
      </w:r>
      <w:r>
        <w:t>;</w:t>
      </w:r>
      <w:r>
        <w:rPr>
          <w:i/>
        </w:rPr>
        <w:t xml:space="preserve"> </w:t>
      </w:r>
      <w:r>
        <w:t xml:space="preserve">mientras que para Anova, los grupos a utilizar eran </w:t>
      </w:r>
      <w:r>
        <w:rPr>
          <w:i/>
        </w:rPr>
        <w:t xml:space="preserve">X3 </w:t>
      </w:r>
      <w:r>
        <w:t xml:space="preserve">y </w:t>
      </w:r>
      <w:r>
        <w:rPr>
          <w:i/>
        </w:rPr>
        <w:t>X4</w:t>
      </w:r>
      <w:r>
        <w:t xml:space="preserve">. Por lo tanto, se debe designar la opción </w:t>
      </w:r>
      <w:r>
        <w:rPr>
          <w:i/>
        </w:rPr>
        <w:t xml:space="preserve">X4 </w:t>
      </w:r>
      <w:r>
        <w:t xml:space="preserve">como el clúster definitivo. La agrupación sería de esta manera: </w:t>
      </w:r>
    </w:p>
    <w:p w:rsidR="00E42160" w:rsidRDefault="00E42160" w:rsidP="00E42160">
      <w:pPr>
        <w:jc w:val="both"/>
      </w:pPr>
    </w:p>
    <w:p w:rsidR="00E42160" w:rsidRPr="00215F47" w:rsidRDefault="00E42160" w:rsidP="00E42160">
      <w:pPr>
        <w:jc w:val="both"/>
        <w:rPr>
          <w:color w:val="FF0000"/>
        </w:rPr>
      </w:pPr>
      <w:proofErr w:type="spellStart"/>
      <w:proofErr w:type="gramStart"/>
      <w:r w:rsidRPr="004D2E63">
        <w:rPr>
          <w:color w:val="2E74B5" w:themeColor="accent1" w:themeShade="BF"/>
        </w:rPr>
        <w:t>rect.hclust</w:t>
      </w:r>
      <w:proofErr w:type="spellEnd"/>
      <w:r w:rsidRPr="004D2E63">
        <w:rPr>
          <w:color w:val="2E74B5" w:themeColor="accent1" w:themeShade="BF"/>
        </w:rPr>
        <w:t>(</w:t>
      </w:r>
      <w:proofErr w:type="spellStart"/>
      <w:proofErr w:type="gramEnd"/>
      <w:r w:rsidRPr="004D2E63">
        <w:rPr>
          <w:color w:val="2E74B5" w:themeColor="accent1" w:themeShade="BF"/>
        </w:rPr>
        <w:t>hc</w:t>
      </w:r>
      <w:proofErr w:type="spellEnd"/>
      <w:r w:rsidRPr="004D2E63">
        <w:rPr>
          <w:color w:val="2E74B5" w:themeColor="accent1" w:themeShade="BF"/>
        </w:rPr>
        <w:t xml:space="preserve">, k=4, </w:t>
      </w:r>
      <w:proofErr w:type="spellStart"/>
      <w:r w:rsidRPr="004D2E63">
        <w:rPr>
          <w:color w:val="2E74B5" w:themeColor="accent1" w:themeShade="BF"/>
        </w:rPr>
        <w:t>border</w:t>
      </w:r>
      <w:proofErr w:type="spellEnd"/>
      <w:r w:rsidRPr="004D2E63">
        <w:rPr>
          <w:color w:val="2E74B5" w:themeColor="accent1" w:themeShade="BF"/>
        </w:rPr>
        <w:t>="</w:t>
      </w:r>
      <w:proofErr w:type="spellStart"/>
      <w:r w:rsidRPr="004D2E63">
        <w:rPr>
          <w:color w:val="2E74B5" w:themeColor="accent1" w:themeShade="BF"/>
        </w:rPr>
        <w:t>blue</w:t>
      </w:r>
      <w:proofErr w:type="spellEnd"/>
      <w:r w:rsidRPr="004D2E63">
        <w:rPr>
          <w:color w:val="2E74B5" w:themeColor="accent1" w:themeShade="BF"/>
        </w:rPr>
        <w:t>")</w:t>
      </w:r>
      <w:ins w:id="49" w:author="Noam Dante Valentín López Villanes" w:date="2016-01-27T16:08:00Z">
        <w:r w:rsidR="00114174">
          <w:rPr>
            <w:color w:val="2E74B5" w:themeColor="accent1" w:themeShade="BF"/>
          </w:rPr>
          <w:t xml:space="preserve"> </w:t>
        </w:r>
      </w:ins>
      <w:r w:rsidR="00215F47">
        <w:rPr>
          <w:color w:val="FF0000"/>
        </w:rPr>
        <w:t xml:space="preserve">#sombrear la opción de </w:t>
      </w:r>
      <w:proofErr w:type="spellStart"/>
      <w:r w:rsidR="00215F47">
        <w:rPr>
          <w:color w:val="FF0000"/>
        </w:rPr>
        <w:t>cluster</w:t>
      </w:r>
      <w:proofErr w:type="spellEnd"/>
      <w:r w:rsidR="00215F47">
        <w:rPr>
          <w:color w:val="FF0000"/>
        </w:rPr>
        <w:t xml:space="preserve"> elegida en azul </w:t>
      </w:r>
    </w:p>
    <w:p w:rsidR="00E42160" w:rsidRPr="004D2E63" w:rsidRDefault="00E42160" w:rsidP="00E42160">
      <w:pPr>
        <w:jc w:val="both"/>
        <w:rPr>
          <w:sz w:val="24"/>
        </w:rPr>
      </w:pPr>
      <w:r w:rsidRPr="004D2E63">
        <w:rPr>
          <w:noProof/>
          <w:sz w:val="24"/>
          <w:lang w:eastAsia="es-PE"/>
        </w:rPr>
        <w:drawing>
          <wp:inline distT="0" distB="0" distL="0" distR="0" wp14:anchorId="30F25C3B" wp14:editId="5CC9175A">
            <wp:extent cx="5267325" cy="3581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987" cy="3619246"/>
                    </a:xfrm>
                    <a:prstGeom prst="rect">
                      <a:avLst/>
                    </a:prstGeom>
                    <a:noFill/>
                    <a:ln>
                      <a:noFill/>
                    </a:ln>
                  </pic:spPr>
                </pic:pic>
              </a:graphicData>
            </a:graphic>
          </wp:inline>
        </w:drawing>
      </w:r>
    </w:p>
    <w:p w:rsidR="00266843" w:rsidRDefault="00266843" w:rsidP="00E42160">
      <w:pPr>
        <w:pStyle w:val="Ttulo1"/>
      </w:pPr>
    </w:p>
    <w:p w:rsidR="00E42160" w:rsidRDefault="00E42160" w:rsidP="00E42160">
      <w:pPr>
        <w:pStyle w:val="Ttulo1"/>
      </w:pPr>
      <w:r>
        <w:t>Análisis de Función Discriminante</w:t>
      </w:r>
    </w:p>
    <w:p w:rsidR="00E42160" w:rsidRDefault="00E42160" w:rsidP="00E42160"/>
    <w:p w:rsidR="00114174" w:rsidRDefault="00E42160" w:rsidP="00E42160">
      <w:pPr>
        <w:jc w:val="both"/>
        <w:rPr>
          <w:ins w:id="50" w:author="Noam Dante Valentín López Villanes" w:date="2016-01-27T16:09:00Z"/>
        </w:rPr>
      </w:pPr>
      <w:r>
        <w:t xml:space="preserve">El Análisis de Función Discriminante tiene como objetivo principal la predicción de un valor respecto de una clasificación. Esto significa que esta herramienta va a crear una nueva variable que almacena los grupos a los que pertenecen los valores; de esta manera, al introducir un valor nuevo en la base de datos, la variable recién creada lo clasificará y en lo incluirá en uno de los grupos señalados. </w:t>
      </w:r>
    </w:p>
    <w:p w:rsidR="00E42160" w:rsidRPr="00F96EB7" w:rsidRDefault="00E42160" w:rsidP="00E42160">
      <w:pPr>
        <w:jc w:val="both"/>
      </w:pPr>
      <w:r>
        <w:t xml:space="preserve">La Función Discriminante requiere de una variable de agrupación categórica y de un grupo de variables escalares; la primera servirá para generar la clasificación; por eso, es recomendable que la variable categórica no sea la misma que define a los casos de nuestra data. Por ejemplo, en nuestro caso hipotético la variable </w:t>
      </w:r>
      <w:r>
        <w:rPr>
          <w:i/>
        </w:rPr>
        <w:t xml:space="preserve">país </w:t>
      </w:r>
      <w:r>
        <w:t xml:space="preserve">nos muestra los casos, pero utilizaremos la variable </w:t>
      </w:r>
      <w:r>
        <w:rPr>
          <w:i/>
        </w:rPr>
        <w:t xml:space="preserve">tipo de gobierno </w:t>
      </w:r>
      <w:r>
        <w:t xml:space="preserve">para generar la clasificación. Las variables escalares van a actuar como independientes y generarán una clasificación solo en torno a esas variables. Entonces ¿qué distingue a la Función Discriminante de una clasificación nominal y un análisis de </w:t>
      </w:r>
      <w:proofErr w:type="spellStart"/>
      <w:r>
        <w:t>clusters</w:t>
      </w:r>
      <w:proofErr w:type="spellEnd"/>
      <w:r>
        <w:t xml:space="preserve">? La diferencia radica en la capacidad de predicción de nuevos valores de la Función Discriminante. Para ejecutarla en R se debe instalar el paquete </w:t>
      </w:r>
      <w:r>
        <w:rPr>
          <w:i/>
        </w:rPr>
        <w:t xml:space="preserve">car </w:t>
      </w:r>
      <w:r>
        <w:t xml:space="preserve">y usar el comando </w:t>
      </w:r>
      <w:r>
        <w:rPr>
          <w:i/>
        </w:rPr>
        <w:t>MASS</w:t>
      </w:r>
      <w:r>
        <w:t xml:space="preserve">. Se utilizará como variable categórica: </w:t>
      </w:r>
      <w:r>
        <w:rPr>
          <w:i/>
        </w:rPr>
        <w:t xml:space="preserve">Zona Europea </w:t>
      </w:r>
      <w:r>
        <w:t xml:space="preserve">y como dependientes numéricas: </w:t>
      </w:r>
      <w:proofErr w:type="spellStart"/>
      <w:r>
        <w:rPr>
          <w:i/>
        </w:rPr>
        <w:t>Foreign</w:t>
      </w:r>
      <w:proofErr w:type="spellEnd"/>
      <w:r>
        <w:rPr>
          <w:i/>
        </w:rPr>
        <w:t xml:space="preserve"> Exchange, </w:t>
      </w:r>
      <w:proofErr w:type="spellStart"/>
      <w:r>
        <w:rPr>
          <w:i/>
        </w:rPr>
        <w:t>GoodsValueofexports</w:t>
      </w:r>
      <w:proofErr w:type="spellEnd"/>
      <w:r>
        <w:rPr>
          <w:i/>
        </w:rPr>
        <w:t xml:space="preserve"> </w:t>
      </w:r>
      <w:r>
        <w:t xml:space="preserve">y </w:t>
      </w:r>
      <w:proofErr w:type="spellStart"/>
      <w:r>
        <w:rPr>
          <w:i/>
        </w:rPr>
        <w:t>GoodsValueofImports</w:t>
      </w:r>
      <w:proofErr w:type="spellEnd"/>
      <w:r>
        <w:t xml:space="preserve">. Veamos primero los niveles de la variable categórica: </w:t>
      </w:r>
    </w:p>
    <w:p w:rsidR="00E42160" w:rsidRDefault="00E42160" w:rsidP="00E42160">
      <w:pPr>
        <w:rPr>
          <w:color w:val="2E74B5" w:themeColor="accent1" w:themeShade="BF"/>
        </w:rPr>
      </w:pPr>
    </w:p>
    <w:p w:rsidR="00E42160" w:rsidRPr="00215F47" w:rsidRDefault="00E42160" w:rsidP="00E42160">
      <w:pPr>
        <w:rPr>
          <w:color w:val="FF0000"/>
        </w:rPr>
      </w:pPr>
      <w:proofErr w:type="spellStart"/>
      <w:proofErr w:type="gramStart"/>
      <w:r w:rsidRPr="000308F6">
        <w:rPr>
          <w:color w:val="2E74B5" w:themeColor="accent1" w:themeShade="BF"/>
        </w:rPr>
        <w:t>install.packgaes</w:t>
      </w:r>
      <w:proofErr w:type="spellEnd"/>
      <w:r w:rsidRPr="000308F6">
        <w:rPr>
          <w:color w:val="2E74B5" w:themeColor="accent1" w:themeShade="BF"/>
        </w:rPr>
        <w:t>(</w:t>
      </w:r>
      <w:proofErr w:type="gramEnd"/>
      <w:r w:rsidRPr="000308F6">
        <w:rPr>
          <w:color w:val="2E74B5" w:themeColor="accent1" w:themeShade="BF"/>
        </w:rPr>
        <w:t>"car")</w:t>
      </w:r>
      <w:r w:rsidR="00215F47">
        <w:rPr>
          <w:color w:val="FF0000"/>
        </w:rPr>
        <w:t>#instalar el paquete car</w:t>
      </w:r>
    </w:p>
    <w:p w:rsidR="00E42160" w:rsidRPr="000308F6" w:rsidRDefault="00E42160" w:rsidP="00E42160">
      <w:pPr>
        <w:rPr>
          <w:color w:val="C45911" w:themeColor="accent2" w:themeShade="BF"/>
        </w:rPr>
      </w:pPr>
    </w:p>
    <w:p w:rsidR="00E42160" w:rsidRPr="00CF228F" w:rsidRDefault="00E42160" w:rsidP="00E42160">
      <w:pPr>
        <w:rPr>
          <w:color w:val="FF0000"/>
          <w:lang w:val="en-US"/>
        </w:rPr>
      </w:pPr>
      <w:proofErr w:type="gramStart"/>
      <w:r w:rsidRPr="00CF228F">
        <w:rPr>
          <w:color w:val="2E74B5" w:themeColor="accent1" w:themeShade="BF"/>
          <w:lang w:val="en-US"/>
        </w:rPr>
        <w:t>library(</w:t>
      </w:r>
      <w:proofErr w:type="gramEnd"/>
      <w:r w:rsidRPr="00CF228F">
        <w:rPr>
          <w:color w:val="2E74B5" w:themeColor="accent1" w:themeShade="BF"/>
          <w:lang w:val="en-US"/>
        </w:rPr>
        <w:t>MASS)</w:t>
      </w:r>
      <w:r w:rsidR="00215F47" w:rsidRPr="00CF228F">
        <w:rPr>
          <w:color w:val="FF0000"/>
          <w:lang w:val="en-US"/>
        </w:rPr>
        <w:t>#</w:t>
      </w:r>
      <w:proofErr w:type="spellStart"/>
      <w:r w:rsidR="00215F47" w:rsidRPr="00CF228F">
        <w:rPr>
          <w:color w:val="FF0000"/>
          <w:lang w:val="en-US"/>
        </w:rPr>
        <w:t>ejecutar</w:t>
      </w:r>
      <w:proofErr w:type="spellEnd"/>
      <w:r w:rsidR="00215F47" w:rsidRPr="00CF228F">
        <w:rPr>
          <w:color w:val="FF0000"/>
          <w:lang w:val="en-US"/>
        </w:rPr>
        <w:t xml:space="preserve"> MASS </w:t>
      </w:r>
    </w:p>
    <w:p w:rsidR="00E42160" w:rsidRPr="00CF228F" w:rsidDel="00422BB1" w:rsidRDefault="00E42160" w:rsidP="00E42160">
      <w:pPr>
        <w:rPr>
          <w:del w:id="51" w:author="Noam Dante Valentín López Villanes" w:date="2016-01-27T16:15:00Z"/>
          <w:color w:val="2E74B5" w:themeColor="accent1" w:themeShade="BF"/>
          <w:lang w:val="en-US"/>
        </w:rPr>
      </w:pPr>
    </w:p>
    <w:p w:rsidR="00E42160" w:rsidRPr="00CF228F" w:rsidRDefault="00E42160" w:rsidP="00E42160">
      <w:pPr>
        <w:rPr>
          <w:color w:val="2E74B5" w:themeColor="accent1" w:themeShade="BF"/>
          <w:lang w:val="en-US"/>
        </w:rPr>
      </w:pPr>
      <w:proofErr w:type="gramStart"/>
      <w:r w:rsidRPr="00CF228F">
        <w:rPr>
          <w:color w:val="2E74B5" w:themeColor="accent1" w:themeShade="BF"/>
          <w:lang w:val="en-US"/>
        </w:rPr>
        <w:t>levels(</w:t>
      </w:r>
      <w:proofErr w:type="spellStart"/>
      <w:proofErr w:type="gramEnd"/>
      <w:r w:rsidRPr="00CF228F">
        <w:rPr>
          <w:color w:val="2E74B5" w:themeColor="accent1" w:themeShade="BF"/>
          <w:lang w:val="en-US"/>
        </w:rPr>
        <w:t>ZonaEuropea</w:t>
      </w:r>
      <w:proofErr w:type="spellEnd"/>
      <w:r w:rsidRPr="00CF228F">
        <w:rPr>
          <w:color w:val="2E74B5" w:themeColor="accent1" w:themeShade="BF"/>
          <w:lang w:val="en-US"/>
        </w:rPr>
        <w:t>)</w:t>
      </w:r>
    </w:p>
    <w:p w:rsidR="00E42160" w:rsidRDefault="00E42160" w:rsidP="00E42160">
      <w:pPr>
        <w:rPr>
          <w:sz w:val="20"/>
        </w:rPr>
      </w:pPr>
      <w:r w:rsidRPr="00CF228F">
        <w:rPr>
          <w:sz w:val="20"/>
          <w:lang w:val="en-US"/>
        </w:rPr>
        <w:t xml:space="preserve"> </w:t>
      </w:r>
      <w:r w:rsidRPr="00F96EB7">
        <w:rPr>
          <w:sz w:val="20"/>
        </w:rPr>
        <w:t>[1] "</w:t>
      </w:r>
      <w:proofErr w:type="spellStart"/>
      <w:r w:rsidRPr="00F96EB7">
        <w:rPr>
          <w:sz w:val="20"/>
        </w:rPr>
        <w:t>Balticos</w:t>
      </w:r>
      <w:proofErr w:type="spellEnd"/>
      <w:r w:rsidRPr="00F96EB7">
        <w:rPr>
          <w:sz w:val="20"/>
        </w:rPr>
        <w:t xml:space="preserve">"     "Escandinavos" "Centro"       "Este"    </w:t>
      </w:r>
    </w:p>
    <w:p w:rsidR="00E42160" w:rsidRDefault="00E42160" w:rsidP="00E42160">
      <w:pPr>
        <w:rPr>
          <w:sz w:val="20"/>
        </w:rPr>
      </w:pPr>
    </w:p>
    <w:p w:rsidR="00E42160" w:rsidRPr="00215F47" w:rsidRDefault="00E42160" w:rsidP="00E42160">
      <w:pPr>
        <w:rPr>
          <w:color w:val="FF0000"/>
        </w:rPr>
      </w:pPr>
      <w:proofErr w:type="spellStart"/>
      <w:proofErr w:type="gramStart"/>
      <w:r w:rsidRPr="00406E62">
        <w:rPr>
          <w:color w:val="2E74B5" w:themeColor="accent1" w:themeShade="BF"/>
        </w:rPr>
        <w:t>install.packages</w:t>
      </w:r>
      <w:proofErr w:type="spellEnd"/>
      <w:r w:rsidRPr="00406E62">
        <w:rPr>
          <w:color w:val="2E74B5" w:themeColor="accent1" w:themeShade="BF"/>
        </w:rPr>
        <w:t>(</w:t>
      </w:r>
      <w:proofErr w:type="gramEnd"/>
      <w:r w:rsidRPr="00406E62">
        <w:rPr>
          <w:color w:val="2E74B5" w:themeColor="accent1" w:themeShade="BF"/>
        </w:rPr>
        <w:t>"</w:t>
      </w:r>
      <w:proofErr w:type="spellStart"/>
      <w:r w:rsidRPr="00406E62">
        <w:rPr>
          <w:color w:val="2E74B5" w:themeColor="accent1" w:themeShade="BF"/>
        </w:rPr>
        <w:t>biotools</w:t>
      </w:r>
      <w:proofErr w:type="spellEnd"/>
      <w:r w:rsidRPr="00406E62">
        <w:rPr>
          <w:color w:val="2E74B5" w:themeColor="accent1" w:themeShade="BF"/>
        </w:rPr>
        <w:t>")</w:t>
      </w:r>
      <w:r w:rsidR="00215F47">
        <w:rPr>
          <w:color w:val="FF0000"/>
        </w:rPr>
        <w:t xml:space="preserve">#instalar el paquete </w:t>
      </w:r>
      <w:proofErr w:type="spellStart"/>
      <w:r w:rsidR="00215F47">
        <w:rPr>
          <w:color w:val="FF0000"/>
        </w:rPr>
        <w:t>biotools</w:t>
      </w:r>
      <w:proofErr w:type="spellEnd"/>
    </w:p>
    <w:p w:rsidR="00E42160" w:rsidRPr="00215F47" w:rsidRDefault="00E42160" w:rsidP="00E42160">
      <w:pPr>
        <w:rPr>
          <w:color w:val="FF0000"/>
        </w:rPr>
      </w:pPr>
      <w:proofErr w:type="spellStart"/>
      <w:proofErr w:type="gramStart"/>
      <w:r w:rsidRPr="00406E62">
        <w:rPr>
          <w:color w:val="2E74B5" w:themeColor="accent1" w:themeShade="BF"/>
        </w:rPr>
        <w:t>library</w:t>
      </w:r>
      <w:proofErr w:type="spellEnd"/>
      <w:r w:rsidRPr="00406E62">
        <w:rPr>
          <w:color w:val="2E74B5" w:themeColor="accent1" w:themeShade="BF"/>
        </w:rPr>
        <w:t>(</w:t>
      </w:r>
      <w:proofErr w:type="spellStart"/>
      <w:proofErr w:type="gramEnd"/>
      <w:r w:rsidRPr="00406E62">
        <w:rPr>
          <w:color w:val="2E74B5" w:themeColor="accent1" w:themeShade="BF"/>
        </w:rPr>
        <w:t>biotools</w:t>
      </w:r>
      <w:proofErr w:type="spellEnd"/>
      <w:r w:rsidRPr="00406E62">
        <w:rPr>
          <w:color w:val="2E74B5" w:themeColor="accent1" w:themeShade="BF"/>
        </w:rPr>
        <w:t>)</w:t>
      </w:r>
      <w:r w:rsidR="00215F47">
        <w:rPr>
          <w:color w:val="FF0000"/>
        </w:rPr>
        <w:t xml:space="preserve">#ejecutar </w:t>
      </w:r>
      <w:proofErr w:type="spellStart"/>
      <w:r w:rsidR="00215F47">
        <w:rPr>
          <w:color w:val="FF0000"/>
        </w:rPr>
        <w:t>biotools</w:t>
      </w:r>
      <w:proofErr w:type="spellEnd"/>
    </w:p>
    <w:p w:rsidR="00E42160" w:rsidRDefault="00E42160" w:rsidP="00E42160">
      <w:pPr>
        <w:rPr>
          <w:color w:val="2E74B5" w:themeColor="accent1" w:themeShade="BF"/>
        </w:rPr>
      </w:pPr>
    </w:p>
    <w:p w:rsidR="00E42160" w:rsidRPr="00215F47" w:rsidRDefault="00E42160" w:rsidP="00E42160">
      <w:pPr>
        <w:rPr>
          <w:color w:val="FF0000"/>
        </w:rPr>
      </w:pPr>
      <w:r w:rsidRPr="00C712DC">
        <w:rPr>
          <w:color w:val="2E74B5" w:themeColor="accent1" w:themeShade="BF"/>
        </w:rPr>
        <w:t>data2&lt;-</w:t>
      </w:r>
      <w:proofErr w:type="spellStart"/>
      <w:proofErr w:type="gramStart"/>
      <w:r w:rsidRPr="00C712DC">
        <w:rPr>
          <w:color w:val="2E74B5" w:themeColor="accent1" w:themeShade="BF"/>
        </w:rPr>
        <w:t>subset</w:t>
      </w:r>
      <w:proofErr w:type="spellEnd"/>
      <w:r w:rsidRPr="00C712DC">
        <w:rPr>
          <w:color w:val="2E74B5" w:themeColor="accent1" w:themeShade="BF"/>
        </w:rPr>
        <w:t>(</w:t>
      </w:r>
      <w:proofErr w:type="spellStart"/>
      <w:proofErr w:type="gramEnd"/>
      <w:r w:rsidRPr="00C712DC">
        <w:rPr>
          <w:color w:val="2E74B5" w:themeColor="accent1" w:themeShade="BF"/>
        </w:rPr>
        <w:t>data,select</w:t>
      </w:r>
      <w:proofErr w:type="spellEnd"/>
      <w:r w:rsidRPr="00C712DC">
        <w:rPr>
          <w:color w:val="2E74B5" w:themeColor="accent1" w:themeShade="BF"/>
        </w:rPr>
        <w:t xml:space="preserve">=c(13,14), </w:t>
      </w:r>
      <w:proofErr w:type="spellStart"/>
      <w:r w:rsidRPr="00C712DC">
        <w:rPr>
          <w:color w:val="2E74B5" w:themeColor="accent1" w:themeShade="BF"/>
        </w:rPr>
        <w:t>na.value</w:t>
      </w:r>
      <w:proofErr w:type="spellEnd"/>
      <w:r w:rsidRPr="00C712DC">
        <w:rPr>
          <w:color w:val="2E74B5" w:themeColor="accent1" w:themeShade="BF"/>
        </w:rPr>
        <w:t>=NULL)</w:t>
      </w:r>
      <w:r w:rsidR="00215F47">
        <w:rPr>
          <w:color w:val="FF0000"/>
        </w:rPr>
        <w:t xml:space="preserve">#seleccionar una </w:t>
      </w:r>
      <w:proofErr w:type="spellStart"/>
      <w:r w:rsidR="00215F47">
        <w:rPr>
          <w:color w:val="FF0000"/>
        </w:rPr>
        <w:t>subdata</w:t>
      </w:r>
      <w:proofErr w:type="spellEnd"/>
    </w:p>
    <w:p w:rsidR="00E42160" w:rsidRDefault="00E42160" w:rsidP="00E42160">
      <w:pPr>
        <w:rPr>
          <w:color w:val="5B9BD5" w:themeColor="accent1"/>
        </w:rPr>
      </w:pPr>
    </w:p>
    <w:p w:rsidR="00E42160" w:rsidRPr="00215F47" w:rsidRDefault="00E42160" w:rsidP="00E42160">
      <w:pPr>
        <w:rPr>
          <w:color w:val="FF0000"/>
        </w:rPr>
      </w:pPr>
      <w:proofErr w:type="spellStart"/>
      <w:proofErr w:type="gramStart"/>
      <w:r w:rsidRPr="00C712DC">
        <w:rPr>
          <w:color w:val="5B9BD5" w:themeColor="accent1"/>
        </w:rPr>
        <w:t>boxM</w:t>
      </w:r>
      <w:proofErr w:type="spellEnd"/>
      <w:r w:rsidRPr="00C712DC">
        <w:rPr>
          <w:color w:val="5B9BD5" w:themeColor="accent1"/>
        </w:rPr>
        <w:t>(</w:t>
      </w:r>
      <w:proofErr w:type="gramEnd"/>
      <w:r w:rsidRPr="00C712DC">
        <w:rPr>
          <w:color w:val="5B9BD5" w:themeColor="accent1"/>
        </w:rPr>
        <w:t xml:space="preserve">data2, </w:t>
      </w:r>
      <w:proofErr w:type="spellStart"/>
      <w:r w:rsidRPr="00C712DC">
        <w:rPr>
          <w:color w:val="5B9BD5" w:themeColor="accent1"/>
        </w:rPr>
        <w:t>ZonaEuropea</w:t>
      </w:r>
      <w:commentRangeStart w:id="52"/>
      <w:proofErr w:type="spellEnd"/>
      <w:r w:rsidRPr="00C712DC">
        <w:rPr>
          <w:color w:val="5B9BD5" w:themeColor="accent1"/>
        </w:rPr>
        <w:t>)</w:t>
      </w:r>
      <w:r w:rsidR="00215F47">
        <w:rPr>
          <w:color w:val="FF0000"/>
        </w:rPr>
        <w:t xml:space="preserve">#pedir M de box </w:t>
      </w:r>
      <w:commentRangeEnd w:id="52"/>
      <w:r w:rsidR="00422BB1">
        <w:rPr>
          <w:rStyle w:val="Refdecomentario"/>
        </w:rPr>
        <w:commentReference w:id="52"/>
      </w:r>
    </w:p>
    <w:p w:rsidR="00E42160" w:rsidRPr="00CF228F" w:rsidRDefault="00E42160" w:rsidP="00E42160">
      <w:pPr>
        <w:rPr>
          <w:sz w:val="20"/>
          <w:lang w:val="en-US"/>
        </w:rPr>
      </w:pPr>
      <w:r>
        <w:t xml:space="preserve">        </w:t>
      </w:r>
      <w:r w:rsidRPr="00CF228F">
        <w:rPr>
          <w:sz w:val="20"/>
          <w:lang w:val="en-US"/>
        </w:rPr>
        <w:t>Box's M-test for Homogeneity of Covariance Matrices</w:t>
      </w:r>
    </w:p>
    <w:p w:rsidR="00E42160" w:rsidRPr="00CF228F" w:rsidRDefault="00E42160" w:rsidP="00E42160">
      <w:pPr>
        <w:rPr>
          <w:sz w:val="20"/>
          <w:lang w:val="en-US"/>
        </w:rPr>
      </w:pPr>
      <w:proofErr w:type="gramStart"/>
      <w:r w:rsidRPr="00CF228F">
        <w:rPr>
          <w:sz w:val="20"/>
          <w:lang w:val="en-US"/>
        </w:rPr>
        <w:t>data</w:t>
      </w:r>
      <w:proofErr w:type="gramEnd"/>
      <w:r w:rsidRPr="00CF228F">
        <w:rPr>
          <w:sz w:val="20"/>
          <w:lang w:val="en-US"/>
        </w:rPr>
        <w:t>:  data2</w:t>
      </w:r>
    </w:p>
    <w:p w:rsidR="00E42160" w:rsidRPr="00C712DC" w:rsidRDefault="00E42160" w:rsidP="00E42160">
      <w:pPr>
        <w:rPr>
          <w:sz w:val="20"/>
        </w:rPr>
      </w:pPr>
      <w:r w:rsidRPr="00CF228F">
        <w:rPr>
          <w:sz w:val="20"/>
          <w:lang w:val="en-US"/>
        </w:rPr>
        <w:lastRenderedPageBreak/>
        <w:t>Chi-</w:t>
      </w:r>
      <w:proofErr w:type="spellStart"/>
      <w:r w:rsidRPr="00CF228F">
        <w:rPr>
          <w:sz w:val="20"/>
          <w:lang w:val="en-US"/>
        </w:rPr>
        <w:t>Sq</w:t>
      </w:r>
      <w:proofErr w:type="spellEnd"/>
      <w:r w:rsidRPr="00CF228F">
        <w:rPr>
          <w:sz w:val="20"/>
          <w:lang w:val="en-US"/>
        </w:rPr>
        <w:t xml:space="preserve"> (approx.) </w:t>
      </w:r>
      <w:r w:rsidRPr="00C712DC">
        <w:rPr>
          <w:sz w:val="20"/>
        </w:rPr>
        <w:t xml:space="preserve">= </w:t>
      </w:r>
      <w:proofErr w:type="spellStart"/>
      <w:r w:rsidRPr="00C712DC">
        <w:rPr>
          <w:sz w:val="20"/>
        </w:rPr>
        <w:t>NaN</w:t>
      </w:r>
      <w:proofErr w:type="spellEnd"/>
      <w:r w:rsidRPr="00C712DC">
        <w:rPr>
          <w:sz w:val="20"/>
        </w:rPr>
        <w:t xml:space="preserve">, </w:t>
      </w:r>
      <w:proofErr w:type="spellStart"/>
      <w:proofErr w:type="gramStart"/>
      <w:r w:rsidRPr="00C712DC">
        <w:rPr>
          <w:sz w:val="20"/>
        </w:rPr>
        <w:t>df</w:t>
      </w:r>
      <w:proofErr w:type="spellEnd"/>
      <w:proofErr w:type="gramEnd"/>
      <w:r w:rsidRPr="00C712DC">
        <w:rPr>
          <w:sz w:val="20"/>
        </w:rPr>
        <w:t xml:space="preserve"> = 9, p-</w:t>
      </w:r>
      <w:proofErr w:type="spellStart"/>
      <w:r w:rsidRPr="00C712DC">
        <w:rPr>
          <w:sz w:val="20"/>
        </w:rPr>
        <w:t>value</w:t>
      </w:r>
      <w:proofErr w:type="spellEnd"/>
      <w:r w:rsidRPr="00C712DC">
        <w:rPr>
          <w:sz w:val="20"/>
        </w:rPr>
        <w:t xml:space="preserve"> = NA</w:t>
      </w:r>
    </w:p>
    <w:p w:rsidR="00E42160" w:rsidRPr="00F96EB7" w:rsidRDefault="00E42160" w:rsidP="00E42160">
      <w:pPr>
        <w:rPr>
          <w:sz w:val="20"/>
        </w:rPr>
      </w:pPr>
    </w:p>
    <w:p w:rsidR="00E42160" w:rsidRPr="00215F47" w:rsidRDefault="00E42160" w:rsidP="00E42160">
      <w:pPr>
        <w:rPr>
          <w:color w:val="FF0000"/>
        </w:rPr>
      </w:pPr>
      <w:proofErr w:type="gramStart"/>
      <w:r w:rsidRPr="00EB2CB1">
        <w:rPr>
          <w:color w:val="2E74B5" w:themeColor="accent1" w:themeShade="BF"/>
        </w:rPr>
        <w:t>nuevo</w:t>
      </w:r>
      <w:proofErr w:type="gramEnd"/>
      <w:r w:rsidRPr="00EB2CB1">
        <w:rPr>
          <w:color w:val="2E74B5" w:themeColor="accent1" w:themeShade="BF"/>
        </w:rPr>
        <w:t xml:space="preserve">&lt;- </w:t>
      </w:r>
      <w:proofErr w:type="spellStart"/>
      <w:r w:rsidRPr="00EB2CB1">
        <w:rPr>
          <w:color w:val="2E74B5" w:themeColor="accent1" w:themeShade="BF"/>
        </w:rPr>
        <w:t>lda</w:t>
      </w:r>
      <w:proofErr w:type="spellEnd"/>
      <w:r w:rsidRPr="00EB2CB1">
        <w:rPr>
          <w:color w:val="2E74B5" w:themeColor="accent1" w:themeShade="BF"/>
        </w:rPr>
        <w:t>(</w:t>
      </w:r>
      <w:proofErr w:type="spellStart"/>
      <w:r w:rsidRPr="00EB2CB1">
        <w:rPr>
          <w:color w:val="2E74B5" w:themeColor="accent1" w:themeShade="BF"/>
        </w:rPr>
        <w:t>ZonaEuropea</w:t>
      </w:r>
      <w:proofErr w:type="spellEnd"/>
      <w:r w:rsidRPr="00EB2CB1">
        <w:rPr>
          <w:color w:val="2E74B5" w:themeColor="accent1" w:themeShade="BF"/>
        </w:rPr>
        <w:t xml:space="preserve">~ </w:t>
      </w:r>
      <w:proofErr w:type="spellStart"/>
      <w:r w:rsidRPr="00EB2CB1">
        <w:rPr>
          <w:color w:val="2E74B5" w:themeColor="accent1" w:themeShade="BF"/>
        </w:rPr>
        <w:t>ForeignExchange</w:t>
      </w:r>
      <w:proofErr w:type="spellEnd"/>
      <w:r w:rsidRPr="00EB2CB1">
        <w:rPr>
          <w:color w:val="2E74B5" w:themeColor="accent1" w:themeShade="BF"/>
        </w:rPr>
        <w:t xml:space="preserve">+ </w:t>
      </w:r>
      <w:proofErr w:type="spellStart"/>
      <w:r w:rsidRPr="00EB2CB1">
        <w:rPr>
          <w:color w:val="2E74B5" w:themeColor="accent1" w:themeShade="BF"/>
        </w:rPr>
        <w:t>GoodsValueofexports</w:t>
      </w:r>
      <w:proofErr w:type="spellEnd"/>
      <w:r w:rsidRPr="00EB2CB1">
        <w:rPr>
          <w:color w:val="2E74B5" w:themeColor="accent1" w:themeShade="BF"/>
        </w:rPr>
        <w:t xml:space="preserve">+ </w:t>
      </w:r>
      <w:proofErr w:type="spellStart"/>
      <w:r w:rsidRPr="00EB2CB1">
        <w:rPr>
          <w:color w:val="2E74B5" w:themeColor="accent1" w:themeShade="BF"/>
        </w:rPr>
        <w:t>GoodsValueofImports</w:t>
      </w:r>
      <w:proofErr w:type="spellEnd"/>
      <w:r w:rsidRPr="00EB2CB1">
        <w:rPr>
          <w:color w:val="2E74B5" w:themeColor="accent1" w:themeShade="BF"/>
        </w:rPr>
        <w:t>, data=data)</w:t>
      </w:r>
      <w:ins w:id="53" w:author="Noam Dante Valentín López Villanes" w:date="2016-01-27T16:47:00Z">
        <w:r w:rsidR="00745FF1">
          <w:rPr>
            <w:color w:val="2E74B5" w:themeColor="accent1" w:themeShade="BF"/>
          </w:rPr>
          <w:t xml:space="preserve"> </w:t>
        </w:r>
      </w:ins>
      <w:r w:rsidR="00215F47">
        <w:rPr>
          <w:color w:val="FF0000"/>
        </w:rPr>
        <w:t xml:space="preserve">#crear el modelo de </w:t>
      </w:r>
      <w:proofErr w:type="spellStart"/>
      <w:r w:rsidR="00215F47">
        <w:rPr>
          <w:color w:val="FF0000"/>
        </w:rPr>
        <w:t>funcion</w:t>
      </w:r>
      <w:proofErr w:type="spellEnd"/>
      <w:r w:rsidR="00215F47">
        <w:rPr>
          <w:color w:val="FF0000"/>
        </w:rPr>
        <w:t xml:space="preserve"> discriminante</w:t>
      </w:r>
    </w:p>
    <w:p w:rsidR="00E42160" w:rsidRDefault="00E42160" w:rsidP="00E42160">
      <w:pPr>
        <w:rPr>
          <w:color w:val="2E74B5" w:themeColor="accent1" w:themeShade="BF"/>
        </w:rPr>
      </w:pPr>
    </w:p>
    <w:p w:rsidR="00E42160" w:rsidRPr="00215F47" w:rsidRDefault="00E42160" w:rsidP="00E42160">
      <w:pPr>
        <w:rPr>
          <w:color w:val="FF0000"/>
        </w:rPr>
      </w:pPr>
      <w:proofErr w:type="gramStart"/>
      <w:r>
        <w:rPr>
          <w:color w:val="2E74B5" w:themeColor="accent1" w:themeShade="BF"/>
        </w:rPr>
        <w:t>n</w:t>
      </w:r>
      <w:r w:rsidRPr="00EB2CB1">
        <w:rPr>
          <w:color w:val="2E74B5" w:themeColor="accent1" w:themeShade="BF"/>
        </w:rPr>
        <w:t>uevo</w:t>
      </w:r>
      <w:proofErr w:type="gramEnd"/>
      <w:r w:rsidR="00215F47">
        <w:rPr>
          <w:color w:val="FF0000"/>
        </w:rPr>
        <w:t xml:space="preserve"># observar los </w:t>
      </w:r>
      <w:proofErr w:type="spellStart"/>
      <w:r w:rsidR="00215F47">
        <w:rPr>
          <w:color w:val="FF0000"/>
        </w:rPr>
        <w:t>estadisticos</w:t>
      </w:r>
      <w:proofErr w:type="spellEnd"/>
      <w:r w:rsidR="00215F47">
        <w:rPr>
          <w:color w:val="FF0000"/>
        </w:rPr>
        <w:t xml:space="preserve"> de la </w:t>
      </w:r>
      <w:proofErr w:type="spellStart"/>
      <w:r w:rsidR="00215F47">
        <w:rPr>
          <w:color w:val="FF0000"/>
        </w:rPr>
        <w:t>funcion</w:t>
      </w:r>
      <w:proofErr w:type="spellEnd"/>
      <w:r w:rsidR="00215F47">
        <w:rPr>
          <w:color w:val="FF0000"/>
        </w:rPr>
        <w:t xml:space="preserve"> discriminante</w:t>
      </w:r>
    </w:p>
    <w:p w:rsidR="00E42160" w:rsidRDefault="00E42160" w:rsidP="00E42160">
      <w:pPr>
        <w:rPr>
          <w:sz w:val="20"/>
        </w:rPr>
      </w:pPr>
    </w:p>
    <w:p w:rsidR="00E42160" w:rsidRPr="00EB2CB1" w:rsidRDefault="00E42160" w:rsidP="00E42160">
      <w:pPr>
        <w:rPr>
          <w:sz w:val="20"/>
        </w:rPr>
      </w:pPr>
      <w:proofErr w:type="spellStart"/>
      <w:r w:rsidRPr="00EB2CB1">
        <w:rPr>
          <w:sz w:val="20"/>
        </w:rPr>
        <w:t>Call</w:t>
      </w:r>
      <w:proofErr w:type="spellEnd"/>
      <w:r w:rsidRPr="00EB2CB1">
        <w:rPr>
          <w:sz w:val="20"/>
        </w:rPr>
        <w:t>:</w:t>
      </w:r>
    </w:p>
    <w:p w:rsidR="00E42160" w:rsidRPr="00CF228F" w:rsidRDefault="00E42160" w:rsidP="00E42160">
      <w:pPr>
        <w:rPr>
          <w:sz w:val="20"/>
          <w:lang w:val="en-US"/>
        </w:rPr>
      </w:pPr>
      <w:proofErr w:type="spellStart"/>
      <w:proofErr w:type="gramStart"/>
      <w:r w:rsidRPr="00CF228F">
        <w:rPr>
          <w:sz w:val="20"/>
          <w:lang w:val="en-US"/>
        </w:rPr>
        <w:t>lda</w:t>
      </w:r>
      <w:proofErr w:type="spellEnd"/>
      <w:r w:rsidRPr="00CF228F">
        <w:rPr>
          <w:sz w:val="20"/>
          <w:lang w:val="en-US"/>
        </w:rPr>
        <w:t>(</w:t>
      </w:r>
      <w:proofErr w:type="spellStart"/>
      <w:proofErr w:type="gramEnd"/>
      <w:r w:rsidRPr="00CF228F">
        <w:rPr>
          <w:sz w:val="20"/>
          <w:lang w:val="en-US"/>
        </w:rPr>
        <w:t>ZonaEuropea</w:t>
      </w:r>
      <w:proofErr w:type="spellEnd"/>
      <w:r w:rsidRPr="00CF228F">
        <w:rPr>
          <w:sz w:val="20"/>
          <w:lang w:val="en-US"/>
        </w:rPr>
        <w:t xml:space="preserve"> ~ </w:t>
      </w:r>
      <w:proofErr w:type="spellStart"/>
      <w:r w:rsidRPr="00CF228F">
        <w:rPr>
          <w:sz w:val="20"/>
          <w:lang w:val="en-US"/>
        </w:rPr>
        <w:t>ForeignExchange</w:t>
      </w:r>
      <w:proofErr w:type="spellEnd"/>
      <w:r w:rsidRPr="00CF228F">
        <w:rPr>
          <w:sz w:val="20"/>
          <w:lang w:val="en-US"/>
        </w:rPr>
        <w:t xml:space="preserve"> + </w:t>
      </w:r>
      <w:proofErr w:type="spellStart"/>
      <w:r w:rsidRPr="00CF228F">
        <w:rPr>
          <w:sz w:val="20"/>
          <w:lang w:val="en-US"/>
        </w:rPr>
        <w:t>GoodsValueofexports</w:t>
      </w:r>
      <w:proofErr w:type="spellEnd"/>
      <w:r w:rsidRPr="00CF228F">
        <w:rPr>
          <w:sz w:val="20"/>
          <w:lang w:val="en-US"/>
        </w:rPr>
        <w:t xml:space="preserve"> + </w:t>
      </w:r>
      <w:proofErr w:type="spellStart"/>
      <w:r w:rsidRPr="00CF228F">
        <w:rPr>
          <w:sz w:val="20"/>
          <w:lang w:val="en-US"/>
        </w:rPr>
        <w:t>GoodsValueofImports</w:t>
      </w:r>
      <w:proofErr w:type="spellEnd"/>
      <w:r w:rsidRPr="00CF228F">
        <w:rPr>
          <w:sz w:val="20"/>
          <w:lang w:val="en-US"/>
        </w:rPr>
        <w:t xml:space="preserve">, </w:t>
      </w:r>
    </w:p>
    <w:p w:rsidR="00E42160" w:rsidRPr="00CF228F" w:rsidRDefault="00E42160" w:rsidP="00E42160">
      <w:pPr>
        <w:rPr>
          <w:sz w:val="20"/>
          <w:lang w:val="en-US"/>
        </w:rPr>
      </w:pPr>
      <w:r w:rsidRPr="00CF228F">
        <w:rPr>
          <w:sz w:val="20"/>
          <w:lang w:val="en-US"/>
        </w:rPr>
        <w:t xml:space="preserve">    </w:t>
      </w:r>
      <w:proofErr w:type="gramStart"/>
      <w:r w:rsidRPr="00CF228F">
        <w:rPr>
          <w:sz w:val="20"/>
          <w:lang w:val="en-US"/>
        </w:rPr>
        <w:t>data</w:t>
      </w:r>
      <w:proofErr w:type="gramEnd"/>
      <w:r w:rsidRPr="00CF228F">
        <w:rPr>
          <w:sz w:val="20"/>
          <w:lang w:val="en-US"/>
        </w:rPr>
        <w:t xml:space="preserve"> = data)</w:t>
      </w:r>
    </w:p>
    <w:p w:rsidR="00E42160" w:rsidRPr="00CF228F" w:rsidRDefault="00E42160" w:rsidP="00E42160">
      <w:pPr>
        <w:rPr>
          <w:sz w:val="20"/>
          <w:lang w:val="en-US"/>
        </w:rPr>
      </w:pPr>
    </w:p>
    <w:p w:rsidR="00E42160" w:rsidRPr="00CF228F" w:rsidRDefault="00E42160" w:rsidP="00E42160">
      <w:pPr>
        <w:rPr>
          <w:sz w:val="20"/>
          <w:lang w:val="en-US"/>
        </w:rPr>
      </w:pPr>
      <w:r w:rsidRPr="00CF228F">
        <w:rPr>
          <w:sz w:val="20"/>
          <w:lang w:val="en-US"/>
        </w:rPr>
        <w:t>Prior probabilities of groups:</w:t>
      </w:r>
    </w:p>
    <w:p w:rsidR="00E42160" w:rsidRPr="00EB2CB1" w:rsidRDefault="00E42160" w:rsidP="00E42160">
      <w:pPr>
        <w:rPr>
          <w:sz w:val="20"/>
        </w:rPr>
      </w:pPr>
      <w:r w:rsidRPr="00CF228F">
        <w:rPr>
          <w:sz w:val="20"/>
          <w:lang w:val="en-US"/>
        </w:rPr>
        <w:t xml:space="preserve">    </w:t>
      </w:r>
      <w:proofErr w:type="spellStart"/>
      <w:r w:rsidRPr="00EB2CB1">
        <w:rPr>
          <w:sz w:val="20"/>
        </w:rPr>
        <w:t>Balticos</w:t>
      </w:r>
      <w:proofErr w:type="spellEnd"/>
      <w:r w:rsidRPr="00EB2CB1">
        <w:rPr>
          <w:sz w:val="20"/>
        </w:rPr>
        <w:t xml:space="preserve"> Escandinavos       Centro         Este </w:t>
      </w:r>
    </w:p>
    <w:p w:rsidR="00E42160" w:rsidRPr="00EB2CB1" w:rsidRDefault="00E42160" w:rsidP="00E42160">
      <w:pPr>
        <w:rPr>
          <w:sz w:val="20"/>
        </w:rPr>
      </w:pPr>
      <w:r w:rsidRPr="00EB2CB1">
        <w:rPr>
          <w:sz w:val="20"/>
        </w:rPr>
        <w:t xml:space="preserve">       0.375        0.125        0.375        0.125 </w:t>
      </w:r>
    </w:p>
    <w:p w:rsidR="00E42160" w:rsidRPr="00EB2CB1" w:rsidRDefault="00E42160" w:rsidP="00E42160">
      <w:pPr>
        <w:rPr>
          <w:sz w:val="20"/>
        </w:rPr>
      </w:pPr>
    </w:p>
    <w:p w:rsidR="00E42160" w:rsidRPr="00EB2CB1" w:rsidRDefault="00E42160" w:rsidP="00E42160">
      <w:pPr>
        <w:rPr>
          <w:sz w:val="20"/>
        </w:rPr>
      </w:pPr>
      <w:proofErr w:type="spellStart"/>
      <w:r w:rsidRPr="00EB2CB1">
        <w:rPr>
          <w:sz w:val="20"/>
        </w:rPr>
        <w:t>Group</w:t>
      </w:r>
      <w:proofErr w:type="spellEnd"/>
      <w:r w:rsidRPr="00EB2CB1">
        <w:rPr>
          <w:sz w:val="20"/>
        </w:rPr>
        <w:t xml:space="preserve"> </w:t>
      </w:r>
      <w:proofErr w:type="spellStart"/>
      <w:r w:rsidRPr="00EB2CB1">
        <w:rPr>
          <w:sz w:val="20"/>
        </w:rPr>
        <w:t>means</w:t>
      </w:r>
      <w:proofErr w:type="spellEnd"/>
      <w:r w:rsidRPr="00EB2CB1">
        <w:rPr>
          <w:sz w:val="20"/>
        </w:rPr>
        <w:t>:</w:t>
      </w:r>
    </w:p>
    <w:p w:rsidR="00E42160" w:rsidRPr="00CF228F" w:rsidRDefault="00E42160" w:rsidP="00E42160">
      <w:pPr>
        <w:rPr>
          <w:sz w:val="20"/>
          <w:lang w:val="en-US"/>
        </w:rPr>
      </w:pPr>
      <w:r w:rsidRPr="00EB2CB1">
        <w:rPr>
          <w:sz w:val="20"/>
        </w:rPr>
        <w:t xml:space="preserve">             </w:t>
      </w:r>
      <w:proofErr w:type="spellStart"/>
      <w:r w:rsidRPr="00CF228F">
        <w:rPr>
          <w:sz w:val="20"/>
          <w:lang w:val="en-US"/>
        </w:rPr>
        <w:t>ForeignExchange</w:t>
      </w:r>
      <w:proofErr w:type="spellEnd"/>
      <w:r w:rsidRPr="00CF228F">
        <w:rPr>
          <w:sz w:val="20"/>
          <w:lang w:val="en-US"/>
        </w:rPr>
        <w:t xml:space="preserve"> </w:t>
      </w:r>
      <w:proofErr w:type="spellStart"/>
      <w:r w:rsidRPr="00CF228F">
        <w:rPr>
          <w:sz w:val="20"/>
          <w:lang w:val="en-US"/>
        </w:rPr>
        <w:t>GoodsValueofexports</w:t>
      </w:r>
      <w:proofErr w:type="spellEnd"/>
      <w:r w:rsidRPr="00CF228F">
        <w:rPr>
          <w:sz w:val="20"/>
          <w:lang w:val="en-US"/>
        </w:rPr>
        <w:t xml:space="preserve"> </w:t>
      </w:r>
      <w:proofErr w:type="spellStart"/>
      <w:r w:rsidRPr="00CF228F">
        <w:rPr>
          <w:sz w:val="20"/>
          <w:lang w:val="en-US"/>
        </w:rPr>
        <w:t>GoodsValueofImports</w:t>
      </w:r>
      <w:proofErr w:type="spellEnd"/>
    </w:p>
    <w:p w:rsidR="00E42160" w:rsidRPr="00CF228F" w:rsidRDefault="00E42160" w:rsidP="00E42160">
      <w:pPr>
        <w:rPr>
          <w:sz w:val="20"/>
          <w:lang w:val="en-US"/>
        </w:rPr>
      </w:pPr>
      <w:proofErr w:type="spellStart"/>
      <w:r w:rsidRPr="00CF228F">
        <w:rPr>
          <w:sz w:val="20"/>
          <w:lang w:val="en-US"/>
        </w:rPr>
        <w:t>Balticos</w:t>
      </w:r>
      <w:proofErr w:type="spellEnd"/>
      <w:r w:rsidRPr="00CF228F">
        <w:rPr>
          <w:sz w:val="20"/>
          <w:lang w:val="en-US"/>
        </w:rPr>
        <w:t xml:space="preserve">            6635.158            46462.48            50366.11</w:t>
      </w:r>
    </w:p>
    <w:p w:rsidR="00E42160" w:rsidRPr="00CF228F" w:rsidRDefault="00E42160" w:rsidP="00E42160">
      <w:pPr>
        <w:rPr>
          <w:sz w:val="20"/>
          <w:lang w:val="en-US"/>
        </w:rPr>
      </w:pPr>
      <w:proofErr w:type="spellStart"/>
      <w:r w:rsidRPr="00CF228F">
        <w:rPr>
          <w:sz w:val="20"/>
          <w:lang w:val="en-US"/>
        </w:rPr>
        <w:t>Escandinavos</w:t>
      </w:r>
      <w:proofErr w:type="spellEnd"/>
      <w:r w:rsidRPr="00CF228F">
        <w:rPr>
          <w:sz w:val="20"/>
          <w:lang w:val="en-US"/>
        </w:rPr>
        <w:t xml:space="preserve">       26558.537           126089.94           118465.34</w:t>
      </w:r>
    </w:p>
    <w:p w:rsidR="00E42160" w:rsidRPr="00CF228F" w:rsidRDefault="00E42160" w:rsidP="00E42160">
      <w:pPr>
        <w:rPr>
          <w:sz w:val="20"/>
          <w:lang w:val="en-US"/>
        </w:rPr>
      </w:pPr>
      <w:r w:rsidRPr="00CF228F">
        <w:rPr>
          <w:sz w:val="20"/>
          <w:lang w:val="en-US"/>
        </w:rPr>
        <w:t>Centro             14328.844           510480.96           517064.03</w:t>
      </w:r>
    </w:p>
    <w:p w:rsidR="00E42160" w:rsidRPr="00CF228F" w:rsidRDefault="00E42160" w:rsidP="00E42160">
      <w:pPr>
        <w:rPr>
          <w:sz w:val="20"/>
          <w:lang w:val="en-US"/>
        </w:rPr>
      </w:pPr>
      <w:r w:rsidRPr="00CF228F">
        <w:rPr>
          <w:sz w:val="20"/>
          <w:lang w:val="en-US"/>
        </w:rPr>
        <w:t>Este               36886.249           138075.83           145550.51</w:t>
      </w:r>
    </w:p>
    <w:p w:rsidR="00E42160" w:rsidRPr="00CF228F" w:rsidRDefault="00E42160" w:rsidP="00E42160">
      <w:pPr>
        <w:rPr>
          <w:sz w:val="20"/>
          <w:lang w:val="en-US"/>
        </w:rPr>
      </w:pPr>
    </w:p>
    <w:p w:rsidR="00E42160" w:rsidRPr="00CF228F" w:rsidRDefault="00E42160" w:rsidP="00E42160">
      <w:pPr>
        <w:rPr>
          <w:sz w:val="20"/>
          <w:lang w:val="en-US"/>
        </w:rPr>
      </w:pPr>
      <w:r w:rsidRPr="00CF228F">
        <w:rPr>
          <w:sz w:val="20"/>
          <w:lang w:val="en-US"/>
        </w:rPr>
        <w:t>Coefficients of linear discriminants:</w:t>
      </w:r>
    </w:p>
    <w:p w:rsidR="00E42160" w:rsidRPr="00CF228F" w:rsidRDefault="00E42160" w:rsidP="00E42160">
      <w:pPr>
        <w:rPr>
          <w:sz w:val="20"/>
          <w:lang w:val="en-US"/>
        </w:rPr>
      </w:pPr>
      <w:r w:rsidRPr="00CF228F">
        <w:rPr>
          <w:sz w:val="20"/>
          <w:lang w:val="en-US"/>
        </w:rPr>
        <w:t xml:space="preserve">                            </w:t>
      </w:r>
      <w:r w:rsidRPr="00CF228F">
        <w:rPr>
          <w:sz w:val="20"/>
          <w:lang w:val="en-US"/>
        </w:rPr>
        <w:tab/>
      </w:r>
      <w:r w:rsidRPr="00CF228F">
        <w:rPr>
          <w:sz w:val="20"/>
          <w:lang w:val="en-US"/>
        </w:rPr>
        <w:tab/>
        <w:t xml:space="preserve">  LD1          </w:t>
      </w:r>
      <w:r w:rsidRPr="00CF228F">
        <w:rPr>
          <w:sz w:val="20"/>
          <w:lang w:val="en-US"/>
        </w:rPr>
        <w:tab/>
        <w:t xml:space="preserve"> LD2</w:t>
      </w:r>
      <w:r w:rsidRPr="00CF228F">
        <w:rPr>
          <w:sz w:val="20"/>
          <w:lang w:val="en-US"/>
        </w:rPr>
        <w:tab/>
        <w:t xml:space="preserve">           LD3</w:t>
      </w:r>
    </w:p>
    <w:p w:rsidR="00E42160" w:rsidRPr="00CF228F" w:rsidRDefault="00E42160" w:rsidP="00E42160">
      <w:pPr>
        <w:rPr>
          <w:sz w:val="20"/>
          <w:lang w:val="en-US"/>
        </w:rPr>
      </w:pPr>
      <w:proofErr w:type="spellStart"/>
      <w:r w:rsidRPr="00CF228F">
        <w:rPr>
          <w:sz w:val="20"/>
          <w:lang w:val="en-US"/>
        </w:rPr>
        <w:t>ForeignExchange</w:t>
      </w:r>
      <w:proofErr w:type="spellEnd"/>
      <w:r w:rsidRPr="00CF228F">
        <w:rPr>
          <w:sz w:val="20"/>
          <w:lang w:val="en-US"/>
        </w:rPr>
        <w:t xml:space="preserve">     -6.211583e-05</w:t>
      </w:r>
      <w:r w:rsidRPr="00CF228F">
        <w:rPr>
          <w:sz w:val="20"/>
          <w:lang w:val="en-US"/>
        </w:rPr>
        <w:tab/>
        <w:t xml:space="preserve"> -5.773811e-05 </w:t>
      </w:r>
      <w:r w:rsidRPr="00CF228F">
        <w:rPr>
          <w:sz w:val="20"/>
          <w:lang w:val="en-US"/>
        </w:rPr>
        <w:tab/>
        <w:t xml:space="preserve"> 1.178213e-06</w:t>
      </w:r>
    </w:p>
    <w:p w:rsidR="00E42160" w:rsidRPr="00EB2CB1" w:rsidRDefault="00E42160" w:rsidP="00E42160">
      <w:pPr>
        <w:rPr>
          <w:sz w:val="20"/>
        </w:rPr>
      </w:pPr>
      <w:proofErr w:type="spellStart"/>
      <w:r w:rsidRPr="00EB2CB1">
        <w:rPr>
          <w:sz w:val="20"/>
        </w:rPr>
        <w:t>GoodsValueofexports</w:t>
      </w:r>
      <w:proofErr w:type="spellEnd"/>
      <w:r w:rsidRPr="00EB2CB1">
        <w:rPr>
          <w:sz w:val="20"/>
        </w:rPr>
        <w:t xml:space="preserve"> -7.344452e-06  8.766925e-08 -1.363641e-05</w:t>
      </w:r>
    </w:p>
    <w:p w:rsidR="00E42160" w:rsidRPr="00EB2CB1" w:rsidRDefault="00E42160" w:rsidP="00E42160">
      <w:pPr>
        <w:rPr>
          <w:sz w:val="20"/>
        </w:rPr>
      </w:pPr>
      <w:proofErr w:type="spellStart"/>
      <w:r w:rsidRPr="00EB2CB1">
        <w:rPr>
          <w:sz w:val="20"/>
        </w:rPr>
        <w:t>GoodsValueofImports</w:t>
      </w:r>
      <w:proofErr w:type="spellEnd"/>
      <w:r w:rsidRPr="00EB2CB1">
        <w:rPr>
          <w:sz w:val="20"/>
        </w:rPr>
        <w:t xml:space="preserve">  1.249548e-05 -1.581681e-06  1.350466e-05</w:t>
      </w:r>
    </w:p>
    <w:p w:rsidR="00E42160" w:rsidRPr="00EB2CB1" w:rsidRDefault="00E42160" w:rsidP="00E42160">
      <w:pPr>
        <w:rPr>
          <w:sz w:val="20"/>
        </w:rPr>
      </w:pPr>
    </w:p>
    <w:p w:rsidR="00E42160" w:rsidRPr="00CF228F" w:rsidRDefault="00E42160" w:rsidP="00E42160">
      <w:pPr>
        <w:rPr>
          <w:sz w:val="20"/>
          <w:lang w:val="en-US"/>
        </w:rPr>
      </w:pPr>
      <w:r w:rsidRPr="00CF228F">
        <w:rPr>
          <w:sz w:val="20"/>
          <w:lang w:val="en-US"/>
        </w:rPr>
        <w:t>Proportion of trace:</w:t>
      </w:r>
    </w:p>
    <w:p w:rsidR="00E42160" w:rsidRPr="00CF228F" w:rsidRDefault="00E42160" w:rsidP="00E42160">
      <w:pPr>
        <w:rPr>
          <w:sz w:val="20"/>
          <w:lang w:val="en-US"/>
        </w:rPr>
      </w:pPr>
      <w:r w:rsidRPr="00CF228F">
        <w:rPr>
          <w:sz w:val="20"/>
          <w:lang w:val="en-US"/>
        </w:rPr>
        <w:t xml:space="preserve">   LD1    LD2    LD3 </w:t>
      </w:r>
    </w:p>
    <w:p w:rsidR="00E42160" w:rsidRPr="00EB2CB1" w:rsidRDefault="00E42160" w:rsidP="00E42160">
      <w:pPr>
        <w:rPr>
          <w:sz w:val="20"/>
        </w:rPr>
      </w:pPr>
      <w:r w:rsidRPr="00EB2CB1">
        <w:rPr>
          <w:sz w:val="20"/>
        </w:rPr>
        <w:t>0.7742 0.2243 0.0015</w:t>
      </w:r>
    </w:p>
    <w:p w:rsidR="00E42160" w:rsidRDefault="00E42160" w:rsidP="00E42160"/>
    <w:p w:rsidR="00E42160" w:rsidRPr="00215F47" w:rsidRDefault="00E42160" w:rsidP="00E42160">
      <w:pPr>
        <w:rPr>
          <w:color w:val="FF0000"/>
        </w:rPr>
      </w:pPr>
      <w:proofErr w:type="gramStart"/>
      <w:r w:rsidRPr="00EB2CB1">
        <w:rPr>
          <w:color w:val="2E74B5" w:themeColor="accent1" w:themeShade="BF"/>
        </w:rPr>
        <w:t>new</w:t>
      </w:r>
      <w:proofErr w:type="gramEnd"/>
      <w:r w:rsidRPr="00EB2CB1">
        <w:rPr>
          <w:color w:val="2E74B5" w:themeColor="accent1" w:themeShade="BF"/>
        </w:rPr>
        <w:t xml:space="preserve">&lt;- </w:t>
      </w:r>
      <w:proofErr w:type="spellStart"/>
      <w:r w:rsidRPr="00EB2CB1">
        <w:rPr>
          <w:color w:val="2E74B5" w:themeColor="accent1" w:themeShade="BF"/>
        </w:rPr>
        <w:t>predict</w:t>
      </w:r>
      <w:proofErr w:type="spellEnd"/>
      <w:r w:rsidRPr="00EB2CB1">
        <w:rPr>
          <w:color w:val="2E74B5" w:themeColor="accent1" w:themeShade="BF"/>
        </w:rPr>
        <w:t xml:space="preserve">(nuevo, </w:t>
      </w:r>
      <w:proofErr w:type="spellStart"/>
      <w:r w:rsidRPr="00EB2CB1">
        <w:rPr>
          <w:color w:val="2E74B5" w:themeColor="accent1" w:themeShade="BF"/>
        </w:rPr>
        <w:t>newdata</w:t>
      </w:r>
      <w:proofErr w:type="spellEnd"/>
      <w:r w:rsidRPr="00EB2CB1">
        <w:rPr>
          <w:color w:val="2E74B5" w:themeColor="accent1" w:themeShade="BF"/>
        </w:rPr>
        <w:t>=data[,c(2,8)])$</w:t>
      </w:r>
      <w:proofErr w:type="spellStart"/>
      <w:r w:rsidRPr="00EB2CB1">
        <w:rPr>
          <w:color w:val="2E74B5" w:themeColor="accent1" w:themeShade="BF"/>
        </w:rPr>
        <w:t>class</w:t>
      </w:r>
      <w:proofErr w:type="spellEnd"/>
      <w:ins w:id="54" w:author="Noam Dante Valentín López Villanes" w:date="2016-01-27T16:46:00Z">
        <w:r w:rsidR="0039349D">
          <w:rPr>
            <w:color w:val="2E74B5" w:themeColor="accent1" w:themeShade="BF"/>
          </w:rPr>
          <w:t xml:space="preserve"> </w:t>
        </w:r>
      </w:ins>
      <w:r w:rsidR="00215F47">
        <w:rPr>
          <w:color w:val="FF0000"/>
        </w:rPr>
        <w:t xml:space="preserve"># </w:t>
      </w:r>
      <w:commentRangeStart w:id="55"/>
      <w:proofErr w:type="spellStart"/>
      <w:r w:rsidR="00215F47">
        <w:rPr>
          <w:color w:val="FF0000"/>
        </w:rPr>
        <w:t>predicir</w:t>
      </w:r>
      <w:proofErr w:type="spellEnd"/>
      <w:r w:rsidR="00215F47">
        <w:rPr>
          <w:color w:val="FF0000"/>
        </w:rPr>
        <w:t xml:space="preserve"> l</w:t>
      </w:r>
      <w:r w:rsidR="00F90926">
        <w:rPr>
          <w:color w:val="FF0000"/>
        </w:rPr>
        <w:t>os</w:t>
      </w:r>
      <w:r w:rsidR="00215F47">
        <w:rPr>
          <w:color w:val="FF0000"/>
        </w:rPr>
        <w:t xml:space="preserve"> grupo de los casos</w:t>
      </w:r>
      <w:commentRangeEnd w:id="55"/>
      <w:r w:rsidR="00745FF1">
        <w:rPr>
          <w:rStyle w:val="Refdecomentario"/>
        </w:rPr>
        <w:commentReference w:id="55"/>
      </w:r>
    </w:p>
    <w:p w:rsidR="00E42160" w:rsidRPr="00EB2CB1" w:rsidRDefault="00E42160" w:rsidP="00E42160">
      <w:pPr>
        <w:rPr>
          <w:color w:val="2E74B5" w:themeColor="accent1" w:themeShade="BF"/>
        </w:rPr>
      </w:pPr>
    </w:p>
    <w:p w:rsidR="00E42160" w:rsidRPr="00CF228F" w:rsidRDefault="00E42160" w:rsidP="00E42160">
      <w:pPr>
        <w:rPr>
          <w:color w:val="2E74B5" w:themeColor="accent1" w:themeShade="BF"/>
          <w:lang w:val="en-US"/>
        </w:rPr>
      </w:pPr>
      <w:proofErr w:type="gramStart"/>
      <w:r w:rsidRPr="00CF228F">
        <w:rPr>
          <w:color w:val="2E74B5" w:themeColor="accent1" w:themeShade="BF"/>
          <w:lang w:val="en-US"/>
        </w:rPr>
        <w:t>table(</w:t>
      </w:r>
      <w:proofErr w:type="spellStart"/>
      <w:proofErr w:type="gramEnd"/>
      <w:r w:rsidRPr="00CF228F">
        <w:rPr>
          <w:color w:val="2E74B5" w:themeColor="accent1" w:themeShade="BF"/>
          <w:lang w:val="en-US"/>
        </w:rPr>
        <w:t>new,data</w:t>
      </w:r>
      <w:proofErr w:type="spellEnd"/>
      <w:r w:rsidRPr="00CF228F">
        <w:rPr>
          <w:color w:val="2E74B5" w:themeColor="accent1" w:themeShade="BF"/>
          <w:lang w:val="en-US"/>
        </w:rPr>
        <w:t>[,1])</w:t>
      </w:r>
    </w:p>
    <w:p w:rsidR="00E42160" w:rsidRPr="00CF228F" w:rsidRDefault="00E42160" w:rsidP="00E42160">
      <w:pPr>
        <w:rPr>
          <w:color w:val="2E74B5" w:themeColor="accent1" w:themeShade="BF"/>
          <w:lang w:val="en-US"/>
        </w:rPr>
      </w:pPr>
      <w:r w:rsidRPr="00CF228F">
        <w:rPr>
          <w:color w:val="2E74B5" w:themeColor="accent1" w:themeShade="BF"/>
          <w:lang w:val="en-US"/>
        </w:rPr>
        <w:t xml:space="preserve">              </w:t>
      </w:r>
    </w:p>
    <w:p w:rsidR="00E42160" w:rsidRPr="00CF228F" w:rsidRDefault="00E42160" w:rsidP="00E42160">
      <w:pPr>
        <w:rPr>
          <w:sz w:val="20"/>
          <w:lang w:val="en-US"/>
        </w:rPr>
      </w:pPr>
      <w:proofErr w:type="gramStart"/>
      <w:r w:rsidRPr="00CF228F">
        <w:rPr>
          <w:sz w:val="20"/>
          <w:lang w:val="en-US"/>
        </w:rPr>
        <w:t>new</w:t>
      </w:r>
      <w:proofErr w:type="gramEnd"/>
      <w:r w:rsidRPr="00CF228F">
        <w:rPr>
          <w:sz w:val="20"/>
          <w:lang w:val="en-US"/>
        </w:rPr>
        <w:t xml:space="preserve">                           Austria        Belgium        Bulgaria   Croatia        Czech Republic Denmark        Estonia          </w:t>
      </w:r>
    </w:p>
    <w:p w:rsidR="00E42160" w:rsidRPr="00EB2CB1" w:rsidRDefault="00E42160" w:rsidP="00E42160">
      <w:pPr>
        <w:rPr>
          <w:sz w:val="20"/>
        </w:rPr>
      </w:pPr>
      <w:r w:rsidRPr="00CF228F">
        <w:rPr>
          <w:sz w:val="20"/>
          <w:lang w:val="en-US"/>
        </w:rPr>
        <w:t xml:space="preserve"> </w:t>
      </w:r>
      <w:proofErr w:type="spellStart"/>
      <w:r w:rsidRPr="00EB2CB1">
        <w:rPr>
          <w:sz w:val="20"/>
        </w:rPr>
        <w:t>Balticos</w:t>
      </w:r>
      <w:proofErr w:type="spellEnd"/>
      <w:r w:rsidRPr="00EB2CB1">
        <w:rPr>
          <w:sz w:val="20"/>
        </w:rPr>
        <w:t xml:space="preserve">              </w:t>
      </w:r>
      <w:r>
        <w:rPr>
          <w:sz w:val="20"/>
        </w:rPr>
        <w:tab/>
      </w:r>
      <w:r w:rsidRPr="00EB2CB1">
        <w:rPr>
          <w:sz w:val="20"/>
        </w:rPr>
        <w:t xml:space="preserve">  </w:t>
      </w:r>
      <w:r>
        <w:rPr>
          <w:sz w:val="20"/>
        </w:rPr>
        <w:tab/>
      </w:r>
      <w:r w:rsidRPr="00EB2CB1">
        <w:rPr>
          <w:sz w:val="20"/>
        </w:rPr>
        <w:t xml:space="preserve">0              1              0              </w:t>
      </w:r>
      <w:r>
        <w:rPr>
          <w:sz w:val="20"/>
        </w:rPr>
        <w:tab/>
      </w:r>
      <w:r w:rsidRPr="00EB2CB1">
        <w:rPr>
          <w:sz w:val="20"/>
        </w:rPr>
        <w:t>1</w:t>
      </w:r>
      <w:r>
        <w:rPr>
          <w:sz w:val="20"/>
        </w:rPr>
        <w:tab/>
      </w:r>
      <w:r>
        <w:rPr>
          <w:sz w:val="20"/>
        </w:rPr>
        <w:tab/>
        <w:t>1</w:t>
      </w:r>
      <w:r>
        <w:rPr>
          <w:sz w:val="20"/>
        </w:rPr>
        <w:tab/>
        <w:t>0</w:t>
      </w:r>
      <w:r>
        <w:rPr>
          <w:sz w:val="20"/>
        </w:rPr>
        <w:tab/>
        <w:t>1</w:t>
      </w:r>
    </w:p>
    <w:p w:rsidR="00E42160" w:rsidRPr="00EB2CB1" w:rsidRDefault="00E42160" w:rsidP="00E42160">
      <w:pPr>
        <w:rPr>
          <w:sz w:val="20"/>
        </w:rPr>
      </w:pPr>
      <w:r w:rsidRPr="00EB2CB1">
        <w:rPr>
          <w:sz w:val="20"/>
        </w:rPr>
        <w:t xml:space="preserve"> Escandinavos   </w:t>
      </w:r>
      <w:r>
        <w:rPr>
          <w:sz w:val="20"/>
        </w:rPr>
        <w:tab/>
      </w:r>
      <w:r>
        <w:rPr>
          <w:sz w:val="20"/>
        </w:rPr>
        <w:tab/>
      </w:r>
      <w:r w:rsidRPr="00EB2CB1">
        <w:rPr>
          <w:sz w:val="20"/>
        </w:rPr>
        <w:t xml:space="preserve">0              0              0              </w:t>
      </w:r>
      <w:r>
        <w:rPr>
          <w:sz w:val="20"/>
        </w:rPr>
        <w:tab/>
      </w:r>
      <w:r w:rsidRPr="00EB2CB1">
        <w:rPr>
          <w:sz w:val="20"/>
        </w:rPr>
        <w:t>0</w:t>
      </w:r>
      <w:r>
        <w:rPr>
          <w:sz w:val="20"/>
        </w:rPr>
        <w:tab/>
      </w:r>
      <w:r>
        <w:rPr>
          <w:sz w:val="20"/>
        </w:rPr>
        <w:tab/>
        <w:t>0</w:t>
      </w:r>
      <w:r>
        <w:rPr>
          <w:sz w:val="20"/>
        </w:rPr>
        <w:tab/>
        <w:t>0</w:t>
      </w:r>
      <w:r>
        <w:rPr>
          <w:sz w:val="20"/>
        </w:rPr>
        <w:tab/>
        <w:t>0</w:t>
      </w:r>
      <w:r>
        <w:rPr>
          <w:sz w:val="20"/>
        </w:rPr>
        <w:tab/>
      </w:r>
    </w:p>
    <w:p w:rsidR="00E42160" w:rsidRPr="00EB2CB1" w:rsidRDefault="00E42160" w:rsidP="00E42160">
      <w:pPr>
        <w:rPr>
          <w:sz w:val="20"/>
        </w:rPr>
      </w:pPr>
      <w:r w:rsidRPr="00EB2CB1">
        <w:rPr>
          <w:sz w:val="20"/>
        </w:rPr>
        <w:t xml:space="preserve"> Centro                </w:t>
      </w:r>
      <w:r>
        <w:rPr>
          <w:sz w:val="20"/>
        </w:rPr>
        <w:tab/>
      </w:r>
      <w:r>
        <w:rPr>
          <w:sz w:val="20"/>
        </w:rPr>
        <w:tab/>
      </w:r>
      <w:r w:rsidRPr="00EB2CB1">
        <w:rPr>
          <w:sz w:val="20"/>
        </w:rPr>
        <w:t xml:space="preserve">0              0              1              </w:t>
      </w:r>
      <w:r>
        <w:rPr>
          <w:sz w:val="20"/>
        </w:rPr>
        <w:tab/>
      </w:r>
      <w:r w:rsidRPr="00EB2CB1">
        <w:rPr>
          <w:sz w:val="20"/>
        </w:rPr>
        <w:t>0</w:t>
      </w:r>
      <w:r>
        <w:rPr>
          <w:sz w:val="20"/>
        </w:rPr>
        <w:tab/>
      </w:r>
      <w:r>
        <w:rPr>
          <w:sz w:val="20"/>
        </w:rPr>
        <w:tab/>
        <w:t>0</w:t>
      </w:r>
      <w:r>
        <w:rPr>
          <w:sz w:val="20"/>
        </w:rPr>
        <w:tab/>
        <w:t>0</w:t>
      </w:r>
      <w:r>
        <w:rPr>
          <w:sz w:val="20"/>
        </w:rPr>
        <w:tab/>
        <w:t>0</w:t>
      </w:r>
      <w:r>
        <w:rPr>
          <w:sz w:val="20"/>
        </w:rPr>
        <w:tab/>
      </w:r>
    </w:p>
    <w:p w:rsidR="00E42160" w:rsidRPr="00EB2CB1" w:rsidRDefault="00E42160" w:rsidP="00E42160">
      <w:pPr>
        <w:rPr>
          <w:sz w:val="20"/>
        </w:rPr>
      </w:pPr>
      <w:r w:rsidRPr="00EB2CB1">
        <w:rPr>
          <w:sz w:val="20"/>
        </w:rPr>
        <w:t xml:space="preserve"> Este             </w:t>
      </w:r>
      <w:r>
        <w:rPr>
          <w:sz w:val="20"/>
        </w:rPr>
        <w:tab/>
      </w:r>
      <w:r>
        <w:rPr>
          <w:sz w:val="20"/>
        </w:rPr>
        <w:tab/>
      </w:r>
      <w:r w:rsidRPr="00EB2CB1">
        <w:rPr>
          <w:sz w:val="20"/>
        </w:rPr>
        <w:t>0              0              0</w:t>
      </w:r>
      <w:r>
        <w:rPr>
          <w:sz w:val="20"/>
        </w:rPr>
        <w:tab/>
      </w:r>
      <w:r>
        <w:rPr>
          <w:sz w:val="20"/>
        </w:rPr>
        <w:tab/>
        <w:t>0</w:t>
      </w:r>
      <w:r>
        <w:rPr>
          <w:sz w:val="20"/>
        </w:rPr>
        <w:tab/>
      </w:r>
      <w:r>
        <w:rPr>
          <w:sz w:val="20"/>
        </w:rPr>
        <w:tab/>
        <w:t>0</w:t>
      </w:r>
      <w:r>
        <w:rPr>
          <w:sz w:val="20"/>
        </w:rPr>
        <w:tab/>
        <w:t>1</w:t>
      </w:r>
      <w:r>
        <w:rPr>
          <w:sz w:val="20"/>
        </w:rPr>
        <w:tab/>
        <w:t>0</w:t>
      </w:r>
    </w:p>
    <w:p w:rsidR="00E42160" w:rsidRPr="00EB2CB1" w:rsidRDefault="00E42160" w:rsidP="00E42160">
      <w:pPr>
        <w:rPr>
          <w:sz w:val="20"/>
        </w:rPr>
      </w:pPr>
      <w:r w:rsidRPr="00EB2CB1">
        <w:rPr>
          <w:sz w:val="20"/>
        </w:rPr>
        <w:t xml:space="preserve">              </w:t>
      </w:r>
    </w:p>
    <w:p w:rsidR="00E42160" w:rsidRPr="00CF228F" w:rsidRDefault="00E42160" w:rsidP="00E42160">
      <w:pPr>
        <w:rPr>
          <w:sz w:val="20"/>
          <w:lang w:val="en-US"/>
        </w:rPr>
      </w:pPr>
      <w:proofErr w:type="gramStart"/>
      <w:r w:rsidRPr="00CF228F">
        <w:rPr>
          <w:sz w:val="20"/>
          <w:lang w:val="en-US"/>
        </w:rPr>
        <w:t>new</w:t>
      </w:r>
      <w:proofErr w:type="gramEnd"/>
      <w:r w:rsidRPr="00CF228F">
        <w:rPr>
          <w:sz w:val="20"/>
          <w:lang w:val="en-US"/>
        </w:rPr>
        <w:t xml:space="preserve">            Finland        France         Germany        Hungary    Ireland        Italy          Lithuania     Luxembourg</w:t>
      </w:r>
    </w:p>
    <w:p w:rsidR="00E42160" w:rsidRPr="00EB2CB1" w:rsidRDefault="00E42160" w:rsidP="00E42160">
      <w:pPr>
        <w:rPr>
          <w:sz w:val="20"/>
        </w:rPr>
      </w:pPr>
      <w:r w:rsidRPr="00CF228F">
        <w:rPr>
          <w:sz w:val="20"/>
          <w:lang w:val="en-US"/>
        </w:rPr>
        <w:t xml:space="preserve">  </w:t>
      </w:r>
      <w:proofErr w:type="spellStart"/>
      <w:r w:rsidRPr="00EB2CB1">
        <w:rPr>
          <w:sz w:val="20"/>
        </w:rPr>
        <w:t>Balticos</w:t>
      </w:r>
      <w:proofErr w:type="spellEnd"/>
      <w:r w:rsidRPr="00EB2CB1">
        <w:rPr>
          <w:sz w:val="20"/>
        </w:rPr>
        <w:t xml:space="preserve">            </w:t>
      </w:r>
      <w:r>
        <w:rPr>
          <w:sz w:val="20"/>
        </w:rPr>
        <w:tab/>
      </w:r>
      <w:r w:rsidRPr="00EB2CB1">
        <w:rPr>
          <w:sz w:val="20"/>
        </w:rPr>
        <w:t xml:space="preserve">1      </w:t>
      </w:r>
      <w:r>
        <w:rPr>
          <w:sz w:val="20"/>
        </w:rPr>
        <w:tab/>
        <w:t xml:space="preserve">         0</w:t>
      </w:r>
      <w:r w:rsidRPr="00EB2CB1">
        <w:rPr>
          <w:sz w:val="20"/>
        </w:rPr>
        <w:t xml:space="preserve">     </w:t>
      </w:r>
      <w:r>
        <w:rPr>
          <w:sz w:val="20"/>
        </w:rPr>
        <w:tab/>
        <w:t xml:space="preserve"> </w:t>
      </w:r>
      <w:r w:rsidRPr="00EB2CB1">
        <w:rPr>
          <w:sz w:val="20"/>
        </w:rPr>
        <w:t xml:space="preserve">0              </w:t>
      </w:r>
      <w:r>
        <w:rPr>
          <w:sz w:val="20"/>
        </w:rPr>
        <w:t xml:space="preserve">0 </w:t>
      </w:r>
      <w:r>
        <w:rPr>
          <w:sz w:val="20"/>
        </w:rPr>
        <w:tab/>
        <w:t>1</w:t>
      </w:r>
      <w:r>
        <w:rPr>
          <w:sz w:val="20"/>
        </w:rPr>
        <w:tab/>
        <w:t>0</w:t>
      </w:r>
      <w:r>
        <w:rPr>
          <w:sz w:val="20"/>
        </w:rPr>
        <w:tab/>
      </w:r>
      <w:r>
        <w:rPr>
          <w:sz w:val="20"/>
        </w:rPr>
        <w:tab/>
        <w:t>1</w:t>
      </w:r>
      <w:r>
        <w:rPr>
          <w:sz w:val="20"/>
        </w:rPr>
        <w:tab/>
        <w:t>1</w:t>
      </w:r>
    </w:p>
    <w:p w:rsidR="00E42160" w:rsidRPr="00EB2CB1" w:rsidRDefault="00E42160" w:rsidP="00E42160">
      <w:pPr>
        <w:rPr>
          <w:sz w:val="20"/>
        </w:rPr>
      </w:pPr>
      <w:r w:rsidRPr="00EB2CB1">
        <w:rPr>
          <w:sz w:val="20"/>
        </w:rPr>
        <w:t xml:space="preserve">  Escandinavos     </w:t>
      </w:r>
      <w:r>
        <w:rPr>
          <w:sz w:val="20"/>
        </w:rPr>
        <w:t>0</w:t>
      </w:r>
      <w:r>
        <w:rPr>
          <w:sz w:val="20"/>
        </w:rPr>
        <w:tab/>
        <w:t xml:space="preserve">         0</w:t>
      </w:r>
      <w:r w:rsidRPr="00EB2CB1">
        <w:rPr>
          <w:sz w:val="20"/>
        </w:rPr>
        <w:t xml:space="preserve">             </w:t>
      </w:r>
      <w:r>
        <w:rPr>
          <w:sz w:val="20"/>
        </w:rPr>
        <w:t xml:space="preserve">        0              1</w:t>
      </w:r>
      <w:r>
        <w:rPr>
          <w:sz w:val="20"/>
        </w:rPr>
        <w:tab/>
        <w:t>0</w:t>
      </w:r>
      <w:r>
        <w:rPr>
          <w:sz w:val="20"/>
        </w:rPr>
        <w:tab/>
        <w:t>0</w:t>
      </w:r>
      <w:r>
        <w:rPr>
          <w:sz w:val="20"/>
        </w:rPr>
        <w:tab/>
      </w:r>
      <w:r>
        <w:rPr>
          <w:sz w:val="20"/>
        </w:rPr>
        <w:tab/>
        <w:t>0</w:t>
      </w:r>
      <w:r>
        <w:rPr>
          <w:sz w:val="20"/>
        </w:rPr>
        <w:tab/>
        <w:t>0</w:t>
      </w:r>
    </w:p>
    <w:p w:rsidR="00E42160" w:rsidRPr="00EB2CB1" w:rsidRDefault="00E42160" w:rsidP="00E42160">
      <w:pPr>
        <w:rPr>
          <w:sz w:val="20"/>
        </w:rPr>
      </w:pPr>
      <w:r w:rsidRPr="00EB2CB1">
        <w:rPr>
          <w:sz w:val="20"/>
        </w:rPr>
        <w:t xml:space="preserve">  Centro                 0            </w:t>
      </w:r>
      <w:r>
        <w:rPr>
          <w:sz w:val="20"/>
        </w:rPr>
        <w:t xml:space="preserve">        </w:t>
      </w:r>
      <w:r w:rsidRPr="00EB2CB1">
        <w:rPr>
          <w:sz w:val="20"/>
        </w:rPr>
        <w:t xml:space="preserve">  </w:t>
      </w:r>
      <w:r>
        <w:rPr>
          <w:sz w:val="20"/>
        </w:rPr>
        <w:t xml:space="preserve"> 1</w:t>
      </w:r>
      <w:r w:rsidRPr="00EB2CB1">
        <w:rPr>
          <w:sz w:val="20"/>
        </w:rPr>
        <w:t xml:space="preserve">              </w:t>
      </w:r>
      <w:r>
        <w:rPr>
          <w:sz w:val="20"/>
        </w:rPr>
        <w:t xml:space="preserve">       1</w:t>
      </w:r>
      <w:r w:rsidRPr="00EB2CB1">
        <w:rPr>
          <w:sz w:val="20"/>
        </w:rPr>
        <w:t xml:space="preserve">              0</w:t>
      </w:r>
      <w:r>
        <w:rPr>
          <w:sz w:val="20"/>
        </w:rPr>
        <w:tab/>
        <w:t>0</w:t>
      </w:r>
      <w:r>
        <w:rPr>
          <w:sz w:val="20"/>
        </w:rPr>
        <w:tab/>
        <w:t>1</w:t>
      </w:r>
      <w:r>
        <w:rPr>
          <w:sz w:val="20"/>
        </w:rPr>
        <w:tab/>
      </w:r>
      <w:r>
        <w:rPr>
          <w:sz w:val="20"/>
        </w:rPr>
        <w:tab/>
        <w:t>0</w:t>
      </w:r>
      <w:r>
        <w:rPr>
          <w:sz w:val="20"/>
        </w:rPr>
        <w:tab/>
        <w:t>0</w:t>
      </w:r>
    </w:p>
    <w:p w:rsidR="00E42160" w:rsidRPr="00EB2CB1" w:rsidRDefault="00E42160" w:rsidP="00E42160">
      <w:pPr>
        <w:rPr>
          <w:sz w:val="20"/>
        </w:rPr>
      </w:pPr>
      <w:r w:rsidRPr="00EB2CB1">
        <w:rPr>
          <w:sz w:val="20"/>
        </w:rPr>
        <w:t xml:space="preserve">  Este                      0              </w:t>
      </w:r>
      <w:r>
        <w:rPr>
          <w:sz w:val="20"/>
        </w:rPr>
        <w:t xml:space="preserve">         </w:t>
      </w:r>
      <w:r w:rsidRPr="00EB2CB1">
        <w:rPr>
          <w:sz w:val="20"/>
        </w:rPr>
        <w:t xml:space="preserve">0             </w:t>
      </w:r>
      <w:r>
        <w:rPr>
          <w:sz w:val="20"/>
        </w:rPr>
        <w:t xml:space="preserve">       </w:t>
      </w:r>
      <w:r w:rsidRPr="00EB2CB1">
        <w:rPr>
          <w:sz w:val="20"/>
        </w:rPr>
        <w:t xml:space="preserve"> </w:t>
      </w:r>
      <w:r>
        <w:rPr>
          <w:sz w:val="20"/>
        </w:rPr>
        <w:t>0</w:t>
      </w:r>
      <w:r w:rsidRPr="00EB2CB1">
        <w:rPr>
          <w:sz w:val="20"/>
        </w:rPr>
        <w:t xml:space="preserve">              0</w:t>
      </w:r>
      <w:r>
        <w:rPr>
          <w:sz w:val="20"/>
        </w:rPr>
        <w:tab/>
        <w:t>0</w:t>
      </w:r>
      <w:r>
        <w:rPr>
          <w:sz w:val="20"/>
        </w:rPr>
        <w:tab/>
        <w:t>0</w:t>
      </w:r>
      <w:r>
        <w:rPr>
          <w:sz w:val="20"/>
        </w:rPr>
        <w:tab/>
      </w:r>
      <w:r>
        <w:rPr>
          <w:sz w:val="20"/>
        </w:rPr>
        <w:tab/>
        <w:t>0</w:t>
      </w:r>
      <w:r>
        <w:rPr>
          <w:sz w:val="20"/>
        </w:rPr>
        <w:tab/>
        <w:t>0</w:t>
      </w:r>
    </w:p>
    <w:p w:rsidR="00E42160" w:rsidRPr="00EB2CB1" w:rsidRDefault="00E42160" w:rsidP="00E42160">
      <w:pPr>
        <w:rPr>
          <w:sz w:val="20"/>
        </w:rPr>
      </w:pPr>
      <w:r w:rsidRPr="00EB2CB1">
        <w:rPr>
          <w:sz w:val="20"/>
        </w:rPr>
        <w:t xml:space="preserve">              </w:t>
      </w:r>
    </w:p>
    <w:p w:rsidR="00E42160" w:rsidRPr="00CF228F" w:rsidRDefault="00E42160" w:rsidP="00E42160">
      <w:pPr>
        <w:rPr>
          <w:sz w:val="20"/>
          <w:lang w:val="en-US"/>
        </w:rPr>
      </w:pPr>
      <w:r>
        <w:rPr>
          <w:sz w:val="20"/>
        </w:rPr>
        <w:t xml:space="preserve"> </w:t>
      </w:r>
      <w:proofErr w:type="gramStart"/>
      <w:r w:rsidRPr="00CF228F">
        <w:rPr>
          <w:sz w:val="20"/>
          <w:lang w:val="en-US"/>
        </w:rPr>
        <w:t>new</w:t>
      </w:r>
      <w:proofErr w:type="gramEnd"/>
      <w:r w:rsidRPr="00CF228F">
        <w:rPr>
          <w:sz w:val="20"/>
          <w:lang w:val="en-US"/>
        </w:rPr>
        <w:t xml:space="preserve">            Malta          Netherlands    Poland       Romania        Slovenia       Spain          Sweden           </w:t>
      </w:r>
    </w:p>
    <w:p w:rsidR="00E42160" w:rsidRPr="00EB2CB1" w:rsidRDefault="00E42160" w:rsidP="00E42160">
      <w:pPr>
        <w:rPr>
          <w:sz w:val="20"/>
        </w:rPr>
      </w:pPr>
      <w:r w:rsidRPr="00CF228F">
        <w:rPr>
          <w:sz w:val="20"/>
          <w:lang w:val="en-US"/>
        </w:rPr>
        <w:t xml:space="preserve">  </w:t>
      </w:r>
      <w:proofErr w:type="spellStart"/>
      <w:r w:rsidRPr="00EB2CB1">
        <w:rPr>
          <w:sz w:val="20"/>
        </w:rPr>
        <w:t>Balticos</w:t>
      </w:r>
      <w:proofErr w:type="spellEnd"/>
      <w:r w:rsidRPr="00EB2CB1">
        <w:rPr>
          <w:sz w:val="20"/>
        </w:rPr>
        <w:t xml:space="preserve">               1              0              0              1</w:t>
      </w:r>
      <w:r>
        <w:rPr>
          <w:sz w:val="20"/>
        </w:rPr>
        <w:tab/>
        <w:t>0</w:t>
      </w:r>
      <w:r>
        <w:rPr>
          <w:sz w:val="20"/>
        </w:rPr>
        <w:tab/>
      </w:r>
      <w:r>
        <w:rPr>
          <w:sz w:val="20"/>
        </w:rPr>
        <w:tab/>
        <w:t>1</w:t>
      </w:r>
      <w:r>
        <w:rPr>
          <w:sz w:val="20"/>
        </w:rPr>
        <w:tab/>
        <w:t>0</w:t>
      </w:r>
      <w:r>
        <w:rPr>
          <w:sz w:val="20"/>
        </w:rPr>
        <w:tab/>
        <w:t>1</w:t>
      </w:r>
    </w:p>
    <w:p w:rsidR="00E42160" w:rsidRPr="00EB2CB1" w:rsidRDefault="00E42160" w:rsidP="00E42160">
      <w:pPr>
        <w:rPr>
          <w:sz w:val="20"/>
        </w:rPr>
      </w:pPr>
      <w:r w:rsidRPr="00EB2CB1">
        <w:rPr>
          <w:sz w:val="20"/>
        </w:rPr>
        <w:t xml:space="preserve">  Escandinavos     0              0              0              0</w:t>
      </w:r>
      <w:r>
        <w:rPr>
          <w:sz w:val="20"/>
        </w:rPr>
        <w:t xml:space="preserve"> </w:t>
      </w:r>
      <w:r>
        <w:rPr>
          <w:sz w:val="20"/>
        </w:rPr>
        <w:tab/>
        <w:t>1</w:t>
      </w:r>
      <w:r>
        <w:rPr>
          <w:sz w:val="20"/>
        </w:rPr>
        <w:tab/>
      </w:r>
      <w:r>
        <w:rPr>
          <w:sz w:val="20"/>
        </w:rPr>
        <w:tab/>
        <w:t>0</w:t>
      </w:r>
      <w:r>
        <w:rPr>
          <w:sz w:val="20"/>
        </w:rPr>
        <w:tab/>
        <w:t>0</w:t>
      </w:r>
      <w:r>
        <w:rPr>
          <w:sz w:val="20"/>
        </w:rPr>
        <w:tab/>
        <w:t>0</w:t>
      </w:r>
    </w:p>
    <w:p w:rsidR="00E42160" w:rsidRPr="00EB2CB1" w:rsidRDefault="00E42160" w:rsidP="00E42160">
      <w:pPr>
        <w:rPr>
          <w:sz w:val="20"/>
        </w:rPr>
      </w:pPr>
      <w:r w:rsidRPr="00EB2CB1">
        <w:rPr>
          <w:sz w:val="20"/>
        </w:rPr>
        <w:t xml:space="preserve">  Centro                 0              1              0              0</w:t>
      </w:r>
      <w:r>
        <w:rPr>
          <w:sz w:val="20"/>
        </w:rPr>
        <w:tab/>
        <w:t>0</w:t>
      </w:r>
      <w:r>
        <w:rPr>
          <w:sz w:val="20"/>
        </w:rPr>
        <w:tab/>
      </w:r>
      <w:r>
        <w:rPr>
          <w:sz w:val="20"/>
        </w:rPr>
        <w:tab/>
        <w:t>0</w:t>
      </w:r>
      <w:r>
        <w:rPr>
          <w:sz w:val="20"/>
        </w:rPr>
        <w:tab/>
        <w:t>1</w:t>
      </w:r>
      <w:r>
        <w:rPr>
          <w:sz w:val="20"/>
        </w:rPr>
        <w:tab/>
        <w:t>0</w:t>
      </w:r>
    </w:p>
    <w:p w:rsidR="00E42160" w:rsidRPr="00EB2CB1" w:rsidRDefault="00E42160" w:rsidP="00E42160">
      <w:pPr>
        <w:rPr>
          <w:sz w:val="20"/>
        </w:rPr>
      </w:pPr>
      <w:r w:rsidRPr="00EB2CB1">
        <w:rPr>
          <w:sz w:val="20"/>
        </w:rPr>
        <w:t xml:space="preserve">  Este                      0              0              1              0</w:t>
      </w:r>
      <w:r>
        <w:rPr>
          <w:sz w:val="20"/>
        </w:rPr>
        <w:tab/>
        <w:t>0</w:t>
      </w:r>
      <w:r>
        <w:rPr>
          <w:sz w:val="20"/>
        </w:rPr>
        <w:tab/>
      </w:r>
      <w:r>
        <w:rPr>
          <w:sz w:val="20"/>
        </w:rPr>
        <w:tab/>
        <w:t>0</w:t>
      </w:r>
      <w:r>
        <w:rPr>
          <w:sz w:val="20"/>
        </w:rPr>
        <w:tab/>
        <w:t>0</w:t>
      </w:r>
      <w:r>
        <w:rPr>
          <w:sz w:val="20"/>
        </w:rPr>
        <w:tab/>
        <w:t>0</w:t>
      </w:r>
    </w:p>
    <w:p w:rsidR="00E42160" w:rsidRPr="00EB2CB1" w:rsidRDefault="00E42160" w:rsidP="00E42160">
      <w:pPr>
        <w:rPr>
          <w:sz w:val="20"/>
        </w:rPr>
      </w:pPr>
      <w:r w:rsidRPr="00EB2CB1">
        <w:rPr>
          <w:sz w:val="20"/>
        </w:rPr>
        <w:t xml:space="preserve">              </w:t>
      </w:r>
    </w:p>
    <w:p w:rsidR="00E42160" w:rsidRPr="00EB2CB1" w:rsidRDefault="00E42160" w:rsidP="00E42160">
      <w:pPr>
        <w:rPr>
          <w:sz w:val="20"/>
        </w:rPr>
      </w:pPr>
      <w:r>
        <w:rPr>
          <w:sz w:val="20"/>
        </w:rPr>
        <w:t xml:space="preserve"> </w:t>
      </w:r>
      <w:proofErr w:type="gramStart"/>
      <w:r w:rsidRPr="00EB2CB1">
        <w:rPr>
          <w:sz w:val="20"/>
        </w:rPr>
        <w:t>new</w:t>
      </w:r>
      <w:proofErr w:type="gramEnd"/>
      <w:r w:rsidRPr="00EB2CB1">
        <w:rPr>
          <w:sz w:val="20"/>
        </w:rPr>
        <w:t xml:space="preserve">            </w:t>
      </w:r>
      <w:proofErr w:type="spellStart"/>
      <w:r w:rsidRPr="00EB2CB1">
        <w:rPr>
          <w:sz w:val="20"/>
        </w:rPr>
        <w:t>United</w:t>
      </w:r>
      <w:proofErr w:type="spellEnd"/>
      <w:r w:rsidRPr="00EB2CB1">
        <w:rPr>
          <w:sz w:val="20"/>
        </w:rPr>
        <w:t xml:space="preserve"> </w:t>
      </w:r>
      <w:proofErr w:type="spellStart"/>
      <w:r w:rsidRPr="00EB2CB1">
        <w:rPr>
          <w:sz w:val="20"/>
        </w:rPr>
        <w:t>Kingdom</w:t>
      </w:r>
      <w:proofErr w:type="spellEnd"/>
    </w:p>
    <w:p w:rsidR="00E42160" w:rsidRPr="00EB2CB1" w:rsidRDefault="00E42160" w:rsidP="00E42160">
      <w:pPr>
        <w:rPr>
          <w:sz w:val="20"/>
        </w:rPr>
      </w:pPr>
      <w:r w:rsidRPr="00EB2CB1">
        <w:rPr>
          <w:sz w:val="20"/>
        </w:rPr>
        <w:t xml:space="preserve">  </w:t>
      </w:r>
      <w:proofErr w:type="spellStart"/>
      <w:r w:rsidRPr="00EB2CB1">
        <w:rPr>
          <w:sz w:val="20"/>
        </w:rPr>
        <w:t>Balticos</w:t>
      </w:r>
      <w:proofErr w:type="spellEnd"/>
      <w:r w:rsidRPr="00EB2CB1">
        <w:rPr>
          <w:sz w:val="20"/>
        </w:rPr>
        <w:t xml:space="preserve">                0</w:t>
      </w:r>
    </w:p>
    <w:p w:rsidR="00E42160" w:rsidRPr="00EB2CB1" w:rsidRDefault="00E42160" w:rsidP="00E42160">
      <w:pPr>
        <w:rPr>
          <w:sz w:val="20"/>
        </w:rPr>
      </w:pPr>
      <w:r w:rsidRPr="00EB2CB1">
        <w:rPr>
          <w:sz w:val="20"/>
        </w:rPr>
        <w:t xml:space="preserve">  Escandinavos      0</w:t>
      </w:r>
    </w:p>
    <w:p w:rsidR="00E42160" w:rsidRPr="00EB2CB1" w:rsidRDefault="00E42160" w:rsidP="00E42160">
      <w:pPr>
        <w:rPr>
          <w:sz w:val="20"/>
        </w:rPr>
      </w:pPr>
      <w:r w:rsidRPr="00EB2CB1">
        <w:rPr>
          <w:sz w:val="20"/>
        </w:rPr>
        <w:t xml:space="preserve">  Centro                  1</w:t>
      </w:r>
    </w:p>
    <w:p w:rsidR="00E42160" w:rsidRDefault="00E42160" w:rsidP="00E42160">
      <w:pPr>
        <w:rPr>
          <w:sz w:val="20"/>
        </w:rPr>
      </w:pPr>
      <w:r w:rsidRPr="00EB2CB1">
        <w:rPr>
          <w:sz w:val="20"/>
        </w:rPr>
        <w:t xml:space="preserve">  Este                      0</w:t>
      </w:r>
    </w:p>
    <w:p w:rsidR="00E42160" w:rsidRDefault="00E42160" w:rsidP="00E42160">
      <w:pPr>
        <w:rPr>
          <w:sz w:val="20"/>
        </w:rPr>
      </w:pPr>
    </w:p>
    <w:p w:rsidR="00E42160" w:rsidRPr="00A53F73" w:rsidRDefault="00E42160" w:rsidP="00E42160">
      <w:pPr>
        <w:jc w:val="both"/>
      </w:pPr>
      <w:r>
        <w:t xml:space="preserve">La Función Discriminante nos dará una aproximación </w:t>
      </w:r>
      <w:del w:id="56" w:author="Noam Dante Valentín López Villanes" w:date="2016-01-27T16:48:00Z">
        <w:r w:rsidDel="00745FF1">
          <w:delText xml:space="preserve">matemática </w:delText>
        </w:r>
      </w:del>
      <w:r>
        <w:t xml:space="preserve">a la clasificación que nosotros creíamos que teóricamente podría funcionar. Por eso, si bien la variable categórica clasifica los grupos, la función genera una clasificación con algunos resultados distintos, esto se debe a los valores de las variables dependientes. Podemos apreciar, entonces, que luego de generar la función con el comando </w:t>
      </w:r>
      <w:commentRangeStart w:id="57"/>
      <w:proofErr w:type="spellStart"/>
      <w:r>
        <w:rPr>
          <w:i/>
        </w:rPr>
        <w:t>lda</w:t>
      </w:r>
      <w:proofErr w:type="spellEnd"/>
      <w:r>
        <w:t xml:space="preserve">, se debe ejecutar la predicción con el comando </w:t>
      </w:r>
      <w:proofErr w:type="spellStart"/>
      <w:r>
        <w:rPr>
          <w:i/>
        </w:rPr>
        <w:t>predict</w:t>
      </w:r>
      <w:proofErr w:type="spellEnd"/>
      <w:r>
        <w:t xml:space="preserve">. De esta forma, la función nos señala en código binario a qué categoría pertenece cada caso. </w:t>
      </w:r>
      <w:commentRangeEnd w:id="57"/>
      <w:r w:rsidR="00745FF1">
        <w:rPr>
          <w:rStyle w:val="Refdecomentario"/>
        </w:rPr>
        <w:commentReference w:id="57"/>
      </w:r>
    </w:p>
    <w:p w:rsidR="00446C29" w:rsidRDefault="00446C29"/>
    <w:p w:rsidR="00C345A1" w:rsidRDefault="00D204DD" w:rsidP="00C345A1">
      <w:pPr>
        <w:pStyle w:val="Ttulo1"/>
      </w:pPr>
      <w:r>
        <w:lastRenderedPageBreak/>
        <w:t>Ahora es tu turno</w:t>
      </w:r>
    </w:p>
    <w:p w:rsidR="00D204DD" w:rsidRDefault="00D204DD" w:rsidP="00D204DD"/>
    <w:p w:rsidR="00D204DD" w:rsidRDefault="00D204DD" w:rsidP="00D204DD">
      <w:r>
        <w:t xml:space="preserve">Ejercicios </w:t>
      </w:r>
    </w:p>
    <w:p w:rsidR="00D204DD" w:rsidRDefault="00D204DD" w:rsidP="00D204DD">
      <w:pPr>
        <w:pStyle w:val="Prrafodelista"/>
        <w:numPr>
          <w:ilvl w:val="0"/>
          <w:numId w:val="1"/>
        </w:numPr>
        <w:jc w:val="both"/>
      </w:pPr>
      <w:r>
        <w:t xml:space="preserve">Usted se encuentra trabajando como asesor de campaña de un candidato presidencial. El equipo de “análisis de información” del partido ha recogido una muestra significativa en Loreto sobre las preferencias programáticas de esa población. El candidato tiene programado un viaje a cinco zonas distintas de ese departamento donde, por pura intuición, cree que puede encontrar grupos de habitantes con objetivos y necesidades muy distintas. Efectivamente, los resultados de la muestra indican que los temas principales a discutir para los loretanos son distintos entre sí como por ejemplo: </w:t>
      </w:r>
      <w:r w:rsidRPr="00D204DD">
        <w:rPr>
          <w:i/>
        </w:rPr>
        <w:t xml:space="preserve">el desarrollo comercial del punto fronterizo, la protección de la selva amazónica y la comunicación entre el Estado y las comunidades no contactadas. </w:t>
      </w:r>
      <w:r>
        <w:t>¿Cómo se asegura el equipo de campaña que el candidato responda las inquietudes que más le preocupan a cada población?</w:t>
      </w:r>
      <w:r w:rsidR="00266843">
        <w:t xml:space="preserve"> Utilice la data “Ejercicios U7” para resolver esta interrogante</w:t>
      </w:r>
    </w:p>
    <w:p w:rsidR="00BE2699" w:rsidRDefault="00BE2699" w:rsidP="00BE2699">
      <w:pPr>
        <w:pStyle w:val="Prrafodelista"/>
        <w:jc w:val="both"/>
      </w:pPr>
    </w:p>
    <w:p w:rsidR="00D204DD" w:rsidRDefault="00BE2699" w:rsidP="00BE2699">
      <w:pPr>
        <w:pStyle w:val="Prrafodelista"/>
        <w:numPr>
          <w:ilvl w:val="0"/>
          <w:numId w:val="1"/>
        </w:numPr>
        <w:jc w:val="both"/>
      </w:pPr>
      <w:r>
        <w:t xml:space="preserve">Usted es parte de la Dirección de Índices Financieros de la Unión Europea y ya tiene clasificado a los países según su </w:t>
      </w:r>
      <w:r w:rsidR="00266843">
        <w:t>zona europea: centro, este, báltico y escandinavo</w:t>
      </w:r>
      <w:r w:rsidRPr="00BE2699">
        <w:rPr>
          <w:i/>
        </w:rPr>
        <w:t>;</w:t>
      </w:r>
      <w:r>
        <w:t xml:space="preserve"> y sus ingresos en exportaciones y su Producto Bruto Interno. Sin embargo, con la situación que acontece en España: la posible separación de Cataluña, usted quiere saber en qué grupo se encontraría este posible nuevo miembro de la Unión Europea respecto de sus exportaciones y del Producto Bruto Interno. ¿Qué técnica estadística nos permite generar esta clasificación y la posterior predicción de los nuevos valores?</w:t>
      </w:r>
      <w:r w:rsidR="00266843">
        <w:t xml:space="preserve"> Utiliza la data “UEunidad2” para resolver este ejercicio. </w:t>
      </w:r>
    </w:p>
    <w:p w:rsidR="00D204DD" w:rsidRPr="00D204DD" w:rsidRDefault="00D204DD" w:rsidP="00D204DD"/>
    <w:sectPr w:rsidR="00D204DD" w:rsidRPr="00D204D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oam Dante Valentín López Villanes" w:date="2016-01-27T14:56:00Z" w:initials="NLV">
    <w:p w:rsidR="00E6130E" w:rsidRDefault="00E6130E">
      <w:pPr>
        <w:pStyle w:val="Textocomentario"/>
      </w:pPr>
      <w:r>
        <w:rPr>
          <w:rStyle w:val="Refdecomentario"/>
        </w:rPr>
        <w:annotationRef/>
      </w:r>
      <w:r>
        <w:t>Nunca tanto</w:t>
      </w:r>
    </w:p>
  </w:comment>
  <w:comment w:id="16" w:author="Noam Dante Valentín López Villanes" w:date="2016-01-27T15:14:00Z" w:initials="NLV">
    <w:p w:rsidR="00342C21" w:rsidRDefault="00342C21">
      <w:pPr>
        <w:pStyle w:val="Textocomentario"/>
      </w:pPr>
      <w:r>
        <w:rPr>
          <w:rStyle w:val="Refdecomentario"/>
        </w:rPr>
        <w:annotationRef/>
      </w:r>
      <w:r>
        <w:t>Habría que explicar el caso a desarrollar no?</w:t>
      </w:r>
    </w:p>
  </w:comment>
  <w:comment w:id="17" w:author="Noam Dante Valentín López Villanes" w:date="2016-01-27T15:19:00Z" w:initials="NLV">
    <w:p w:rsidR="000333B4" w:rsidRDefault="000333B4">
      <w:pPr>
        <w:pStyle w:val="Textocomentario"/>
      </w:pPr>
      <w:r>
        <w:rPr>
          <w:rStyle w:val="Refdecomentario"/>
        </w:rPr>
        <w:annotationRef/>
      </w:r>
      <w:r>
        <w:t>De dónde sacan que aquí hay una variable “dependiente”?</w:t>
      </w:r>
    </w:p>
    <w:p w:rsidR="000333B4" w:rsidRDefault="000333B4">
      <w:pPr>
        <w:pStyle w:val="Textocomentario"/>
      </w:pPr>
      <w:r>
        <w:t>No es un modelo donde buscamos explicar una variable</w:t>
      </w:r>
    </w:p>
  </w:comment>
  <w:comment w:id="18" w:author="Noam Dante Valentín López Villanes" w:date="2016-01-27T15:26:00Z" w:initials="NLV">
    <w:p w:rsidR="000333B4" w:rsidRDefault="000333B4">
      <w:pPr>
        <w:pStyle w:val="Textocomentario"/>
      </w:pPr>
      <w:r>
        <w:rPr>
          <w:rStyle w:val="Refdecomentario"/>
        </w:rPr>
        <w:annotationRef/>
      </w:r>
      <w:r>
        <w:t xml:space="preserve">Revisen el link que les he pasado para que puedan revisar la forma en la que yo hice el análisis. </w:t>
      </w:r>
    </w:p>
  </w:comment>
  <w:comment w:id="44" w:author="Noam Dante Valentín López Villanes" w:date="2016-01-27T15:46:00Z" w:initials="NLV">
    <w:p w:rsidR="004E693E" w:rsidRDefault="004E693E">
      <w:pPr>
        <w:pStyle w:val="Textocomentario"/>
      </w:pPr>
      <w:r>
        <w:rPr>
          <w:rStyle w:val="Refdecomentario"/>
        </w:rPr>
        <w:annotationRef/>
      </w:r>
      <w:r>
        <w:t>Me parece que el uso de “matriz” con “base de datos” se está mezclando. Una matriz es cuando filas y columnas tienen mismos casos. Veo que donde ponen “matriz” puede ir bien base de datos”.</w:t>
      </w:r>
    </w:p>
  </w:comment>
  <w:comment w:id="46" w:author="Noam Dante Valentín López Villanes" w:date="2016-01-27T16:00:00Z" w:initials="NLV">
    <w:p w:rsidR="00114174" w:rsidRDefault="00114174">
      <w:pPr>
        <w:pStyle w:val="Textocomentario"/>
      </w:pPr>
      <w:r>
        <w:rPr>
          <w:rStyle w:val="Refdecomentario"/>
        </w:rPr>
        <w:annotationRef/>
      </w:r>
      <w:r>
        <w:t>No queda claro este análisis</w:t>
      </w:r>
    </w:p>
  </w:comment>
  <w:comment w:id="52" w:author="Noam Dante Valentín López Villanes" w:date="2016-01-27T16:18:00Z" w:initials="NLV">
    <w:p w:rsidR="00422BB1" w:rsidRDefault="00422BB1">
      <w:pPr>
        <w:pStyle w:val="Textocomentario"/>
      </w:pPr>
      <w:r>
        <w:rPr>
          <w:rStyle w:val="Refdecomentario"/>
        </w:rPr>
        <w:annotationRef/>
      </w:r>
      <w:r>
        <w:t>Para qué se pide M de Box? Hay que explicar.</w:t>
      </w:r>
    </w:p>
  </w:comment>
  <w:comment w:id="55" w:author="Noam Dante Valentín López Villanes" w:date="2016-01-27T16:48:00Z" w:initials="NLV">
    <w:p w:rsidR="00745FF1" w:rsidRDefault="00745FF1">
      <w:pPr>
        <w:pStyle w:val="Textocomentario"/>
      </w:pPr>
      <w:r>
        <w:rPr>
          <w:rStyle w:val="Refdecomentario"/>
        </w:rPr>
        <w:annotationRef/>
      </w:r>
      <w:r>
        <w:t>HAY QUE EXPLICAR MEJOR LA ESTRUCTURA DE LAS LÍNEAS DE CÓDIGO</w:t>
      </w:r>
    </w:p>
  </w:comment>
  <w:comment w:id="57" w:author="Noam Dante Valentín López Villanes" w:date="2016-01-27T16:56:00Z" w:initials="NLV">
    <w:p w:rsidR="00745FF1" w:rsidRDefault="00745FF1">
      <w:pPr>
        <w:pStyle w:val="Textocomentario"/>
      </w:pPr>
      <w:r>
        <w:rPr>
          <w:rStyle w:val="Refdecomentario"/>
        </w:rPr>
        <w:annotationRef/>
      </w:r>
      <w:r>
        <w:t>Me parece bacán, yo no había hecho discriminante en R.</w:t>
      </w:r>
    </w:p>
    <w:p w:rsidR="00745FF1" w:rsidRDefault="00745FF1">
      <w:pPr>
        <w:pStyle w:val="Textocomentario"/>
      </w:pPr>
      <w:r>
        <w:t xml:space="preserve">Es necesario explicar cada línea de código y decir por qué se hace eso. </w:t>
      </w:r>
      <w:r>
        <w:t xml:space="preserve">Solo eso </w:t>
      </w:r>
      <w:r>
        <w:t>agregaría.</w:t>
      </w:r>
      <w:bookmarkStart w:id="58" w:name="_GoBack"/>
      <w:bookmarkEnd w:id="58"/>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C4850"/>
    <w:multiLevelType w:val="hybridMultilevel"/>
    <w:tmpl w:val="CA1C14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160"/>
    <w:rsid w:val="000333B4"/>
    <w:rsid w:val="00114174"/>
    <w:rsid w:val="00215F47"/>
    <w:rsid w:val="00266843"/>
    <w:rsid w:val="00342C21"/>
    <w:rsid w:val="0039349D"/>
    <w:rsid w:val="00422BB1"/>
    <w:rsid w:val="00446C29"/>
    <w:rsid w:val="004E693E"/>
    <w:rsid w:val="006627B4"/>
    <w:rsid w:val="006B3DDF"/>
    <w:rsid w:val="00745FF1"/>
    <w:rsid w:val="00A05A2F"/>
    <w:rsid w:val="00BE2699"/>
    <w:rsid w:val="00C345A1"/>
    <w:rsid w:val="00CF228F"/>
    <w:rsid w:val="00D204DD"/>
    <w:rsid w:val="00E42160"/>
    <w:rsid w:val="00E6130E"/>
    <w:rsid w:val="00F909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60"/>
  </w:style>
  <w:style w:type="paragraph" w:styleId="Ttulo1">
    <w:name w:val="heading 1"/>
    <w:basedOn w:val="Normal"/>
    <w:next w:val="Normal"/>
    <w:link w:val="Ttulo1Car"/>
    <w:uiPriority w:val="9"/>
    <w:qFormat/>
    <w:rsid w:val="00E421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2160"/>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E421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216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204DD"/>
    <w:pPr>
      <w:ind w:left="720"/>
      <w:contextualSpacing/>
    </w:pPr>
  </w:style>
  <w:style w:type="paragraph" w:styleId="Textodeglobo">
    <w:name w:val="Balloon Text"/>
    <w:basedOn w:val="Normal"/>
    <w:link w:val="TextodegloboCar"/>
    <w:uiPriority w:val="99"/>
    <w:semiHidden/>
    <w:unhideWhenUsed/>
    <w:rsid w:val="00CF2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228F"/>
    <w:rPr>
      <w:rFonts w:ascii="Tahoma" w:hAnsi="Tahoma" w:cs="Tahoma"/>
      <w:sz w:val="16"/>
      <w:szCs w:val="16"/>
    </w:rPr>
  </w:style>
  <w:style w:type="character" w:styleId="Refdecomentario">
    <w:name w:val="annotation reference"/>
    <w:basedOn w:val="Fuentedeprrafopredeter"/>
    <w:uiPriority w:val="99"/>
    <w:semiHidden/>
    <w:unhideWhenUsed/>
    <w:rsid w:val="00E6130E"/>
    <w:rPr>
      <w:sz w:val="16"/>
      <w:szCs w:val="16"/>
    </w:rPr>
  </w:style>
  <w:style w:type="paragraph" w:styleId="Textocomentario">
    <w:name w:val="annotation text"/>
    <w:basedOn w:val="Normal"/>
    <w:link w:val="TextocomentarioCar"/>
    <w:uiPriority w:val="99"/>
    <w:semiHidden/>
    <w:unhideWhenUsed/>
    <w:rsid w:val="00E613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6130E"/>
    <w:rPr>
      <w:sz w:val="20"/>
      <w:szCs w:val="20"/>
    </w:rPr>
  </w:style>
  <w:style w:type="paragraph" w:styleId="Asuntodelcomentario">
    <w:name w:val="annotation subject"/>
    <w:basedOn w:val="Textocomentario"/>
    <w:next w:val="Textocomentario"/>
    <w:link w:val="AsuntodelcomentarioCar"/>
    <w:uiPriority w:val="99"/>
    <w:semiHidden/>
    <w:unhideWhenUsed/>
    <w:rsid w:val="00E6130E"/>
    <w:rPr>
      <w:b/>
      <w:bCs/>
    </w:rPr>
  </w:style>
  <w:style w:type="character" w:customStyle="1" w:styleId="AsuntodelcomentarioCar">
    <w:name w:val="Asunto del comentario Car"/>
    <w:basedOn w:val="TextocomentarioCar"/>
    <w:link w:val="Asuntodelcomentario"/>
    <w:uiPriority w:val="99"/>
    <w:semiHidden/>
    <w:rsid w:val="00E6130E"/>
    <w:rPr>
      <w:b/>
      <w:bCs/>
      <w:sz w:val="20"/>
      <w:szCs w:val="20"/>
    </w:rPr>
  </w:style>
  <w:style w:type="character" w:styleId="Hipervnculo">
    <w:name w:val="Hyperlink"/>
    <w:basedOn w:val="Fuentedeprrafopredeter"/>
    <w:uiPriority w:val="99"/>
    <w:unhideWhenUsed/>
    <w:rsid w:val="00342C2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60"/>
  </w:style>
  <w:style w:type="paragraph" w:styleId="Ttulo1">
    <w:name w:val="heading 1"/>
    <w:basedOn w:val="Normal"/>
    <w:next w:val="Normal"/>
    <w:link w:val="Ttulo1Car"/>
    <w:uiPriority w:val="9"/>
    <w:qFormat/>
    <w:rsid w:val="00E421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2160"/>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E421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216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204DD"/>
    <w:pPr>
      <w:ind w:left="720"/>
      <w:contextualSpacing/>
    </w:pPr>
  </w:style>
  <w:style w:type="paragraph" w:styleId="Textodeglobo">
    <w:name w:val="Balloon Text"/>
    <w:basedOn w:val="Normal"/>
    <w:link w:val="TextodegloboCar"/>
    <w:uiPriority w:val="99"/>
    <w:semiHidden/>
    <w:unhideWhenUsed/>
    <w:rsid w:val="00CF2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228F"/>
    <w:rPr>
      <w:rFonts w:ascii="Tahoma" w:hAnsi="Tahoma" w:cs="Tahoma"/>
      <w:sz w:val="16"/>
      <w:szCs w:val="16"/>
    </w:rPr>
  </w:style>
  <w:style w:type="character" w:styleId="Refdecomentario">
    <w:name w:val="annotation reference"/>
    <w:basedOn w:val="Fuentedeprrafopredeter"/>
    <w:uiPriority w:val="99"/>
    <w:semiHidden/>
    <w:unhideWhenUsed/>
    <w:rsid w:val="00E6130E"/>
    <w:rPr>
      <w:sz w:val="16"/>
      <w:szCs w:val="16"/>
    </w:rPr>
  </w:style>
  <w:style w:type="paragraph" w:styleId="Textocomentario">
    <w:name w:val="annotation text"/>
    <w:basedOn w:val="Normal"/>
    <w:link w:val="TextocomentarioCar"/>
    <w:uiPriority w:val="99"/>
    <w:semiHidden/>
    <w:unhideWhenUsed/>
    <w:rsid w:val="00E613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6130E"/>
    <w:rPr>
      <w:sz w:val="20"/>
      <w:szCs w:val="20"/>
    </w:rPr>
  </w:style>
  <w:style w:type="paragraph" w:styleId="Asuntodelcomentario">
    <w:name w:val="annotation subject"/>
    <w:basedOn w:val="Textocomentario"/>
    <w:next w:val="Textocomentario"/>
    <w:link w:val="AsuntodelcomentarioCar"/>
    <w:uiPriority w:val="99"/>
    <w:semiHidden/>
    <w:unhideWhenUsed/>
    <w:rsid w:val="00E6130E"/>
    <w:rPr>
      <w:b/>
      <w:bCs/>
    </w:rPr>
  </w:style>
  <w:style w:type="character" w:customStyle="1" w:styleId="AsuntodelcomentarioCar">
    <w:name w:val="Asunto del comentario Car"/>
    <w:basedOn w:val="TextocomentarioCar"/>
    <w:link w:val="Asuntodelcomentario"/>
    <w:uiPriority w:val="99"/>
    <w:semiHidden/>
    <w:rsid w:val="00E6130E"/>
    <w:rPr>
      <w:b/>
      <w:bCs/>
      <w:sz w:val="20"/>
      <w:szCs w:val="20"/>
    </w:rPr>
  </w:style>
  <w:style w:type="character" w:styleId="Hipervnculo">
    <w:name w:val="Hyperlink"/>
    <w:basedOn w:val="Fuentedeprrafopredeter"/>
    <w:uiPriority w:val="99"/>
    <w:unhideWhenUsed/>
    <w:rsid w:val="00342C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dropbox.com/sh/ghh4vzt82xqb3vo/AAD43PVIUzjsTsnccHn6Zna3a?dl=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14</Pages>
  <Words>2682</Words>
  <Characters>14752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Castro Vargas</dc:creator>
  <cp:keywords/>
  <dc:description/>
  <cp:lastModifiedBy>Noam Dante Valentín López Villanes</cp:lastModifiedBy>
  <cp:revision>8</cp:revision>
  <dcterms:created xsi:type="dcterms:W3CDTF">2015-11-11T15:49:00Z</dcterms:created>
  <dcterms:modified xsi:type="dcterms:W3CDTF">2016-01-27T21:56:00Z</dcterms:modified>
</cp:coreProperties>
</file>